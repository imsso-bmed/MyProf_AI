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C03BD" w14:textId="0F58DBE5" w:rsidR="00AA6F89" w:rsidRPr="00AA6F89" w:rsidRDefault="00AA6F89" w:rsidP="00FB0888">
      <w:pPr>
        <w:spacing w:line="276" w:lineRule="auto"/>
        <w:ind w:left="1080" w:hanging="720"/>
        <w:contextualSpacing/>
        <w:jc w:val="center"/>
        <w:rPr>
          <w:rFonts w:ascii="Times New Roman" w:hAnsi="Times New Roman" w:cs="Times New Roman"/>
          <w:b/>
          <w:bCs/>
        </w:rPr>
      </w:pPr>
      <w:r w:rsidRPr="00AA6F89">
        <w:rPr>
          <w:rFonts w:ascii="Times New Roman" w:hAnsi="Times New Roman" w:cs="Times New Roman"/>
          <w:b/>
          <w:bCs/>
        </w:rPr>
        <w:t xml:space="preserve">Democracy and </w:t>
      </w:r>
      <w:ins w:id="0" w:author="Luca S" w:date="2024-09-16T21:08:00Z" w16du:dateUtc="2024-09-17T01:08:00Z">
        <w:r w:rsidR="009E3E2B">
          <w:rPr>
            <w:rFonts w:ascii="Times New Roman" w:hAnsi="Times New Roman" w:cs="Times New Roman"/>
            <w:b/>
            <w:bCs/>
          </w:rPr>
          <w:t xml:space="preserve">the </w:t>
        </w:r>
      </w:ins>
      <w:r w:rsidRPr="00AA6F89">
        <w:rPr>
          <w:rFonts w:ascii="Times New Roman" w:hAnsi="Times New Roman" w:cs="Times New Roman"/>
          <w:b/>
          <w:bCs/>
        </w:rPr>
        <w:t>Subordination of Capital</w:t>
      </w:r>
    </w:p>
    <w:p w14:paraId="62C08730" w14:textId="55B12077" w:rsidR="00AA6F89" w:rsidRDefault="00AA6F89" w:rsidP="00FB0888">
      <w:pPr>
        <w:spacing w:line="276" w:lineRule="auto"/>
        <w:ind w:left="1080" w:hanging="720"/>
        <w:contextualSpacing/>
        <w:jc w:val="center"/>
        <w:rPr>
          <w:rFonts w:ascii="Times New Roman" w:hAnsi="Times New Roman" w:cs="Times New Roman"/>
        </w:rPr>
      </w:pPr>
      <w:proofErr w:type="spellStart"/>
      <w:r w:rsidRPr="00AA6F89">
        <w:rPr>
          <w:rFonts w:ascii="Times New Roman" w:hAnsi="Times New Roman" w:cs="Times New Roman"/>
        </w:rPr>
        <w:t>Yunhyae</w:t>
      </w:r>
      <w:proofErr w:type="spellEnd"/>
      <w:r w:rsidRPr="00AA6F89">
        <w:rPr>
          <w:rFonts w:ascii="Times New Roman" w:hAnsi="Times New Roman" w:cs="Times New Roman"/>
        </w:rPr>
        <w:t xml:space="preserve"> Kim</w:t>
      </w:r>
    </w:p>
    <w:p w14:paraId="3F63ABF7" w14:textId="27D13A86" w:rsidR="00673E82" w:rsidRDefault="00673E82" w:rsidP="00FB0888">
      <w:pPr>
        <w:spacing w:line="276" w:lineRule="auto"/>
        <w:ind w:left="1080" w:hanging="720"/>
        <w:contextualSpacing/>
        <w:jc w:val="center"/>
        <w:rPr>
          <w:rFonts w:ascii="Times New Roman" w:hAnsi="Times New Roman" w:cs="Times New Roman"/>
        </w:rPr>
      </w:pPr>
      <w:r>
        <w:rPr>
          <w:rFonts w:ascii="Times New Roman" w:hAnsi="Times New Roman" w:cs="Times New Roman"/>
        </w:rPr>
        <w:t>(The Department of Philosophy, Harvard University)</w:t>
      </w:r>
    </w:p>
    <w:p w14:paraId="41B4BB82" w14:textId="77777777" w:rsidR="00AA6F89" w:rsidRPr="00AA6F89" w:rsidRDefault="00AA6F89" w:rsidP="00FB0888">
      <w:pPr>
        <w:spacing w:line="276" w:lineRule="auto"/>
        <w:ind w:left="1080" w:hanging="720"/>
        <w:contextualSpacing/>
        <w:jc w:val="center"/>
        <w:rPr>
          <w:rFonts w:ascii="Times New Roman" w:hAnsi="Times New Roman" w:cs="Times New Roman"/>
        </w:rPr>
      </w:pPr>
    </w:p>
    <w:p w14:paraId="1BC84A66" w14:textId="47CF8154" w:rsidR="001074E7" w:rsidRPr="00AA6F89" w:rsidRDefault="001074E7" w:rsidP="00FB0888">
      <w:pPr>
        <w:pStyle w:val="ListParagraph"/>
        <w:numPr>
          <w:ilvl w:val="0"/>
          <w:numId w:val="1"/>
        </w:numPr>
        <w:spacing w:line="276" w:lineRule="auto"/>
        <w:jc w:val="both"/>
        <w:rPr>
          <w:rFonts w:ascii="Times New Roman" w:hAnsi="Times New Roman" w:cs="Times New Roman"/>
          <w:b/>
          <w:bCs/>
        </w:rPr>
      </w:pPr>
      <w:r w:rsidRPr="00AA6F89">
        <w:rPr>
          <w:rFonts w:ascii="Times New Roman" w:hAnsi="Times New Roman" w:cs="Times New Roman"/>
          <w:b/>
          <w:bCs/>
        </w:rPr>
        <w:t>Introduction</w:t>
      </w:r>
    </w:p>
    <w:p w14:paraId="7A6DDC9E" w14:textId="43F860DA" w:rsidR="00720D9E" w:rsidRPr="00AA6F89" w:rsidRDefault="00720D9E" w:rsidP="00FB0888">
      <w:pPr>
        <w:spacing w:line="276" w:lineRule="auto"/>
        <w:contextualSpacing/>
        <w:jc w:val="both"/>
        <w:rPr>
          <w:rFonts w:ascii="Times New Roman" w:hAnsi="Times New Roman" w:cs="Times New Roman"/>
          <w:lang w:val="en"/>
        </w:rPr>
      </w:pPr>
      <w:r w:rsidRPr="00AA6F89">
        <w:rPr>
          <w:rFonts w:ascii="Times New Roman" w:hAnsi="Times New Roman" w:cs="Times New Roman"/>
        </w:rPr>
        <w:t xml:space="preserve">In 2018, </w:t>
      </w:r>
      <w:r w:rsidR="00D20D58">
        <w:rPr>
          <w:rFonts w:ascii="Times New Roman" w:hAnsi="Times New Roman" w:cs="Times New Roman"/>
          <w:lang w:val="en"/>
        </w:rPr>
        <w:t>t</w:t>
      </w:r>
      <w:r w:rsidRPr="00AA6F89">
        <w:rPr>
          <w:rFonts w:ascii="Times New Roman" w:hAnsi="Times New Roman" w:cs="Times New Roman"/>
          <w:lang w:val="en"/>
        </w:rPr>
        <w:t xml:space="preserve">he Seattle City Council </w:t>
      </w:r>
      <w:r w:rsidR="001074E7" w:rsidRPr="00AA6F89">
        <w:rPr>
          <w:rFonts w:ascii="Times New Roman" w:hAnsi="Times New Roman" w:cs="Times New Roman"/>
          <w:lang w:val="en"/>
        </w:rPr>
        <w:t xml:space="preserve">unanimously passed </w:t>
      </w:r>
      <w:r w:rsidRPr="00AA6F89">
        <w:rPr>
          <w:rFonts w:ascii="Times New Roman" w:hAnsi="Times New Roman" w:cs="Times New Roman"/>
          <w:lang w:val="en"/>
        </w:rPr>
        <w:t>a corporate tax</w:t>
      </w:r>
      <w:r w:rsidR="004A1846" w:rsidRPr="00AA6F89">
        <w:rPr>
          <w:rFonts w:ascii="Times New Roman" w:hAnsi="Times New Roman" w:cs="Times New Roman"/>
          <w:lang w:val="en"/>
        </w:rPr>
        <w:t xml:space="preserve"> hike</w:t>
      </w:r>
      <w:r w:rsidRPr="00AA6F89">
        <w:rPr>
          <w:rFonts w:ascii="Times New Roman" w:hAnsi="Times New Roman" w:cs="Times New Roman"/>
          <w:lang w:val="en"/>
        </w:rPr>
        <w:t xml:space="preserve"> to fund the</w:t>
      </w:r>
      <w:r w:rsidR="00DB6CBA" w:rsidRPr="00AA6F89">
        <w:rPr>
          <w:rFonts w:ascii="Times New Roman" w:hAnsi="Times New Roman" w:cs="Times New Roman"/>
          <w:lang w:val="en"/>
        </w:rPr>
        <w:t xml:space="preserve"> city’s</w:t>
      </w:r>
      <w:r w:rsidRPr="00AA6F89">
        <w:rPr>
          <w:rFonts w:ascii="Times New Roman" w:hAnsi="Times New Roman" w:cs="Times New Roman"/>
          <w:lang w:val="en"/>
        </w:rPr>
        <w:t xml:space="preserve"> attempt to combat homelessness and</w:t>
      </w:r>
      <w:r w:rsidR="00303055">
        <w:rPr>
          <w:rFonts w:ascii="Times New Roman" w:hAnsi="Times New Roman" w:cs="Times New Roman"/>
          <w:lang w:val="en"/>
        </w:rPr>
        <w:t xml:space="preserve"> the</w:t>
      </w:r>
      <w:r w:rsidRPr="00AA6F89">
        <w:rPr>
          <w:rFonts w:ascii="Times New Roman" w:hAnsi="Times New Roman" w:cs="Times New Roman"/>
          <w:lang w:val="en"/>
        </w:rPr>
        <w:t xml:space="preserve"> affordable housing cris</w:t>
      </w:r>
      <w:r w:rsidR="00303055">
        <w:rPr>
          <w:rFonts w:ascii="Times New Roman" w:hAnsi="Times New Roman" w:cs="Times New Roman"/>
          <w:lang w:val="en"/>
        </w:rPr>
        <w:t>i</w:t>
      </w:r>
      <w:r w:rsidRPr="00AA6F89">
        <w:rPr>
          <w:rFonts w:ascii="Times New Roman" w:hAnsi="Times New Roman" w:cs="Times New Roman"/>
          <w:lang w:val="en"/>
        </w:rPr>
        <w:t xml:space="preserve">s. </w:t>
      </w:r>
      <w:r w:rsidR="00DD5D90" w:rsidRPr="00AA6F89">
        <w:rPr>
          <w:rFonts w:ascii="Times New Roman" w:hAnsi="Times New Roman" w:cs="Times New Roman"/>
          <w:lang w:val="en"/>
        </w:rPr>
        <w:t>In response</w:t>
      </w:r>
      <w:r w:rsidR="00247076">
        <w:rPr>
          <w:rFonts w:ascii="Times New Roman" w:hAnsi="Times New Roman" w:cs="Times New Roman"/>
          <w:lang w:val="en"/>
        </w:rPr>
        <w:t xml:space="preserve"> to </w:t>
      </w:r>
      <w:r w:rsidR="00CE2FF9">
        <w:rPr>
          <w:rFonts w:ascii="Times New Roman" w:hAnsi="Times New Roman" w:cs="Times New Roman"/>
          <w:lang w:val="en"/>
        </w:rPr>
        <w:t xml:space="preserve">anticipated reduction in profit, Amazon halted </w:t>
      </w:r>
      <w:r w:rsidR="00FB0695">
        <w:rPr>
          <w:rFonts w:ascii="Times New Roman" w:hAnsi="Times New Roman" w:cs="Times New Roman"/>
          <w:lang w:val="en"/>
        </w:rPr>
        <w:t>its</w:t>
      </w:r>
      <w:r w:rsidR="00CE2FF9">
        <w:rPr>
          <w:rFonts w:ascii="Times New Roman" w:hAnsi="Times New Roman" w:cs="Times New Roman"/>
          <w:lang w:val="en"/>
        </w:rPr>
        <w:t xml:space="preserve"> expansion plans</w:t>
      </w:r>
      <w:r w:rsidR="00FB0695">
        <w:rPr>
          <w:rFonts w:ascii="Times New Roman" w:hAnsi="Times New Roman" w:cs="Times New Roman"/>
          <w:lang w:val="en"/>
        </w:rPr>
        <w:t xml:space="preserve"> in Seattle</w:t>
      </w:r>
      <w:r w:rsidR="00CE2FF9">
        <w:rPr>
          <w:rFonts w:ascii="Times New Roman" w:hAnsi="Times New Roman" w:cs="Times New Roman"/>
          <w:lang w:val="en"/>
        </w:rPr>
        <w:t>.</w:t>
      </w:r>
      <w:r w:rsidR="00782942" w:rsidRPr="00AA6F89">
        <w:rPr>
          <w:rFonts w:ascii="Times New Roman" w:hAnsi="Times New Roman" w:cs="Times New Roman"/>
          <w:lang w:val="en"/>
        </w:rPr>
        <w:t xml:space="preserve"> </w:t>
      </w:r>
      <w:r w:rsidR="00CE2FF9">
        <w:rPr>
          <w:rFonts w:ascii="Times New Roman" w:hAnsi="Times New Roman" w:cs="Times New Roman"/>
          <w:lang w:val="en"/>
        </w:rPr>
        <w:t xml:space="preserve">The bill was </w:t>
      </w:r>
      <w:r w:rsidR="00782942" w:rsidRPr="00AA6F89">
        <w:rPr>
          <w:rFonts w:ascii="Times New Roman" w:hAnsi="Times New Roman" w:cs="Times New Roman"/>
          <w:lang w:val="en"/>
        </w:rPr>
        <w:t xml:space="preserve">criticized as destroying jobs and </w:t>
      </w:r>
      <w:r w:rsidR="003F5A34" w:rsidRPr="00AA6F89">
        <w:rPr>
          <w:rFonts w:ascii="Times New Roman" w:hAnsi="Times New Roman" w:cs="Times New Roman"/>
          <w:lang w:val="en"/>
        </w:rPr>
        <w:t xml:space="preserve">businesses. </w:t>
      </w:r>
      <w:ins w:id="1" w:author="Luca S" w:date="2024-09-16T21:09:00Z" w16du:dateUtc="2024-09-17T01:09:00Z">
        <w:r w:rsidR="009E3E2B" w:rsidRPr="00AA6F89">
          <w:rPr>
            <w:rFonts w:ascii="Times New Roman" w:hAnsi="Times New Roman" w:cs="Times New Roman"/>
            <w:lang w:val="en"/>
          </w:rPr>
          <w:t>It was repealed</w:t>
        </w:r>
        <w:r w:rsidR="009E3E2B">
          <w:rPr>
            <w:rFonts w:ascii="Times New Roman" w:hAnsi="Times New Roman" w:cs="Times New Roman"/>
            <w:lang w:val="en"/>
          </w:rPr>
          <w:t xml:space="preserve"> shortly thereafter</w:t>
        </w:r>
      </w:ins>
      <w:del w:id="2" w:author="Luca S" w:date="2024-09-16T21:09:00Z" w16du:dateUtc="2024-09-17T01:09:00Z">
        <w:r w:rsidR="003F5A34" w:rsidRPr="00AA6F89" w:rsidDel="009E3E2B">
          <w:rPr>
            <w:rFonts w:ascii="Times New Roman" w:hAnsi="Times New Roman" w:cs="Times New Roman"/>
            <w:lang w:val="en"/>
          </w:rPr>
          <w:delText xml:space="preserve">It </w:delText>
        </w:r>
        <w:r w:rsidRPr="00AA6F89" w:rsidDel="009E3E2B">
          <w:rPr>
            <w:rFonts w:ascii="Times New Roman" w:hAnsi="Times New Roman" w:cs="Times New Roman"/>
            <w:lang w:val="en"/>
          </w:rPr>
          <w:delText>was shortly repealed</w:delText>
        </w:r>
      </w:del>
      <w:r w:rsidRPr="00AA6F89">
        <w:rPr>
          <w:rFonts w:ascii="Times New Roman" w:hAnsi="Times New Roman" w:cs="Times New Roman"/>
          <w:lang w:val="en"/>
        </w:rPr>
        <w:t>.</w:t>
      </w:r>
      <w:r w:rsidRPr="00AA6F89">
        <w:rPr>
          <w:rStyle w:val="FootnoteReference"/>
          <w:rFonts w:ascii="Times New Roman" w:hAnsi="Times New Roman" w:cs="Times New Roman"/>
          <w:lang w:val="en"/>
        </w:rPr>
        <w:footnoteReference w:id="1"/>
      </w:r>
    </w:p>
    <w:p w14:paraId="26ABA4D8" w14:textId="58765F36" w:rsidR="00D72CBB" w:rsidRDefault="00B11B29" w:rsidP="00FB0888">
      <w:pPr>
        <w:spacing w:line="276" w:lineRule="auto"/>
        <w:ind w:firstLine="720"/>
        <w:contextualSpacing/>
        <w:jc w:val="both"/>
        <w:rPr>
          <w:rFonts w:ascii="Times New Roman" w:hAnsi="Times New Roman" w:cs="Times New Roman"/>
        </w:rPr>
      </w:pPr>
      <w:r>
        <w:rPr>
          <w:rFonts w:ascii="Times New Roman" w:hAnsi="Times New Roman" w:cs="Times New Roman"/>
        </w:rPr>
        <w:t>Cases</w:t>
      </w:r>
      <w:r w:rsidR="00720D9E" w:rsidRPr="00AA6F89">
        <w:rPr>
          <w:rFonts w:ascii="Times New Roman" w:hAnsi="Times New Roman" w:cs="Times New Roman"/>
        </w:rPr>
        <w:t xml:space="preserve"> like this</w:t>
      </w:r>
      <w:r w:rsidR="00E75D47">
        <w:rPr>
          <w:rFonts w:ascii="Times New Roman" w:hAnsi="Times New Roman" w:cs="Times New Roman"/>
        </w:rPr>
        <w:t>,</w:t>
      </w:r>
      <w:r w:rsidR="003F5A34" w:rsidRPr="00AA6F89">
        <w:rPr>
          <w:rFonts w:ascii="Times New Roman" w:hAnsi="Times New Roman" w:cs="Times New Roman"/>
        </w:rPr>
        <w:t xml:space="preserve"> familiar </w:t>
      </w:r>
      <w:r w:rsidR="00720D9E" w:rsidRPr="00AA6F89">
        <w:rPr>
          <w:rFonts w:ascii="Times New Roman" w:hAnsi="Times New Roman" w:cs="Times New Roman"/>
        </w:rPr>
        <w:t>in capitalist democracies</w:t>
      </w:r>
      <w:r w:rsidR="00E75D47">
        <w:rPr>
          <w:rFonts w:ascii="Times New Roman" w:hAnsi="Times New Roman" w:cs="Times New Roman"/>
        </w:rPr>
        <w:t xml:space="preserve">, </w:t>
      </w:r>
      <w:r w:rsidR="004A1846" w:rsidRPr="00AA6F89">
        <w:rPr>
          <w:rFonts w:ascii="Times New Roman" w:hAnsi="Times New Roman" w:cs="Times New Roman"/>
        </w:rPr>
        <w:t>seem troubling from the democratic point of view</w:t>
      </w:r>
      <w:r>
        <w:rPr>
          <w:rFonts w:ascii="Times New Roman" w:hAnsi="Times New Roman" w:cs="Times New Roman"/>
        </w:rPr>
        <w:t xml:space="preserve">. </w:t>
      </w:r>
      <w:r w:rsidR="005C4BE9">
        <w:rPr>
          <w:rFonts w:ascii="Times New Roman" w:hAnsi="Times New Roman" w:cs="Times New Roman"/>
        </w:rPr>
        <w:t>Firms appear to</w:t>
      </w:r>
      <w:r w:rsidR="00984FF3">
        <w:rPr>
          <w:rFonts w:ascii="Times New Roman" w:hAnsi="Times New Roman" w:cs="Times New Roman"/>
        </w:rPr>
        <w:t xml:space="preserve"> exercise problematic power </w:t>
      </w:r>
      <w:r w:rsidR="005C4BE9">
        <w:rPr>
          <w:rFonts w:ascii="Times New Roman" w:hAnsi="Times New Roman" w:cs="Times New Roman"/>
        </w:rPr>
        <w:t>that threatens democracy.</w:t>
      </w:r>
      <w:r w:rsidR="00984FF3">
        <w:rPr>
          <w:rFonts w:ascii="Times New Roman" w:hAnsi="Times New Roman" w:cs="Times New Roman"/>
        </w:rPr>
        <w:t xml:space="preserve"> Yet</w:t>
      </w:r>
      <w:r w:rsidR="007F2365" w:rsidRPr="00AA6F89">
        <w:rPr>
          <w:rFonts w:ascii="Times New Roman" w:hAnsi="Times New Roman" w:cs="Times New Roman"/>
        </w:rPr>
        <w:t xml:space="preserve">, the nature of this </w:t>
      </w:r>
      <w:r w:rsidR="00F3762D">
        <w:rPr>
          <w:rFonts w:ascii="Times New Roman" w:hAnsi="Times New Roman" w:cs="Times New Roman"/>
        </w:rPr>
        <w:t>apparent</w:t>
      </w:r>
      <w:r w:rsidR="007F2365" w:rsidRPr="00AA6F89">
        <w:rPr>
          <w:rFonts w:ascii="Times New Roman" w:hAnsi="Times New Roman" w:cs="Times New Roman"/>
        </w:rPr>
        <w:t xml:space="preserve"> </w:t>
      </w:r>
      <w:r w:rsidR="00BA7EEE">
        <w:rPr>
          <w:rFonts w:ascii="Times New Roman" w:hAnsi="Times New Roman" w:cs="Times New Roman"/>
        </w:rPr>
        <w:t>threat to democracy</w:t>
      </w:r>
      <w:r w:rsidR="007F2365" w:rsidRPr="00AA6F89">
        <w:rPr>
          <w:rFonts w:ascii="Times New Roman" w:hAnsi="Times New Roman" w:cs="Times New Roman"/>
        </w:rPr>
        <w:t xml:space="preserve"> is not immediately clear. These firms are not breaking any law. Nor do they have to intervene in the political process by campaign financing</w:t>
      </w:r>
      <w:r w:rsidR="00DD5D90" w:rsidRPr="00AA6F89">
        <w:rPr>
          <w:rFonts w:ascii="Times New Roman" w:hAnsi="Times New Roman" w:cs="Times New Roman"/>
        </w:rPr>
        <w:t xml:space="preserve"> or</w:t>
      </w:r>
      <w:r w:rsidR="007F2365" w:rsidRPr="00AA6F89">
        <w:rPr>
          <w:rFonts w:ascii="Times New Roman" w:hAnsi="Times New Roman" w:cs="Times New Roman"/>
        </w:rPr>
        <w:t xml:space="preserve"> lobbying. All they </w:t>
      </w:r>
      <w:proofErr w:type="gramStart"/>
      <w:r w:rsidR="007F2365" w:rsidRPr="00AA6F89">
        <w:rPr>
          <w:rFonts w:ascii="Times New Roman" w:hAnsi="Times New Roman" w:cs="Times New Roman"/>
        </w:rPr>
        <w:t>have to</w:t>
      </w:r>
      <w:proofErr w:type="gramEnd"/>
      <w:r w:rsidR="007F2365" w:rsidRPr="00AA6F89">
        <w:rPr>
          <w:rFonts w:ascii="Times New Roman" w:hAnsi="Times New Roman" w:cs="Times New Roman"/>
        </w:rPr>
        <w:t xml:space="preserve"> do is to exercise their standard economic rights—to hire and fire, to invest and divest—in response to changing business </w:t>
      </w:r>
      <w:ins w:id="3" w:author="Luca S" w:date="2024-09-16T21:10:00Z" w16du:dateUtc="2024-09-17T01:10:00Z">
        <w:r w:rsidR="009E3E2B">
          <w:rPr>
            <w:rFonts w:ascii="Times New Roman" w:hAnsi="Times New Roman" w:cs="Times New Roman"/>
          </w:rPr>
          <w:t>conditions</w:t>
        </w:r>
      </w:ins>
      <w:del w:id="4" w:author="Luca S" w:date="2024-09-16T21:10:00Z" w16du:dateUtc="2024-09-17T01:10:00Z">
        <w:r w:rsidR="007F2365" w:rsidRPr="00AA6F89" w:rsidDel="009E3E2B">
          <w:rPr>
            <w:rFonts w:ascii="Times New Roman" w:hAnsi="Times New Roman" w:cs="Times New Roman"/>
          </w:rPr>
          <w:delText>environments</w:delText>
        </w:r>
      </w:del>
      <w:r w:rsidR="007F2365" w:rsidRPr="00AA6F89">
        <w:rPr>
          <w:rFonts w:ascii="Times New Roman" w:hAnsi="Times New Roman" w:cs="Times New Roman"/>
        </w:rPr>
        <w:t>.</w:t>
      </w:r>
      <w:r w:rsidR="00DD5D90" w:rsidRPr="00AA6F89">
        <w:rPr>
          <w:rFonts w:ascii="Times New Roman" w:hAnsi="Times New Roman" w:cs="Times New Roman"/>
        </w:rPr>
        <w:t xml:space="preserve"> </w:t>
      </w:r>
      <w:r w:rsidR="00BB6EAC">
        <w:rPr>
          <w:rFonts w:ascii="Times New Roman" w:hAnsi="Times New Roman" w:cs="Times New Roman"/>
        </w:rPr>
        <w:t xml:space="preserve">Political economists have studied these phenomena in terms of </w:t>
      </w:r>
      <w:ins w:id="5" w:author="Luca S" w:date="2024-09-16T21:10:00Z" w16du:dateUtc="2024-09-17T01:10:00Z">
        <w:r w:rsidR="009E3E2B">
          <w:rPr>
            <w:rFonts w:ascii="Times New Roman" w:hAnsi="Times New Roman" w:cs="Times New Roman"/>
          </w:rPr>
          <w:t>the</w:t>
        </w:r>
        <w:r w:rsidR="009E3E2B">
          <w:rPr>
            <w:rFonts w:ascii="Times New Roman" w:hAnsi="Times New Roman" w:cs="Times New Roman"/>
          </w:rPr>
          <w:t xml:space="preserve"> </w:t>
        </w:r>
      </w:ins>
      <w:r w:rsidR="00BB6EAC">
        <w:rPr>
          <w:rFonts w:ascii="Times New Roman" w:hAnsi="Times New Roman" w:cs="Times New Roman"/>
        </w:rPr>
        <w:t xml:space="preserve">“structural power” of business as </w:t>
      </w:r>
      <w:r w:rsidR="005C2E3E">
        <w:rPr>
          <w:rFonts w:ascii="Times New Roman" w:hAnsi="Times New Roman" w:cs="Times New Roman"/>
        </w:rPr>
        <w:t>distinguished from</w:t>
      </w:r>
      <w:ins w:id="6" w:author="Luca S" w:date="2024-09-16T21:10:00Z" w16du:dateUtc="2024-09-17T01:10:00Z">
        <w:r w:rsidR="009E3E2B">
          <w:rPr>
            <w:rFonts w:ascii="Times New Roman" w:hAnsi="Times New Roman" w:cs="Times New Roman"/>
          </w:rPr>
          <w:t xml:space="preserve"> its</w:t>
        </w:r>
      </w:ins>
      <w:r w:rsidR="005C2E3E">
        <w:rPr>
          <w:rFonts w:ascii="Times New Roman" w:hAnsi="Times New Roman" w:cs="Times New Roman"/>
        </w:rPr>
        <w:t xml:space="preserve"> </w:t>
      </w:r>
      <w:r w:rsidR="00BB6EAC">
        <w:rPr>
          <w:rFonts w:ascii="Times New Roman" w:hAnsi="Times New Roman" w:cs="Times New Roman"/>
        </w:rPr>
        <w:t>“instrumental power.”</w:t>
      </w:r>
      <w:r w:rsidR="000A0BF4" w:rsidRPr="00AA6F89">
        <w:rPr>
          <w:rStyle w:val="FootnoteReference"/>
          <w:rFonts w:ascii="Times New Roman" w:hAnsi="Times New Roman" w:cs="Times New Roman"/>
        </w:rPr>
        <w:footnoteReference w:id="2"/>
      </w:r>
      <w:r w:rsidR="00DD5D90" w:rsidRPr="00AA6F89">
        <w:rPr>
          <w:rFonts w:ascii="Times New Roman" w:hAnsi="Times New Roman" w:cs="Times New Roman"/>
        </w:rPr>
        <w:t xml:space="preserve"> </w:t>
      </w:r>
      <w:r w:rsidR="00CF2EAE">
        <w:rPr>
          <w:rFonts w:ascii="Times New Roman" w:hAnsi="Times New Roman" w:cs="Times New Roman"/>
        </w:rPr>
        <w:t>I</w:t>
      </w:r>
      <w:r w:rsidR="005C2E3E">
        <w:rPr>
          <w:rFonts w:ascii="Times New Roman" w:hAnsi="Times New Roman" w:cs="Times New Roman"/>
        </w:rPr>
        <w:t>nstrumental power derives from</w:t>
      </w:r>
      <w:r w:rsidR="00CF2EAE">
        <w:rPr>
          <w:rFonts w:ascii="Times New Roman" w:hAnsi="Times New Roman" w:cs="Times New Roman"/>
        </w:rPr>
        <w:t xml:space="preserve"> the use of resources </w:t>
      </w:r>
      <w:r w:rsidR="005C2E3E">
        <w:rPr>
          <w:rFonts w:ascii="Times New Roman" w:hAnsi="Times New Roman" w:cs="Times New Roman"/>
        </w:rPr>
        <w:t>in political channels</w:t>
      </w:r>
      <w:r w:rsidR="001E37BE">
        <w:rPr>
          <w:rFonts w:ascii="Times New Roman" w:hAnsi="Times New Roman" w:cs="Times New Roman"/>
        </w:rPr>
        <w:t xml:space="preserve"> outside the production process</w:t>
      </w:r>
      <w:r w:rsidR="005C2E3E">
        <w:rPr>
          <w:rFonts w:ascii="Times New Roman" w:hAnsi="Times New Roman" w:cs="Times New Roman"/>
        </w:rPr>
        <w:t xml:space="preserve">, such as </w:t>
      </w:r>
      <w:r w:rsidR="005C2E3E" w:rsidRPr="00AA6F89">
        <w:rPr>
          <w:rFonts w:ascii="Times New Roman" w:hAnsi="Times New Roman" w:cs="Times New Roman"/>
        </w:rPr>
        <w:t xml:space="preserve">lobbying, </w:t>
      </w:r>
      <w:r w:rsidR="005C2E3E">
        <w:rPr>
          <w:rFonts w:ascii="Times New Roman" w:hAnsi="Times New Roman" w:cs="Times New Roman"/>
        </w:rPr>
        <w:t>campaign contributions</w:t>
      </w:r>
      <w:r w:rsidR="005C2E3E" w:rsidRPr="00AA6F89">
        <w:rPr>
          <w:rFonts w:ascii="Times New Roman" w:hAnsi="Times New Roman" w:cs="Times New Roman"/>
        </w:rPr>
        <w:t>, and networks with political elites</w:t>
      </w:r>
      <w:r w:rsidR="005C2E3E">
        <w:rPr>
          <w:rFonts w:ascii="Times New Roman" w:hAnsi="Times New Roman" w:cs="Times New Roman"/>
        </w:rPr>
        <w:t xml:space="preserve">. </w:t>
      </w:r>
      <w:r w:rsidR="00CF2EAE">
        <w:rPr>
          <w:rFonts w:ascii="Times New Roman" w:hAnsi="Times New Roman" w:cs="Times New Roman"/>
        </w:rPr>
        <w:t xml:space="preserve">By contrast, structural power </w:t>
      </w:r>
      <w:r w:rsidR="005C2E3E">
        <w:rPr>
          <w:rFonts w:ascii="Times New Roman" w:hAnsi="Times New Roman" w:cs="Times New Roman"/>
        </w:rPr>
        <w:t xml:space="preserve">derives from </w:t>
      </w:r>
      <w:r w:rsidR="00CF2EAE">
        <w:rPr>
          <w:rFonts w:ascii="Times New Roman" w:hAnsi="Times New Roman" w:cs="Times New Roman"/>
        </w:rPr>
        <w:t xml:space="preserve">the </w:t>
      </w:r>
      <w:r w:rsidR="005C2E3E">
        <w:rPr>
          <w:rFonts w:ascii="Times New Roman" w:hAnsi="Times New Roman" w:cs="Times New Roman"/>
        </w:rPr>
        <w:t xml:space="preserve">standard </w:t>
      </w:r>
      <w:r w:rsidR="00480906">
        <w:rPr>
          <w:rFonts w:ascii="Times New Roman" w:hAnsi="Times New Roman" w:cs="Times New Roman"/>
        </w:rPr>
        <w:t xml:space="preserve">discretionary rights over employment and investment </w:t>
      </w:r>
      <w:r w:rsidR="0078304C">
        <w:rPr>
          <w:rFonts w:ascii="Times New Roman" w:hAnsi="Times New Roman" w:cs="Times New Roman"/>
        </w:rPr>
        <w:t xml:space="preserve">in </w:t>
      </w:r>
      <w:del w:id="7" w:author="Luca S" w:date="2024-09-16T21:10:00Z" w16du:dateUtc="2024-09-17T01:10:00Z">
        <w:r w:rsidR="0078304C" w:rsidDel="009E3E2B">
          <w:rPr>
            <w:rFonts w:ascii="Times New Roman" w:hAnsi="Times New Roman" w:cs="Times New Roman"/>
          </w:rPr>
          <w:delText xml:space="preserve">the </w:delText>
        </w:r>
      </w:del>
      <w:r w:rsidR="0078304C">
        <w:rPr>
          <w:rFonts w:ascii="Times New Roman" w:hAnsi="Times New Roman" w:cs="Times New Roman"/>
        </w:rPr>
        <w:t>run-of-the-mill economic activity</w:t>
      </w:r>
      <w:del w:id="8" w:author="Luca S" w:date="2024-09-16T21:11:00Z" w16du:dateUtc="2024-09-17T01:11:00Z">
        <w:r w:rsidR="00D72CBB" w:rsidDel="009E3E2B">
          <w:rPr>
            <w:rFonts w:ascii="Times New Roman" w:hAnsi="Times New Roman" w:cs="Times New Roman"/>
          </w:rPr>
          <w:delText>,</w:delText>
        </w:r>
      </w:del>
      <w:r w:rsidR="00D72CBB">
        <w:rPr>
          <w:rFonts w:ascii="Times New Roman" w:hAnsi="Times New Roman" w:cs="Times New Roman"/>
        </w:rPr>
        <w:t xml:space="preserve"> which the capitalist economic structure confers on private businesses, and ultimately, managers and owners of capital.</w:t>
      </w:r>
    </w:p>
    <w:p w14:paraId="0D462C9A" w14:textId="61916728" w:rsidR="00673E82" w:rsidRDefault="005C5AF5" w:rsidP="00FB0888">
      <w:pPr>
        <w:spacing w:line="276" w:lineRule="auto"/>
        <w:ind w:firstLine="720"/>
        <w:contextualSpacing/>
        <w:jc w:val="both"/>
        <w:rPr>
          <w:rFonts w:ascii="Times New Roman" w:hAnsi="Times New Roman" w:cs="Times New Roman"/>
        </w:rPr>
      </w:pPr>
      <w:r>
        <w:rPr>
          <w:rFonts w:ascii="Times New Roman" w:hAnsi="Times New Roman" w:cs="Times New Roman"/>
        </w:rPr>
        <w:t xml:space="preserve">This </w:t>
      </w:r>
      <w:r w:rsidR="00A3050C">
        <w:rPr>
          <w:rFonts w:ascii="Times New Roman" w:hAnsi="Times New Roman" w:cs="Times New Roman"/>
        </w:rPr>
        <w:t>structural power puts business</w:t>
      </w:r>
      <w:r w:rsidR="00873E5E">
        <w:rPr>
          <w:rFonts w:ascii="Times New Roman" w:hAnsi="Times New Roman" w:cs="Times New Roman"/>
        </w:rPr>
        <w:t>es</w:t>
      </w:r>
      <w:r w:rsidR="00A3050C">
        <w:rPr>
          <w:rFonts w:ascii="Times New Roman" w:hAnsi="Times New Roman" w:cs="Times New Roman"/>
        </w:rPr>
        <w:t xml:space="preserve"> in a </w:t>
      </w:r>
      <w:del w:id="9" w:author="Luca S" w:date="2024-09-16T21:12:00Z" w16du:dateUtc="2024-09-17T01:12:00Z">
        <w:r w:rsidR="00A3050C" w:rsidDel="009E3E2B">
          <w:rPr>
            <w:rFonts w:ascii="Times New Roman" w:hAnsi="Times New Roman" w:cs="Times New Roman"/>
          </w:rPr>
          <w:delText>“</w:delText>
        </w:r>
      </w:del>
      <w:r w:rsidR="00A3050C">
        <w:rPr>
          <w:rFonts w:ascii="Times New Roman" w:hAnsi="Times New Roman" w:cs="Times New Roman"/>
        </w:rPr>
        <w:t>privileged position</w:t>
      </w:r>
      <w:del w:id="10" w:author="Luca S" w:date="2024-09-16T21:12:00Z" w16du:dateUtc="2024-09-17T01:12:00Z">
        <w:r w:rsidR="00A3050C" w:rsidDel="009E3E2B">
          <w:rPr>
            <w:rFonts w:ascii="Times New Roman" w:hAnsi="Times New Roman" w:cs="Times New Roman"/>
          </w:rPr>
          <w:delText>”</w:delText>
        </w:r>
      </w:del>
      <w:r w:rsidR="00A3050C">
        <w:rPr>
          <w:rFonts w:ascii="Times New Roman" w:hAnsi="Times New Roman" w:cs="Times New Roman"/>
        </w:rPr>
        <w:t xml:space="preserve"> in </w:t>
      </w:r>
      <w:r w:rsidR="00A266CC">
        <w:rPr>
          <w:rFonts w:ascii="Times New Roman" w:hAnsi="Times New Roman" w:cs="Times New Roman"/>
        </w:rPr>
        <w:t xml:space="preserve">politics in </w:t>
      </w:r>
      <w:r w:rsidR="00A3050C">
        <w:rPr>
          <w:rFonts w:ascii="Times New Roman" w:hAnsi="Times New Roman" w:cs="Times New Roman"/>
        </w:rPr>
        <w:t xml:space="preserve">a capitalist democracy, </w:t>
      </w:r>
      <w:r w:rsidR="0073744F">
        <w:rPr>
          <w:rFonts w:ascii="Times New Roman" w:hAnsi="Times New Roman" w:cs="Times New Roman"/>
        </w:rPr>
        <w:t xml:space="preserve">as </w:t>
      </w:r>
      <w:r w:rsidR="002B49AC">
        <w:rPr>
          <w:rFonts w:ascii="Times New Roman" w:hAnsi="Times New Roman" w:cs="Times New Roman"/>
        </w:rPr>
        <w:t xml:space="preserve">the </w:t>
      </w:r>
      <w:r w:rsidR="00956795">
        <w:rPr>
          <w:rFonts w:ascii="Times New Roman" w:hAnsi="Times New Roman" w:cs="Times New Roman"/>
        </w:rPr>
        <w:t>government</w:t>
      </w:r>
      <w:r w:rsidR="007F14F1">
        <w:rPr>
          <w:rFonts w:ascii="Times New Roman" w:hAnsi="Times New Roman" w:cs="Times New Roman"/>
        </w:rPr>
        <w:t xml:space="preserve"> depends on </w:t>
      </w:r>
      <w:r w:rsidR="000B61AB">
        <w:rPr>
          <w:rFonts w:ascii="Times New Roman" w:hAnsi="Times New Roman" w:cs="Times New Roman"/>
        </w:rPr>
        <w:t xml:space="preserve">their cooperation </w:t>
      </w:r>
      <w:r w:rsidR="007F14F1">
        <w:rPr>
          <w:rFonts w:ascii="Times New Roman" w:hAnsi="Times New Roman" w:cs="Times New Roman"/>
        </w:rPr>
        <w:t>for the health of the economy</w:t>
      </w:r>
      <w:r w:rsidR="00B7362C">
        <w:rPr>
          <w:rFonts w:ascii="Times New Roman" w:hAnsi="Times New Roman" w:cs="Times New Roman"/>
        </w:rPr>
        <w:t>—indeed, for the success of any large-scale public project such as the green energy transition</w:t>
      </w:r>
      <w:r w:rsidR="000B61AB">
        <w:rPr>
          <w:rFonts w:ascii="Times New Roman" w:hAnsi="Times New Roman" w:cs="Times New Roman"/>
        </w:rPr>
        <w:t xml:space="preserve"> (Section II)</w:t>
      </w:r>
      <w:r w:rsidR="007F14F1">
        <w:rPr>
          <w:rFonts w:ascii="Times New Roman" w:hAnsi="Times New Roman" w:cs="Times New Roman"/>
        </w:rPr>
        <w:t>.</w:t>
      </w:r>
      <w:r w:rsidR="008E5E1F">
        <w:rPr>
          <w:rStyle w:val="FootnoteReference"/>
          <w:rFonts w:ascii="Times New Roman" w:hAnsi="Times New Roman" w:cs="Times New Roman"/>
        </w:rPr>
        <w:footnoteReference w:id="3"/>
      </w:r>
      <w:r w:rsidR="0073744F">
        <w:rPr>
          <w:rFonts w:ascii="Times New Roman" w:hAnsi="Times New Roman" w:cs="Times New Roman"/>
        </w:rPr>
        <w:t xml:space="preserve"> </w:t>
      </w:r>
      <w:r w:rsidR="00EA4677">
        <w:rPr>
          <w:rFonts w:ascii="Times New Roman" w:hAnsi="Times New Roman" w:cs="Times New Roman"/>
        </w:rPr>
        <w:t>This</w:t>
      </w:r>
      <w:r w:rsidR="004F5A13">
        <w:rPr>
          <w:rFonts w:ascii="Times New Roman" w:hAnsi="Times New Roman" w:cs="Times New Roman"/>
        </w:rPr>
        <w:t xml:space="preserve"> phenomenon </w:t>
      </w:r>
      <w:ins w:id="11" w:author="Luca S" w:date="2024-09-16T21:12:00Z" w16du:dateUtc="2024-09-17T01:12:00Z">
        <w:r w:rsidR="009E3E2B">
          <w:rPr>
            <w:rFonts w:ascii="Times New Roman" w:hAnsi="Times New Roman" w:cs="Times New Roman"/>
          </w:rPr>
          <w:t xml:space="preserve">has </w:t>
        </w:r>
      </w:ins>
      <w:del w:id="12" w:author="Luca S" w:date="2024-09-16T21:12:00Z" w16du:dateUtc="2024-09-17T01:12:00Z">
        <w:r w:rsidR="00A30ECB" w:rsidDel="009E3E2B">
          <w:rPr>
            <w:rFonts w:ascii="Times New Roman" w:hAnsi="Times New Roman" w:cs="Times New Roman"/>
          </w:rPr>
          <w:delText>is</w:delText>
        </w:r>
        <w:r w:rsidR="004F5A13" w:rsidDel="009E3E2B">
          <w:rPr>
            <w:rFonts w:ascii="Times New Roman" w:hAnsi="Times New Roman" w:cs="Times New Roman"/>
          </w:rPr>
          <w:delText xml:space="preserve"> </w:delText>
        </w:r>
      </w:del>
      <w:r w:rsidR="004F5A13">
        <w:rPr>
          <w:rFonts w:ascii="Times New Roman" w:hAnsi="Times New Roman" w:cs="Times New Roman"/>
        </w:rPr>
        <w:t>famously</w:t>
      </w:r>
      <w:ins w:id="13" w:author="Luca S" w:date="2024-09-16T21:12:00Z" w16du:dateUtc="2024-09-17T01:12:00Z">
        <w:r w:rsidR="009E3E2B">
          <w:rPr>
            <w:rFonts w:ascii="Times New Roman" w:hAnsi="Times New Roman" w:cs="Times New Roman"/>
          </w:rPr>
          <w:t xml:space="preserve"> been</w:t>
        </w:r>
      </w:ins>
      <w:r w:rsidR="004F5A13">
        <w:rPr>
          <w:rFonts w:ascii="Times New Roman" w:hAnsi="Times New Roman" w:cs="Times New Roman"/>
        </w:rPr>
        <w:t xml:space="preserve"> described as “the structural dependence of the state on capital”</w:t>
      </w:r>
      <w:r w:rsidR="00EA4677">
        <w:rPr>
          <w:rFonts w:ascii="Times New Roman" w:hAnsi="Times New Roman" w:cs="Times New Roman"/>
        </w:rPr>
        <w:t xml:space="preserve"> as the dependence derives from the design of the capitalist economic structure itsel</w:t>
      </w:r>
      <w:r w:rsidR="00917493">
        <w:rPr>
          <w:rFonts w:ascii="Times New Roman" w:hAnsi="Times New Roman" w:cs="Times New Roman"/>
        </w:rPr>
        <w:t>f</w:t>
      </w:r>
      <w:r w:rsidR="00ED1475">
        <w:rPr>
          <w:rFonts w:ascii="Times New Roman" w:hAnsi="Times New Roman" w:cs="Times New Roman"/>
        </w:rPr>
        <w:t xml:space="preserve"> rather than </w:t>
      </w:r>
      <w:del w:id="14" w:author="Luca S" w:date="2024-09-16T21:13:00Z" w16du:dateUtc="2024-09-17T01:13:00Z">
        <w:r w:rsidR="00ED1475" w:rsidDel="009E3E2B">
          <w:rPr>
            <w:rFonts w:ascii="Times New Roman" w:hAnsi="Times New Roman" w:cs="Times New Roman"/>
          </w:rPr>
          <w:delText xml:space="preserve">who </w:delText>
        </w:r>
      </w:del>
      <w:r w:rsidR="000D1E36">
        <w:rPr>
          <w:rFonts w:ascii="Times New Roman" w:hAnsi="Times New Roman" w:cs="Times New Roman"/>
        </w:rPr>
        <w:t>the identity or ideological orientations of the political officeholders.</w:t>
      </w:r>
      <w:r w:rsidR="0073744F">
        <w:rPr>
          <w:rStyle w:val="FootnoteReference"/>
          <w:rFonts w:ascii="Times New Roman" w:hAnsi="Times New Roman" w:cs="Times New Roman"/>
        </w:rPr>
        <w:footnoteReference w:id="4"/>
      </w:r>
    </w:p>
    <w:p w14:paraId="4B43E7FC" w14:textId="2B7A787C" w:rsidR="007A4239" w:rsidRDefault="007F2365" w:rsidP="007A4239">
      <w:pPr>
        <w:spacing w:line="276" w:lineRule="auto"/>
        <w:ind w:firstLine="720"/>
        <w:contextualSpacing/>
        <w:jc w:val="both"/>
        <w:rPr>
          <w:rFonts w:ascii="Times New Roman" w:hAnsi="Times New Roman" w:cs="Times New Roman"/>
        </w:rPr>
      </w:pPr>
      <w:del w:id="15" w:author="Luca S" w:date="2024-09-16T21:13:00Z" w16du:dateUtc="2024-09-17T01:13:00Z">
        <w:r w:rsidRPr="00AA6F89" w:rsidDel="009E3E2B">
          <w:rPr>
            <w:rFonts w:ascii="Times New Roman" w:hAnsi="Times New Roman" w:cs="Times New Roman"/>
          </w:rPr>
          <w:lastRenderedPageBreak/>
          <w:delText>The s</w:delText>
        </w:r>
      </w:del>
      <w:ins w:id="16" w:author="Luca S" w:date="2024-09-16T21:13:00Z" w16du:dateUtc="2024-09-17T01:13:00Z">
        <w:r w:rsidR="009E3E2B">
          <w:rPr>
            <w:rFonts w:ascii="Times New Roman" w:hAnsi="Times New Roman" w:cs="Times New Roman"/>
          </w:rPr>
          <w:t>S</w:t>
        </w:r>
      </w:ins>
      <w:r w:rsidRPr="00AA6F89">
        <w:rPr>
          <w:rFonts w:ascii="Times New Roman" w:hAnsi="Times New Roman" w:cs="Times New Roman"/>
        </w:rPr>
        <w:t xml:space="preserve">tructural dependence raises two questions for democratic theory. </w:t>
      </w:r>
      <w:r w:rsidR="001074E7" w:rsidRPr="00AA6F89">
        <w:rPr>
          <w:rFonts w:ascii="Times New Roman" w:hAnsi="Times New Roman" w:cs="Times New Roman"/>
        </w:rPr>
        <w:t>First,</w:t>
      </w:r>
      <w:r w:rsidRPr="00AA6F89">
        <w:rPr>
          <w:rFonts w:ascii="Times New Roman" w:hAnsi="Times New Roman" w:cs="Times New Roman"/>
        </w:rPr>
        <w:t xml:space="preserve"> the question of </w:t>
      </w:r>
      <w:r w:rsidRPr="00AA6F89">
        <w:rPr>
          <w:rFonts w:ascii="Times New Roman" w:hAnsi="Times New Roman" w:cs="Times New Roman"/>
          <w:i/>
          <w:iCs/>
        </w:rPr>
        <w:t>diagnosis</w:t>
      </w:r>
      <w:r w:rsidRPr="00AA6F89">
        <w:rPr>
          <w:rFonts w:ascii="Times New Roman" w:hAnsi="Times New Roman" w:cs="Times New Roman"/>
        </w:rPr>
        <w:t xml:space="preserve">: How do we explain the nature of the seeming democratic defect created by the </w:t>
      </w:r>
      <w:r w:rsidR="00E04279">
        <w:rPr>
          <w:rFonts w:ascii="Times New Roman" w:hAnsi="Times New Roman" w:cs="Times New Roman"/>
        </w:rPr>
        <w:t xml:space="preserve">structural </w:t>
      </w:r>
      <w:r w:rsidRPr="00AA6F89">
        <w:rPr>
          <w:rFonts w:ascii="Times New Roman" w:hAnsi="Times New Roman" w:cs="Times New Roman"/>
        </w:rPr>
        <w:t xml:space="preserve">power of capitalist firms? </w:t>
      </w:r>
      <w:r w:rsidR="001074E7" w:rsidRPr="00AA6F89">
        <w:rPr>
          <w:rFonts w:ascii="Times New Roman" w:hAnsi="Times New Roman" w:cs="Times New Roman"/>
        </w:rPr>
        <w:t>Second,</w:t>
      </w:r>
      <w:r w:rsidRPr="00AA6F89">
        <w:rPr>
          <w:rFonts w:ascii="Times New Roman" w:hAnsi="Times New Roman" w:cs="Times New Roman"/>
        </w:rPr>
        <w:t xml:space="preserve"> the question of </w:t>
      </w:r>
      <w:r w:rsidRPr="00AA6F89">
        <w:rPr>
          <w:rFonts w:ascii="Times New Roman" w:hAnsi="Times New Roman" w:cs="Times New Roman"/>
          <w:i/>
          <w:iCs/>
        </w:rPr>
        <w:t>solution</w:t>
      </w:r>
      <w:r w:rsidRPr="00AA6F89">
        <w:rPr>
          <w:rFonts w:ascii="Times New Roman" w:hAnsi="Times New Roman" w:cs="Times New Roman"/>
        </w:rPr>
        <w:t xml:space="preserve">: </w:t>
      </w:r>
      <w:r w:rsidR="007313AF" w:rsidRPr="00AA6F89">
        <w:rPr>
          <w:rFonts w:ascii="Times New Roman" w:hAnsi="Times New Roman" w:cs="Times New Roman"/>
        </w:rPr>
        <w:t>How do</w:t>
      </w:r>
      <w:r w:rsidRPr="00AA6F89">
        <w:rPr>
          <w:rFonts w:ascii="Times New Roman" w:hAnsi="Times New Roman" w:cs="Times New Roman"/>
        </w:rPr>
        <w:t xml:space="preserve"> we resolve the tension between democracy and the power of capitalist firms, if at all?</w:t>
      </w:r>
      <w:r w:rsidR="00F538FB" w:rsidRPr="00AA6F89">
        <w:rPr>
          <w:rFonts w:ascii="Times New Roman" w:hAnsi="Times New Roman" w:cs="Times New Roman"/>
        </w:rPr>
        <w:t xml:space="preserve"> </w:t>
      </w:r>
      <w:r w:rsidR="001074E7" w:rsidRPr="00AA6F89">
        <w:rPr>
          <w:rFonts w:ascii="Times New Roman" w:hAnsi="Times New Roman" w:cs="Times New Roman"/>
        </w:rPr>
        <w:t>At first sight, these</w:t>
      </w:r>
      <w:r w:rsidRPr="00AA6F89">
        <w:rPr>
          <w:rFonts w:ascii="Times New Roman" w:hAnsi="Times New Roman" w:cs="Times New Roman"/>
        </w:rPr>
        <w:t xml:space="preserve"> questions </w:t>
      </w:r>
      <w:r w:rsidR="001074E7" w:rsidRPr="00AA6F89">
        <w:rPr>
          <w:rFonts w:ascii="Times New Roman" w:hAnsi="Times New Roman" w:cs="Times New Roman"/>
        </w:rPr>
        <w:t xml:space="preserve">may </w:t>
      </w:r>
      <w:r w:rsidRPr="00AA6F89">
        <w:rPr>
          <w:rFonts w:ascii="Times New Roman" w:hAnsi="Times New Roman" w:cs="Times New Roman"/>
        </w:rPr>
        <w:t>seem to have a straightforward answer. The democratic defect lies in the fault of greedy, unconscientious firms</w:t>
      </w:r>
      <w:r w:rsidR="00C61A32">
        <w:rPr>
          <w:rFonts w:ascii="Times New Roman" w:hAnsi="Times New Roman" w:cs="Times New Roman"/>
        </w:rPr>
        <w:t>, who</w:t>
      </w:r>
      <w:r w:rsidRPr="00AA6F89">
        <w:rPr>
          <w:rFonts w:ascii="Times New Roman" w:hAnsi="Times New Roman" w:cs="Times New Roman"/>
        </w:rPr>
        <w:t xml:space="preserve"> are evincing </w:t>
      </w:r>
      <w:r w:rsidRPr="00AA6F89">
        <w:rPr>
          <w:rFonts w:ascii="Times New Roman" w:hAnsi="Times New Roman" w:cs="Times New Roman"/>
          <w:i/>
          <w:iCs/>
        </w:rPr>
        <w:t xml:space="preserve">insubordination </w:t>
      </w:r>
      <w:r w:rsidRPr="00AA6F89">
        <w:rPr>
          <w:rFonts w:ascii="Times New Roman" w:hAnsi="Times New Roman" w:cs="Times New Roman"/>
        </w:rPr>
        <w:t xml:space="preserve">to the sovereign democratic will. Given this diagnosis of insubordination, the solution accordingly lies in </w:t>
      </w:r>
      <w:r w:rsidRPr="00AA6F89">
        <w:rPr>
          <w:rFonts w:ascii="Times New Roman" w:hAnsi="Times New Roman" w:cs="Times New Roman"/>
          <w:i/>
          <w:iCs/>
        </w:rPr>
        <w:t>subordinating</w:t>
      </w:r>
      <w:r w:rsidRPr="00AA6F89">
        <w:rPr>
          <w:rFonts w:ascii="Times New Roman" w:hAnsi="Times New Roman" w:cs="Times New Roman"/>
        </w:rPr>
        <w:t xml:space="preserve"> firms back to the democratic will. Call this </w:t>
      </w:r>
      <w:r w:rsidR="0049077B" w:rsidRPr="00AA6F89">
        <w:rPr>
          <w:rFonts w:ascii="Times New Roman" w:hAnsi="Times New Roman" w:cs="Times New Roman"/>
        </w:rPr>
        <w:t>“t</w:t>
      </w:r>
      <w:r w:rsidRPr="00AA6F89">
        <w:rPr>
          <w:rFonts w:ascii="Times New Roman" w:hAnsi="Times New Roman" w:cs="Times New Roman"/>
        </w:rPr>
        <w:t xml:space="preserve">he </w:t>
      </w:r>
      <w:r w:rsidR="001074E7" w:rsidRPr="00AA6F89">
        <w:rPr>
          <w:rFonts w:ascii="Times New Roman" w:hAnsi="Times New Roman" w:cs="Times New Roman"/>
        </w:rPr>
        <w:t>s</w:t>
      </w:r>
      <w:r w:rsidRPr="00AA6F89">
        <w:rPr>
          <w:rFonts w:ascii="Times New Roman" w:hAnsi="Times New Roman" w:cs="Times New Roman"/>
        </w:rPr>
        <w:t>ubordination solution</w:t>
      </w:r>
      <w:r w:rsidR="0049077B" w:rsidRPr="00AA6F89">
        <w:rPr>
          <w:rFonts w:ascii="Times New Roman" w:hAnsi="Times New Roman" w:cs="Times New Roman"/>
        </w:rPr>
        <w:t>”</w:t>
      </w:r>
      <w:r w:rsidRPr="00AA6F89">
        <w:rPr>
          <w:rFonts w:ascii="Times New Roman" w:hAnsi="Times New Roman" w:cs="Times New Roman"/>
        </w:rPr>
        <w:t xml:space="preserve"> to the problem of </w:t>
      </w:r>
      <w:r w:rsidR="001074E7" w:rsidRPr="00AA6F89">
        <w:rPr>
          <w:rFonts w:ascii="Times New Roman" w:hAnsi="Times New Roman" w:cs="Times New Roman"/>
        </w:rPr>
        <w:t xml:space="preserve">the </w:t>
      </w:r>
      <w:ins w:id="17" w:author="Luca S" w:date="2024-09-16T21:14:00Z" w16du:dateUtc="2024-09-17T01:14:00Z">
        <w:r w:rsidR="009E3E2B">
          <w:rPr>
            <w:rFonts w:ascii="Times New Roman" w:hAnsi="Times New Roman" w:cs="Times New Roman"/>
          </w:rPr>
          <w:t xml:space="preserve">state’s </w:t>
        </w:r>
      </w:ins>
      <w:r w:rsidR="00421C10">
        <w:rPr>
          <w:rFonts w:ascii="Times New Roman" w:hAnsi="Times New Roman" w:cs="Times New Roman"/>
        </w:rPr>
        <w:t>structural dependence on capital</w:t>
      </w:r>
      <w:r w:rsidR="001074E7" w:rsidRPr="00AA6F89">
        <w:rPr>
          <w:rFonts w:ascii="Times New Roman" w:hAnsi="Times New Roman" w:cs="Times New Roman"/>
        </w:rPr>
        <w:t xml:space="preserve">. Given the </w:t>
      </w:r>
      <w:r w:rsidR="00ED5BF2" w:rsidRPr="00AA6F89">
        <w:rPr>
          <w:rFonts w:ascii="Times New Roman" w:hAnsi="Times New Roman" w:cs="Times New Roman"/>
        </w:rPr>
        <w:t xml:space="preserve">availability of </w:t>
      </w:r>
      <w:ins w:id="18" w:author="Luca S" w:date="2024-09-16T21:14:00Z" w16du:dateUtc="2024-09-17T01:14:00Z">
        <w:r w:rsidR="009E3E2B">
          <w:rPr>
            <w:rFonts w:ascii="Times New Roman" w:hAnsi="Times New Roman" w:cs="Times New Roman"/>
          </w:rPr>
          <w:t>this familiar and</w:t>
        </w:r>
        <w:r w:rsidR="009E3E2B" w:rsidRPr="00AA6F89">
          <w:rPr>
            <w:rFonts w:ascii="Times New Roman" w:hAnsi="Times New Roman" w:cs="Times New Roman"/>
          </w:rPr>
          <w:t xml:space="preserve"> </w:t>
        </w:r>
      </w:ins>
      <w:del w:id="19" w:author="Luca S" w:date="2024-09-16T21:14:00Z" w16du:dateUtc="2024-09-17T01:14:00Z">
        <w:r w:rsidR="00ED5BF2" w:rsidRPr="00AA6F89" w:rsidDel="009E3E2B">
          <w:rPr>
            <w:rFonts w:ascii="Times New Roman" w:hAnsi="Times New Roman" w:cs="Times New Roman"/>
          </w:rPr>
          <w:delText xml:space="preserve">a </w:delText>
        </w:r>
      </w:del>
      <w:r w:rsidR="001074E7" w:rsidRPr="00AA6F89">
        <w:rPr>
          <w:rFonts w:ascii="Times New Roman" w:hAnsi="Times New Roman" w:cs="Times New Roman"/>
        </w:rPr>
        <w:t xml:space="preserve">straightforward account, </w:t>
      </w:r>
      <w:del w:id="20" w:author="Luca S" w:date="2024-09-16T21:14:00Z" w16du:dateUtc="2024-09-17T01:14:00Z">
        <w:r w:rsidR="001074E7" w:rsidRPr="00AA6F89" w:rsidDel="009E3E2B">
          <w:rPr>
            <w:rFonts w:ascii="Times New Roman" w:hAnsi="Times New Roman" w:cs="Times New Roman"/>
          </w:rPr>
          <w:delText xml:space="preserve">the </w:delText>
        </w:r>
      </w:del>
      <w:r w:rsidR="001074E7" w:rsidRPr="00AA6F89">
        <w:rPr>
          <w:rFonts w:ascii="Times New Roman" w:hAnsi="Times New Roman" w:cs="Times New Roman"/>
        </w:rPr>
        <w:t xml:space="preserve">structural dependence is rarely </w:t>
      </w:r>
      <w:r w:rsidR="0049077B" w:rsidRPr="00AA6F89">
        <w:rPr>
          <w:rFonts w:ascii="Times New Roman" w:hAnsi="Times New Roman" w:cs="Times New Roman"/>
        </w:rPr>
        <w:t>thought to</w:t>
      </w:r>
      <w:r w:rsidR="001074E7" w:rsidRPr="00AA6F89">
        <w:rPr>
          <w:rFonts w:ascii="Times New Roman" w:hAnsi="Times New Roman" w:cs="Times New Roman"/>
        </w:rPr>
        <w:t xml:space="preserve"> raise a problem of </w:t>
      </w:r>
      <w:r w:rsidR="001074E7" w:rsidRPr="00AA6F89">
        <w:rPr>
          <w:rFonts w:ascii="Times New Roman" w:hAnsi="Times New Roman" w:cs="Times New Roman"/>
          <w:i/>
          <w:iCs/>
        </w:rPr>
        <w:t>principle</w:t>
      </w:r>
      <w:r w:rsidR="001074E7" w:rsidRPr="00AA6F89">
        <w:rPr>
          <w:rFonts w:ascii="Times New Roman" w:hAnsi="Times New Roman" w:cs="Times New Roman"/>
        </w:rPr>
        <w:t xml:space="preserve"> for democratic theory</w:t>
      </w:r>
      <w:r w:rsidR="0049077B" w:rsidRPr="00AA6F89">
        <w:rPr>
          <w:rFonts w:ascii="Times New Roman" w:hAnsi="Times New Roman" w:cs="Times New Roman"/>
        </w:rPr>
        <w:t xml:space="preserve">, however worrisome it </w:t>
      </w:r>
      <w:del w:id="21" w:author="Luca S" w:date="2024-09-16T21:14:00Z" w16du:dateUtc="2024-09-17T01:14:00Z">
        <w:r w:rsidR="0049077B" w:rsidRPr="00AA6F89" w:rsidDel="009E3E2B">
          <w:rPr>
            <w:rFonts w:ascii="Times New Roman" w:hAnsi="Times New Roman" w:cs="Times New Roman"/>
          </w:rPr>
          <w:delText xml:space="preserve">is </w:delText>
        </w:r>
      </w:del>
      <w:ins w:id="22" w:author="Luca S" w:date="2024-09-16T21:14:00Z" w16du:dateUtc="2024-09-17T01:14:00Z">
        <w:r w:rsidR="009E3E2B">
          <w:rPr>
            <w:rFonts w:ascii="Times New Roman" w:hAnsi="Times New Roman" w:cs="Times New Roman"/>
          </w:rPr>
          <w:t>may be</w:t>
        </w:r>
        <w:r w:rsidR="009E3E2B" w:rsidRPr="00AA6F89">
          <w:rPr>
            <w:rFonts w:ascii="Times New Roman" w:hAnsi="Times New Roman" w:cs="Times New Roman"/>
          </w:rPr>
          <w:t xml:space="preserve"> </w:t>
        </w:r>
      </w:ins>
      <w:r w:rsidR="0049077B" w:rsidRPr="00AA6F89">
        <w:rPr>
          <w:rFonts w:ascii="Times New Roman" w:hAnsi="Times New Roman" w:cs="Times New Roman"/>
        </w:rPr>
        <w:t>for real-world politics.</w:t>
      </w:r>
    </w:p>
    <w:p w14:paraId="3AA901E1" w14:textId="46D92A2F" w:rsidR="00706441" w:rsidRDefault="002B5C02" w:rsidP="008D6E17">
      <w:pPr>
        <w:spacing w:line="276" w:lineRule="auto"/>
        <w:ind w:firstLine="720"/>
        <w:contextualSpacing/>
        <w:jc w:val="both"/>
        <w:rPr>
          <w:rFonts w:ascii="Times New Roman" w:hAnsi="Times New Roman" w:cs="Times New Roman"/>
        </w:rPr>
      </w:pPr>
      <w:r>
        <w:rPr>
          <w:rFonts w:ascii="Times New Roman" w:hAnsi="Times New Roman" w:cs="Times New Roman"/>
        </w:rPr>
        <w:t xml:space="preserve">In this paper, I will argue that the subordination solution </w:t>
      </w:r>
      <w:r w:rsidR="00DD082A">
        <w:rPr>
          <w:rFonts w:ascii="Times New Roman" w:hAnsi="Times New Roman" w:cs="Times New Roman"/>
        </w:rPr>
        <w:t xml:space="preserve">fails </w:t>
      </w:r>
      <w:r w:rsidR="00E6349D">
        <w:rPr>
          <w:rFonts w:ascii="Times New Roman" w:hAnsi="Times New Roman" w:cs="Times New Roman"/>
        </w:rPr>
        <w:t xml:space="preserve">to </w:t>
      </w:r>
      <w:r w:rsidR="00EE115B">
        <w:rPr>
          <w:rFonts w:ascii="Times New Roman" w:hAnsi="Times New Roman" w:cs="Times New Roman"/>
        </w:rPr>
        <w:t xml:space="preserve">diagnose or resolve the democratic defect </w:t>
      </w:r>
      <w:proofErr w:type="gramStart"/>
      <w:r w:rsidR="00EE115B">
        <w:rPr>
          <w:rFonts w:ascii="Times New Roman" w:hAnsi="Times New Roman" w:cs="Times New Roman"/>
        </w:rPr>
        <w:t>in</w:t>
      </w:r>
      <w:ins w:id="23" w:author="Luca S" w:date="2024-09-16T21:14:00Z" w16du:dateUtc="2024-09-17T01:14:00Z">
        <w:r w:rsidR="009E3E2B">
          <w:rPr>
            <w:rFonts w:ascii="Times New Roman" w:hAnsi="Times New Roman" w:cs="Times New Roman"/>
          </w:rPr>
          <w:t>herent</w:t>
        </w:r>
      </w:ins>
      <w:proofErr w:type="gramEnd"/>
      <w:r w:rsidR="00EE115B">
        <w:rPr>
          <w:rFonts w:ascii="Times New Roman" w:hAnsi="Times New Roman" w:cs="Times New Roman"/>
        </w:rPr>
        <w:t xml:space="preserve"> the </w:t>
      </w:r>
      <w:ins w:id="24" w:author="Luca S" w:date="2024-09-16T21:14:00Z" w16du:dateUtc="2024-09-17T01:14:00Z">
        <w:r w:rsidR="009E3E2B">
          <w:rPr>
            <w:rFonts w:ascii="Times New Roman" w:hAnsi="Times New Roman" w:cs="Times New Roman"/>
          </w:rPr>
          <w:t xml:space="preserve">state’s </w:t>
        </w:r>
      </w:ins>
      <w:r w:rsidR="00EE115B">
        <w:rPr>
          <w:rFonts w:ascii="Times New Roman" w:hAnsi="Times New Roman" w:cs="Times New Roman"/>
        </w:rPr>
        <w:t>structural dependence on capital</w:t>
      </w:r>
      <w:r w:rsidR="00DF02DF">
        <w:rPr>
          <w:rFonts w:ascii="Times New Roman" w:hAnsi="Times New Roman" w:cs="Times New Roman"/>
        </w:rPr>
        <w:t>. And the failure is not simply because</w:t>
      </w:r>
      <w:r w:rsidR="002C4521">
        <w:rPr>
          <w:rFonts w:ascii="Times New Roman" w:hAnsi="Times New Roman" w:cs="Times New Roman"/>
        </w:rPr>
        <w:t xml:space="preserve"> </w:t>
      </w:r>
      <w:r w:rsidR="004067BB">
        <w:rPr>
          <w:rFonts w:ascii="Times New Roman" w:hAnsi="Times New Roman" w:cs="Times New Roman"/>
        </w:rPr>
        <w:t xml:space="preserve">the duty of subordination </w:t>
      </w:r>
      <w:r w:rsidR="000342A6">
        <w:rPr>
          <w:rFonts w:ascii="Times New Roman" w:hAnsi="Times New Roman" w:cs="Times New Roman"/>
        </w:rPr>
        <w:t xml:space="preserve">will </w:t>
      </w:r>
      <w:r w:rsidR="00804C65">
        <w:rPr>
          <w:rFonts w:ascii="Times New Roman" w:hAnsi="Times New Roman" w:cs="Times New Roman"/>
        </w:rPr>
        <w:t xml:space="preserve">often </w:t>
      </w:r>
      <w:r w:rsidR="000342A6">
        <w:rPr>
          <w:rFonts w:ascii="Times New Roman" w:hAnsi="Times New Roman" w:cs="Times New Roman"/>
        </w:rPr>
        <w:t xml:space="preserve">be violated and unenforced. </w:t>
      </w:r>
      <w:r w:rsidR="002C4521">
        <w:rPr>
          <w:rFonts w:ascii="Times New Roman" w:hAnsi="Times New Roman" w:cs="Times New Roman"/>
        </w:rPr>
        <w:t xml:space="preserve">Even </w:t>
      </w:r>
      <w:r w:rsidR="00B16F27">
        <w:rPr>
          <w:rFonts w:ascii="Times New Roman" w:hAnsi="Times New Roman" w:cs="Times New Roman"/>
        </w:rPr>
        <w:t>conscientious exercises of structural power</w:t>
      </w:r>
      <w:r w:rsidR="005B3B9A">
        <w:rPr>
          <w:rFonts w:ascii="Times New Roman" w:hAnsi="Times New Roman" w:cs="Times New Roman"/>
        </w:rPr>
        <w:t xml:space="preserve">—without collusion, deception, coercion, </w:t>
      </w:r>
      <w:r w:rsidR="00C21DDA">
        <w:rPr>
          <w:rFonts w:ascii="Times New Roman" w:hAnsi="Times New Roman" w:cs="Times New Roman"/>
        </w:rPr>
        <w:t>or any intent to influence policymaking</w:t>
      </w:r>
      <w:r w:rsidR="00706474">
        <w:rPr>
          <w:rFonts w:ascii="Times New Roman" w:hAnsi="Times New Roman" w:cs="Times New Roman"/>
        </w:rPr>
        <w:t>—</w:t>
      </w:r>
      <w:r w:rsidR="001F5044">
        <w:rPr>
          <w:rFonts w:ascii="Times New Roman" w:hAnsi="Times New Roman" w:cs="Times New Roman"/>
        </w:rPr>
        <w:t xml:space="preserve">can </w:t>
      </w:r>
      <w:r w:rsidR="00A22715">
        <w:rPr>
          <w:rFonts w:ascii="Times New Roman" w:hAnsi="Times New Roman" w:cs="Times New Roman"/>
        </w:rPr>
        <w:t xml:space="preserve">undermine </w:t>
      </w:r>
      <w:ins w:id="25" w:author="Luca S" w:date="2024-09-16T21:15:00Z" w16du:dateUtc="2024-09-17T01:15:00Z">
        <w:r w:rsidR="009E3E2B">
          <w:rPr>
            <w:rFonts w:ascii="Times New Roman" w:hAnsi="Times New Roman" w:cs="Times New Roman"/>
          </w:rPr>
          <w:t xml:space="preserve">the </w:t>
        </w:r>
      </w:ins>
      <w:r w:rsidR="004824BA">
        <w:rPr>
          <w:rFonts w:ascii="Times New Roman" w:hAnsi="Times New Roman" w:cs="Times New Roman"/>
        </w:rPr>
        <w:t xml:space="preserve">realization of </w:t>
      </w:r>
      <w:del w:id="26" w:author="Luca S" w:date="2024-09-16T21:15:00Z" w16du:dateUtc="2024-09-17T01:15:00Z">
        <w:r w:rsidR="004824BA" w:rsidDel="009E3E2B">
          <w:rPr>
            <w:rFonts w:ascii="Times New Roman" w:hAnsi="Times New Roman" w:cs="Times New Roman"/>
          </w:rPr>
          <w:delText xml:space="preserve">the </w:delText>
        </w:r>
      </w:del>
      <w:r w:rsidR="004824BA">
        <w:rPr>
          <w:rFonts w:ascii="Times New Roman" w:hAnsi="Times New Roman" w:cs="Times New Roman"/>
        </w:rPr>
        <w:t xml:space="preserve">democratically chosen </w:t>
      </w:r>
      <w:r w:rsidR="00D85887">
        <w:rPr>
          <w:rFonts w:ascii="Times New Roman" w:hAnsi="Times New Roman" w:cs="Times New Roman"/>
        </w:rPr>
        <w:t xml:space="preserve">social </w:t>
      </w:r>
      <w:r w:rsidR="00B16F27">
        <w:rPr>
          <w:rFonts w:ascii="Times New Roman" w:hAnsi="Times New Roman" w:cs="Times New Roman"/>
        </w:rPr>
        <w:t>aims</w:t>
      </w:r>
      <w:r w:rsidR="00FA33D8">
        <w:rPr>
          <w:rFonts w:ascii="Times New Roman" w:hAnsi="Times New Roman" w:cs="Times New Roman"/>
        </w:rPr>
        <w:t xml:space="preserve"> </w:t>
      </w:r>
      <w:r w:rsidR="004824BA">
        <w:rPr>
          <w:rFonts w:ascii="Times New Roman" w:hAnsi="Times New Roman" w:cs="Times New Roman"/>
        </w:rPr>
        <w:t xml:space="preserve">(Section II). Indeed, </w:t>
      </w:r>
      <w:r w:rsidR="00C70399">
        <w:rPr>
          <w:rFonts w:ascii="Times New Roman" w:hAnsi="Times New Roman" w:cs="Times New Roman"/>
        </w:rPr>
        <w:t>the justification of private property rights requires firms to</w:t>
      </w:r>
      <w:r w:rsidR="00D85887" w:rsidRPr="00A1231D">
        <w:rPr>
          <w:rFonts w:ascii="Times New Roman" w:eastAsia="Calibri" w:hAnsi="Times New Roman" w:cs="Times New Roman"/>
        </w:rPr>
        <w:t xml:space="preserve"> choose profit over democratic aims</w:t>
      </w:r>
      <w:r w:rsidR="00D85887" w:rsidRPr="00D85887">
        <w:rPr>
          <w:rFonts w:ascii="Times New Roman" w:eastAsia="Calibri" w:hAnsi="Times New Roman" w:cs="Times New Roman"/>
        </w:rPr>
        <w:t xml:space="preserve"> </w:t>
      </w:r>
      <w:r w:rsidR="00D85887">
        <w:rPr>
          <w:rFonts w:ascii="Times New Roman" w:eastAsia="Calibri" w:hAnsi="Times New Roman" w:cs="Times New Roman"/>
        </w:rPr>
        <w:t>(</w:t>
      </w:r>
      <w:r w:rsidR="002B2757">
        <w:rPr>
          <w:rFonts w:ascii="Times New Roman" w:eastAsia="Calibri" w:hAnsi="Times New Roman" w:cs="Times New Roman"/>
        </w:rPr>
        <w:t>Section</w:t>
      </w:r>
      <w:r w:rsidR="00315AB5">
        <w:rPr>
          <w:rFonts w:ascii="Times New Roman" w:eastAsia="Calibri" w:hAnsi="Times New Roman" w:cs="Times New Roman"/>
        </w:rPr>
        <w:t>s III-IV</w:t>
      </w:r>
      <w:r w:rsidR="002B2757">
        <w:rPr>
          <w:rFonts w:ascii="Times New Roman" w:eastAsia="Calibri" w:hAnsi="Times New Roman" w:cs="Times New Roman"/>
        </w:rPr>
        <w:t>). Th</w:t>
      </w:r>
      <w:ins w:id="27" w:author="Luca S" w:date="2024-09-16T21:15:00Z" w16du:dateUtc="2024-09-17T01:15:00Z">
        <w:r w:rsidR="009E3E2B">
          <w:rPr>
            <w:rFonts w:ascii="Times New Roman" w:eastAsia="Calibri" w:hAnsi="Times New Roman" w:cs="Times New Roman"/>
          </w:rPr>
          <w:t>us</w:t>
        </w:r>
      </w:ins>
      <w:del w:id="28" w:author="Luca S" w:date="2024-09-16T21:15:00Z" w16du:dateUtc="2024-09-17T01:15:00Z">
        <w:r w:rsidR="002B2757" w:rsidDel="009E3E2B">
          <w:rPr>
            <w:rFonts w:ascii="Times New Roman" w:eastAsia="Calibri" w:hAnsi="Times New Roman" w:cs="Times New Roman"/>
          </w:rPr>
          <w:delText>en</w:delText>
        </w:r>
      </w:del>
      <w:r w:rsidR="002B2757">
        <w:rPr>
          <w:rFonts w:ascii="Times New Roman" w:eastAsia="Calibri" w:hAnsi="Times New Roman" w:cs="Times New Roman"/>
        </w:rPr>
        <w:t xml:space="preserve">, </w:t>
      </w:r>
      <w:r w:rsidR="00D6782D">
        <w:rPr>
          <w:rFonts w:ascii="Times New Roman" w:eastAsia="Calibri" w:hAnsi="Times New Roman" w:cs="Times New Roman"/>
        </w:rPr>
        <w:t xml:space="preserve">even when citizens view firms as </w:t>
      </w:r>
      <w:r w:rsidR="00A45C3D">
        <w:rPr>
          <w:rFonts w:ascii="Times New Roman" w:eastAsia="Calibri" w:hAnsi="Times New Roman" w:cs="Times New Roman"/>
        </w:rPr>
        <w:t xml:space="preserve">ethical economic agents, they may reasonably </w:t>
      </w:r>
      <w:r w:rsidR="00C14EFC" w:rsidRPr="00C26053">
        <w:rPr>
          <w:rFonts w:ascii="Times New Roman" w:hAnsi="Times New Roman" w:cs="Times New Roman"/>
        </w:rPr>
        <w:t xml:space="preserve">expect that firms </w:t>
      </w:r>
      <w:del w:id="29" w:author="Luca S" w:date="2024-09-16T21:15:00Z" w16du:dateUtc="2024-09-17T01:15:00Z">
        <w:r w:rsidR="00C14EFC" w:rsidRPr="00C26053" w:rsidDel="009E3E2B">
          <w:rPr>
            <w:rFonts w:ascii="Times New Roman" w:hAnsi="Times New Roman" w:cs="Times New Roman"/>
          </w:rPr>
          <w:delText xml:space="preserve">would </w:delText>
        </w:r>
      </w:del>
      <w:ins w:id="30" w:author="Luca S" w:date="2024-09-16T21:15:00Z" w16du:dateUtc="2024-09-17T01:15:00Z">
        <w:r w:rsidR="009E3E2B">
          <w:rPr>
            <w:rFonts w:ascii="Times New Roman" w:hAnsi="Times New Roman" w:cs="Times New Roman"/>
          </w:rPr>
          <w:t>will</w:t>
        </w:r>
        <w:r w:rsidR="009E3E2B" w:rsidRPr="00C26053">
          <w:rPr>
            <w:rFonts w:ascii="Times New Roman" w:hAnsi="Times New Roman" w:cs="Times New Roman"/>
          </w:rPr>
          <w:t xml:space="preserve"> </w:t>
        </w:r>
      </w:ins>
      <w:r w:rsidR="00C14EFC" w:rsidRPr="00C26053">
        <w:rPr>
          <w:rFonts w:ascii="Times New Roman" w:hAnsi="Times New Roman" w:cs="Times New Roman"/>
        </w:rPr>
        <w:t>undermine polic</w:t>
      </w:r>
      <w:r w:rsidR="002A43B5">
        <w:rPr>
          <w:rFonts w:ascii="Times New Roman" w:hAnsi="Times New Roman" w:cs="Times New Roman"/>
        </w:rPr>
        <w:t>ies</w:t>
      </w:r>
      <w:r w:rsidR="00C14EFC" w:rsidRPr="00C26053">
        <w:rPr>
          <w:rFonts w:ascii="Times New Roman" w:hAnsi="Times New Roman" w:cs="Times New Roman"/>
        </w:rPr>
        <w:t xml:space="preserve"> that </w:t>
      </w:r>
      <w:del w:id="31" w:author="Luca S" w:date="2024-09-16T21:15:00Z" w16du:dateUtc="2024-09-17T01:15:00Z">
        <w:r w:rsidR="00C14EFC" w:rsidRPr="00C26053" w:rsidDel="009E3E2B">
          <w:rPr>
            <w:rFonts w:ascii="Times New Roman" w:hAnsi="Times New Roman" w:cs="Times New Roman"/>
          </w:rPr>
          <w:delText xml:space="preserve">hurt </w:delText>
        </w:r>
      </w:del>
      <w:ins w:id="32" w:author="Luca S" w:date="2024-09-16T21:15:00Z" w16du:dateUtc="2024-09-17T01:15:00Z">
        <w:r w:rsidR="009E3E2B">
          <w:rPr>
            <w:rFonts w:ascii="Times New Roman" w:hAnsi="Times New Roman" w:cs="Times New Roman"/>
          </w:rPr>
          <w:t>threaten</w:t>
        </w:r>
        <w:r w:rsidR="009E3E2B" w:rsidRPr="00C26053">
          <w:rPr>
            <w:rFonts w:ascii="Times New Roman" w:hAnsi="Times New Roman" w:cs="Times New Roman"/>
          </w:rPr>
          <w:t xml:space="preserve"> </w:t>
        </w:r>
      </w:ins>
      <w:r w:rsidR="00C14EFC" w:rsidRPr="00C26053">
        <w:rPr>
          <w:rFonts w:ascii="Times New Roman" w:hAnsi="Times New Roman" w:cs="Times New Roman"/>
        </w:rPr>
        <w:t xml:space="preserve">their bottom </w:t>
      </w:r>
      <w:r w:rsidR="00BB7A91" w:rsidRPr="00C26053">
        <w:rPr>
          <w:rFonts w:ascii="Times New Roman" w:hAnsi="Times New Roman" w:cs="Times New Roman"/>
        </w:rPr>
        <w:t>line</w:t>
      </w:r>
      <w:ins w:id="33" w:author="Luca S" w:date="2024-09-16T21:16:00Z" w16du:dateUtc="2024-09-17T01:16:00Z">
        <w:r w:rsidR="009E3E2B">
          <w:rPr>
            <w:rFonts w:ascii="Times New Roman" w:hAnsi="Times New Roman" w:cs="Times New Roman"/>
          </w:rPr>
          <w:t xml:space="preserve">; </w:t>
        </w:r>
      </w:ins>
      <w:del w:id="34" w:author="Luca S" w:date="2024-09-16T21:16:00Z" w16du:dateUtc="2024-09-17T01:16:00Z">
        <w:r w:rsidR="009C28E1" w:rsidDel="009E3E2B">
          <w:rPr>
            <w:rFonts w:ascii="Times New Roman" w:hAnsi="Times New Roman" w:cs="Times New Roman"/>
          </w:rPr>
          <w:delText>.</w:delText>
        </w:r>
      </w:del>
      <w:del w:id="35" w:author="Luca S" w:date="2024-09-16T21:17:00Z" w16du:dateUtc="2024-09-17T01:17:00Z">
        <w:r w:rsidR="009C28E1" w:rsidDel="009E3E2B">
          <w:rPr>
            <w:rFonts w:ascii="Times New Roman" w:hAnsi="Times New Roman" w:cs="Times New Roman"/>
          </w:rPr>
          <w:delText xml:space="preserve"> </w:delText>
        </w:r>
      </w:del>
      <w:del w:id="36" w:author="Luca S" w:date="2024-09-16T21:16:00Z" w16du:dateUtc="2024-09-17T01:16:00Z">
        <w:r w:rsidR="009C28E1" w:rsidDel="009E3E2B">
          <w:rPr>
            <w:rFonts w:ascii="Times New Roman" w:hAnsi="Times New Roman" w:cs="Times New Roman"/>
          </w:rPr>
          <w:delText xml:space="preserve">They </w:delText>
        </w:r>
      </w:del>
      <w:ins w:id="37" w:author="Luca S" w:date="2024-09-16T21:16:00Z" w16du:dateUtc="2024-09-17T01:16:00Z">
        <w:r w:rsidR="009E3E2B">
          <w:rPr>
            <w:rFonts w:ascii="Times New Roman" w:hAnsi="Times New Roman" w:cs="Times New Roman"/>
          </w:rPr>
          <w:t>and citizens</w:t>
        </w:r>
        <w:r w:rsidR="009E3E2B">
          <w:rPr>
            <w:rFonts w:ascii="Times New Roman" w:hAnsi="Times New Roman" w:cs="Times New Roman"/>
          </w:rPr>
          <w:t xml:space="preserve"> </w:t>
        </w:r>
      </w:ins>
      <w:r w:rsidR="009C28E1">
        <w:rPr>
          <w:rFonts w:ascii="Times New Roman" w:hAnsi="Times New Roman" w:cs="Times New Roman"/>
        </w:rPr>
        <w:t>may as well form their political judgment</w:t>
      </w:r>
      <w:ins w:id="38" w:author="Luca S" w:date="2024-09-16T21:23:00Z" w16du:dateUtc="2024-09-17T01:23:00Z">
        <w:r w:rsidR="001812B8">
          <w:rPr>
            <w:rFonts w:ascii="Times New Roman" w:hAnsi="Times New Roman" w:cs="Times New Roman"/>
          </w:rPr>
          <w:t>s</w:t>
        </w:r>
      </w:ins>
      <w:r w:rsidR="009C28E1">
        <w:rPr>
          <w:rFonts w:ascii="Times New Roman" w:hAnsi="Times New Roman" w:cs="Times New Roman"/>
        </w:rPr>
        <w:t xml:space="preserve"> </w:t>
      </w:r>
      <w:del w:id="39" w:author="Luca S" w:date="2024-09-16T21:23:00Z" w16du:dateUtc="2024-09-17T01:23:00Z">
        <w:r w:rsidR="009C28E1" w:rsidDel="001812B8">
          <w:rPr>
            <w:rFonts w:ascii="Times New Roman" w:hAnsi="Times New Roman" w:cs="Times New Roman"/>
          </w:rPr>
          <w:delText xml:space="preserve">accordingly, </w:delText>
        </w:r>
      </w:del>
      <w:proofErr w:type="gramStart"/>
      <w:r w:rsidR="00C70399" w:rsidRPr="00C26053">
        <w:rPr>
          <w:rFonts w:ascii="Times New Roman" w:hAnsi="Times New Roman" w:cs="Times New Roman"/>
        </w:rPr>
        <w:t>in light of</w:t>
      </w:r>
      <w:proofErr w:type="gramEnd"/>
      <w:r w:rsidR="00C70399" w:rsidRPr="00C26053">
        <w:rPr>
          <w:rFonts w:ascii="Times New Roman" w:hAnsi="Times New Roman" w:cs="Times New Roman"/>
        </w:rPr>
        <w:t xml:space="preserve"> this expectation</w:t>
      </w:r>
      <w:r w:rsidR="00E23EA7" w:rsidRPr="00C26053">
        <w:rPr>
          <w:rFonts w:ascii="Times New Roman" w:hAnsi="Times New Roman" w:cs="Times New Roman"/>
        </w:rPr>
        <w:t>.</w:t>
      </w:r>
      <w:r w:rsidR="007608D7" w:rsidRPr="00C26053">
        <w:rPr>
          <w:rFonts w:ascii="Times New Roman" w:hAnsi="Times New Roman" w:cs="Times New Roman"/>
        </w:rPr>
        <w:t xml:space="preserve"> </w:t>
      </w:r>
      <w:r w:rsidR="001F4847" w:rsidRPr="00C26053">
        <w:rPr>
          <w:rFonts w:ascii="Times New Roman" w:hAnsi="Times New Roman" w:cs="Times New Roman"/>
        </w:rPr>
        <w:t xml:space="preserve">This reveals the blind spot of the subordination solution: the very </w:t>
      </w:r>
      <w:r w:rsidR="001F4847" w:rsidRPr="00C26053">
        <w:rPr>
          <w:rFonts w:ascii="Times New Roman" w:hAnsi="Times New Roman" w:cs="Times New Roman"/>
          <w:i/>
          <w:iCs/>
        </w:rPr>
        <w:t xml:space="preserve">formation </w:t>
      </w:r>
      <w:r w:rsidR="001F4847" w:rsidRPr="00C26053">
        <w:rPr>
          <w:rFonts w:ascii="Times New Roman" w:hAnsi="Times New Roman" w:cs="Times New Roman"/>
        </w:rPr>
        <w:t xml:space="preserve">of the democratic will is constrained by </w:t>
      </w:r>
      <w:r w:rsidR="00546748" w:rsidRPr="00C26053">
        <w:rPr>
          <w:rFonts w:ascii="Times New Roman" w:hAnsi="Times New Roman" w:cs="Times New Roman"/>
        </w:rPr>
        <w:t>private property rights</w:t>
      </w:r>
      <w:r w:rsidR="001F4847" w:rsidRPr="00C26053">
        <w:rPr>
          <w:rFonts w:ascii="Times New Roman" w:hAnsi="Times New Roman" w:cs="Times New Roman"/>
        </w:rPr>
        <w:t xml:space="preserve"> (Section V).</w:t>
      </w:r>
      <w:r w:rsidR="00C26053">
        <w:rPr>
          <w:rFonts w:ascii="Times New Roman" w:hAnsi="Times New Roman" w:cs="Times New Roman"/>
        </w:rPr>
        <w:t xml:space="preserve"> The subordination solution turns out to </w:t>
      </w:r>
      <w:r w:rsidR="008E2A11">
        <w:rPr>
          <w:rFonts w:ascii="Times New Roman" w:hAnsi="Times New Roman" w:cs="Times New Roman"/>
        </w:rPr>
        <w:t xml:space="preserve">presuppose an implausible vision of democracy, </w:t>
      </w:r>
      <w:del w:id="40" w:author="Luca S" w:date="2024-09-16T21:17:00Z" w16du:dateUtc="2024-09-17T01:17:00Z">
        <w:r w:rsidR="008E2A11" w:rsidDel="009E3E2B">
          <w:rPr>
            <w:rFonts w:ascii="Times New Roman" w:hAnsi="Times New Roman" w:cs="Times New Roman"/>
          </w:rPr>
          <w:delText xml:space="preserve">where </w:delText>
        </w:r>
      </w:del>
      <w:ins w:id="41" w:author="Luca S" w:date="2024-09-16T21:17:00Z" w16du:dateUtc="2024-09-17T01:17:00Z">
        <w:r w:rsidR="009E3E2B">
          <w:rPr>
            <w:rFonts w:ascii="Times New Roman" w:hAnsi="Times New Roman" w:cs="Times New Roman"/>
          </w:rPr>
          <w:t>in which well-ordered</w:t>
        </w:r>
        <w:r w:rsidR="009E3E2B">
          <w:rPr>
            <w:rFonts w:ascii="Times New Roman" w:hAnsi="Times New Roman" w:cs="Times New Roman"/>
          </w:rPr>
          <w:t xml:space="preserve"> </w:t>
        </w:r>
      </w:ins>
      <w:r w:rsidR="008E2A11">
        <w:rPr>
          <w:rFonts w:ascii="Times New Roman" w:hAnsi="Times New Roman" w:cs="Times New Roman"/>
        </w:rPr>
        <w:t xml:space="preserve">decision-making is </w:t>
      </w:r>
      <w:r w:rsidR="0075688B">
        <w:rPr>
          <w:rFonts w:ascii="Times New Roman" w:hAnsi="Times New Roman" w:cs="Times New Roman"/>
        </w:rPr>
        <w:t>independent of the institutional landscape in which it is embedded</w:t>
      </w:r>
      <w:r w:rsidR="006B4943">
        <w:rPr>
          <w:rFonts w:ascii="Times New Roman" w:hAnsi="Times New Roman" w:cs="Times New Roman"/>
        </w:rPr>
        <w:t xml:space="preserve"> </w:t>
      </w:r>
      <w:r w:rsidR="0075688B">
        <w:rPr>
          <w:rFonts w:ascii="Times New Roman" w:hAnsi="Times New Roman" w:cs="Times New Roman"/>
        </w:rPr>
        <w:t>(Section VI).</w:t>
      </w:r>
      <w:r w:rsidR="0088662B">
        <w:rPr>
          <w:rFonts w:ascii="Times New Roman" w:hAnsi="Times New Roman" w:cs="Times New Roman"/>
        </w:rPr>
        <w:t xml:space="preserve"> </w:t>
      </w:r>
      <w:r w:rsidR="00B16F27">
        <w:rPr>
          <w:rFonts w:ascii="Times New Roman" w:hAnsi="Times New Roman" w:cs="Times New Roman"/>
        </w:rPr>
        <w:t>T</w:t>
      </w:r>
      <w:r w:rsidR="00EE3075">
        <w:rPr>
          <w:rFonts w:ascii="Times New Roman" w:hAnsi="Times New Roman" w:cs="Times New Roman"/>
        </w:rPr>
        <w:t xml:space="preserve">o </w:t>
      </w:r>
      <w:r w:rsidR="009C6861">
        <w:rPr>
          <w:rFonts w:ascii="Times New Roman" w:hAnsi="Times New Roman" w:cs="Times New Roman"/>
        </w:rPr>
        <w:t xml:space="preserve">understand </w:t>
      </w:r>
      <w:r w:rsidR="00880888">
        <w:rPr>
          <w:rFonts w:ascii="Times New Roman" w:hAnsi="Times New Roman" w:cs="Times New Roman"/>
        </w:rPr>
        <w:t>t</w:t>
      </w:r>
      <w:r w:rsidR="005C18AE">
        <w:rPr>
          <w:rFonts w:ascii="Times New Roman" w:hAnsi="Times New Roman" w:cs="Times New Roman"/>
        </w:rPr>
        <w:t xml:space="preserve">he democratic </w:t>
      </w:r>
      <w:del w:id="42" w:author="Luca S" w:date="2024-09-16T21:17:00Z" w16du:dateUtc="2024-09-17T01:17:00Z">
        <w:r w:rsidR="005C18AE" w:rsidDel="009E3E2B">
          <w:rPr>
            <w:rFonts w:ascii="Times New Roman" w:hAnsi="Times New Roman" w:cs="Times New Roman"/>
          </w:rPr>
          <w:delText xml:space="preserve">implications </w:delText>
        </w:r>
      </w:del>
      <w:ins w:id="43" w:author="Luca S" w:date="2024-09-16T21:17:00Z" w16du:dateUtc="2024-09-17T01:17:00Z">
        <w:r w:rsidR="009E3E2B">
          <w:rPr>
            <w:rFonts w:ascii="Times New Roman" w:hAnsi="Times New Roman" w:cs="Times New Roman"/>
          </w:rPr>
          <w:t>significance</w:t>
        </w:r>
        <w:r w:rsidR="009E3E2B">
          <w:rPr>
            <w:rFonts w:ascii="Times New Roman" w:hAnsi="Times New Roman" w:cs="Times New Roman"/>
          </w:rPr>
          <w:t xml:space="preserve"> </w:t>
        </w:r>
      </w:ins>
      <w:r w:rsidR="005C18AE">
        <w:rPr>
          <w:rFonts w:ascii="Times New Roman" w:hAnsi="Times New Roman" w:cs="Times New Roman"/>
        </w:rPr>
        <w:t>of structural dependence</w:t>
      </w:r>
      <w:r w:rsidR="00EE3075">
        <w:rPr>
          <w:rFonts w:ascii="Times New Roman" w:hAnsi="Times New Roman" w:cs="Times New Roman"/>
        </w:rPr>
        <w:t xml:space="preserve">, we must ask not </w:t>
      </w:r>
      <w:r w:rsidR="009C6861" w:rsidRPr="00EE3075">
        <w:rPr>
          <w:rFonts w:ascii="Times New Roman" w:hAnsi="Times New Roman" w:cs="Times New Roman"/>
          <w:i/>
          <w:iCs/>
        </w:rPr>
        <w:t>whether</w:t>
      </w:r>
      <w:r w:rsidR="009C6861">
        <w:rPr>
          <w:rFonts w:ascii="Times New Roman" w:hAnsi="Times New Roman" w:cs="Times New Roman"/>
        </w:rPr>
        <w:t xml:space="preserve"> </w:t>
      </w:r>
      <w:r w:rsidR="00F57766">
        <w:rPr>
          <w:rFonts w:ascii="Times New Roman" w:hAnsi="Times New Roman" w:cs="Times New Roman"/>
        </w:rPr>
        <w:t>political decision-making is dependent on</w:t>
      </w:r>
      <w:r w:rsidR="00337C9D">
        <w:rPr>
          <w:rFonts w:ascii="Times New Roman" w:hAnsi="Times New Roman" w:cs="Times New Roman"/>
        </w:rPr>
        <w:t xml:space="preserve"> economic powers</w:t>
      </w:r>
      <w:ins w:id="44" w:author="Luca S" w:date="2024-09-16T21:24:00Z" w16du:dateUtc="2024-09-17T01:24:00Z">
        <w:r w:rsidR="001812B8">
          <w:rPr>
            <w:rFonts w:ascii="Times New Roman" w:hAnsi="Times New Roman" w:cs="Times New Roman"/>
          </w:rPr>
          <w:t>,</w:t>
        </w:r>
      </w:ins>
      <w:r w:rsidR="00337C9D">
        <w:rPr>
          <w:rFonts w:ascii="Times New Roman" w:hAnsi="Times New Roman" w:cs="Times New Roman"/>
        </w:rPr>
        <w:t xml:space="preserve"> </w:t>
      </w:r>
      <w:ins w:id="45" w:author="Luca S" w:date="2024-09-16T21:24:00Z" w16du:dateUtc="2024-09-17T01:24:00Z">
        <w:r w:rsidR="001812B8">
          <w:rPr>
            <w:rFonts w:ascii="Times New Roman" w:hAnsi="Times New Roman" w:cs="Times New Roman"/>
          </w:rPr>
          <w:t>n</w:t>
        </w:r>
      </w:ins>
      <w:r w:rsidR="00337C9D">
        <w:rPr>
          <w:rFonts w:ascii="Times New Roman" w:hAnsi="Times New Roman" w:cs="Times New Roman"/>
        </w:rPr>
        <w:t xml:space="preserve">or </w:t>
      </w:r>
      <w:r w:rsidR="00337C9D" w:rsidRPr="00337C9D">
        <w:rPr>
          <w:rFonts w:ascii="Times New Roman" w:hAnsi="Times New Roman" w:cs="Times New Roman"/>
          <w:i/>
          <w:iCs/>
        </w:rPr>
        <w:t>whether</w:t>
      </w:r>
      <w:r w:rsidR="00337C9D">
        <w:rPr>
          <w:rFonts w:ascii="Times New Roman" w:hAnsi="Times New Roman" w:cs="Times New Roman"/>
        </w:rPr>
        <w:t xml:space="preserve"> it can be made “free” from them</w:t>
      </w:r>
      <w:ins w:id="46" w:author="Luca S" w:date="2024-09-16T21:24:00Z" w16du:dateUtc="2024-09-17T01:24:00Z">
        <w:r w:rsidR="001812B8">
          <w:rPr>
            <w:rFonts w:ascii="Times New Roman" w:hAnsi="Times New Roman" w:cs="Times New Roman"/>
          </w:rPr>
          <w:t>,</w:t>
        </w:r>
      </w:ins>
      <w:r w:rsidR="00337C9D">
        <w:rPr>
          <w:rFonts w:ascii="Times New Roman" w:hAnsi="Times New Roman" w:cs="Times New Roman"/>
        </w:rPr>
        <w:t xml:space="preserve"> </w:t>
      </w:r>
      <w:del w:id="47" w:author="Luca S" w:date="2024-09-16T21:24:00Z" w16du:dateUtc="2024-09-17T01:24:00Z">
        <w:r w:rsidR="00337C9D" w:rsidDel="001812B8">
          <w:rPr>
            <w:rFonts w:ascii="Times New Roman" w:hAnsi="Times New Roman" w:cs="Times New Roman"/>
          </w:rPr>
          <w:delText xml:space="preserve">by subordinating them. We must </w:delText>
        </w:r>
      </w:del>
      <w:ins w:id="48" w:author="Luca S" w:date="2024-09-16T21:24:00Z" w16du:dateUtc="2024-09-17T01:24:00Z">
        <w:r w:rsidR="001812B8">
          <w:rPr>
            <w:rFonts w:ascii="Times New Roman" w:hAnsi="Times New Roman" w:cs="Times New Roman"/>
          </w:rPr>
          <w:t xml:space="preserve">but </w:t>
        </w:r>
      </w:ins>
      <w:del w:id="49" w:author="Luca S" w:date="2024-09-16T21:24:00Z" w16du:dateUtc="2024-09-17T01:24:00Z">
        <w:r w:rsidR="00337C9D" w:rsidDel="001812B8">
          <w:rPr>
            <w:rFonts w:ascii="Times New Roman" w:hAnsi="Times New Roman" w:cs="Times New Roman"/>
          </w:rPr>
          <w:delText xml:space="preserve">ask </w:delText>
        </w:r>
      </w:del>
      <w:r w:rsidR="00337C9D" w:rsidRPr="001726E8">
        <w:rPr>
          <w:rFonts w:ascii="Times New Roman" w:hAnsi="Times New Roman" w:cs="Times New Roman"/>
          <w:i/>
          <w:iCs/>
        </w:rPr>
        <w:t>how</w:t>
      </w:r>
      <w:r w:rsidR="00337C9D">
        <w:rPr>
          <w:rFonts w:ascii="Times New Roman" w:hAnsi="Times New Roman" w:cs="Times New Roman"/>
        </w:rPr>
        <w:t xml:space="preserve"> </w:t>
      </w:r>
      <w:r w:rsidR="001726E8">
        <w:rPr>
          <w:rFonts w:ascii="Times New Roman" w:hAnsi="Times New Roman" w:cs="Times New Roman"/>
        </w:rPr>
        <w:t>economic powers constrain political decision-making</w:t>
      </w:r>
      <w:ins w:id="50" w:author="Luca S" w:date="2024-09-16T21:25:00Z" w16du:dateUtc="2024-09-17T01:25:00Z">
        <w:r w:rsidR="001812B8">
          <w:rPr>
            <w:rFonts w:ascii="Times New Roman" w:hAnsi="Times New Roman" w:cs="Times New Roman"/>
          </w:rPr>
          <w:t xml:space="preserve"> under distinct social configurations</w:t>
        </w:r>
      </w:ins>
      <w:r w:rsidR="001726E8">
        <w:rPr>
          <w:rFonts w:ascii="Times New Roman" w:hAnsi="Times New Roman" w:cs="Times New Roman"/>
        </w:rPr>
        <w:t>.</w:t>
      </w:r>
      <w:r w:rsidR="00BB7A91">
        <w:rPr>
          <w:rFonts w:ascii="Times New Roman" w:hAnsi="Times New Roman" w:cs="Times New Roman"/>
        </w:rPr>
        <w:t xml:space="preserve"> The </w:t>
      </w:r>
      <w:r w:rsidR="00E74F55">
        <w:rPr>
          <w:rFonts w:ascii="Times New Roman" w:hAnsi="Times New Roman" w:cs="Times New Roman"/>
        </w:rPr>
        <w:t>upshot is a paradigm shift</w:t>
      </w:r>
      <w:r w:rsidR="008D6E17">
        <w:rPr>
          <w:rFonts w:ascii="Times New Roman" w:hAnsi="Times New Roman" w:cs="Times New Roman"/>
        </w:rPr>
        <w:t xml:space="preserve">, where the </w:t>
      </w:r>
      <w:ins w:id="51" w:author="Luca S" w:date="2024-09-16T21:26:00Z" w16du:dateUtc="2024-09-17T01:26:00Z">
        <w:r w:rsidR="001812B8">
          <w:rPr>
            <w:rFonts w:ascii="Times New Roman" w:hAnsi="Times New Roman" w:cs="Times New Roman"/>
          </w:rPr>
          <w:t xml:space="preserve">properly constituted </w:t>
        </w:r>
      </w:ins>
      <w:r w:rsidR="008D6E17">
        <w:rPr>
          <w:rFonts w:ascii="Times New Roman" w:hAnsi="Times New Roman" w:cs="Times New Roman"/>
        </w:rPr>
        <w:t>democratic political order is reconceived as a democratic form of state-economy interdependence (Section VII).</w:t>
      </w:r>
    </w:p>
    <w:p w14:paraId="19AB9F1F" w14:textId="79C23BA6" w:rsidR="00706441" w:rsidRDefault="00D37EA8" w:rsidP="00706441">
      <w:pPr>
        <w:spacing w:line="276" w:lineRule="auto"/>
        <w:ind w:firstLine="720"/>
        <w:contextualSpacing/>
        <w:jc w:val="both"/>
        <w:rPr>
          <w:rFonts w:ascii="Times New Roman" w:hAnsi="Times New Roman" w:cs="Times New Roman"/>
        </w:rPr>
      </w:pPr>
      <w:r w:rsidRPr="00AA6F89">
        <w:rPr>
          <w:rFonts w:ascii="Times New Roman" w:hAnsi="Times New Roman" w:cs="Times New Roman"/>
          <w:lang w:val="en"/>
        </w:rPr>
        <w:t xml:space="preserve">To </w:t>
      </w:r>
      <w:del w:id="52" w:author="Luca S" w:date="2024-09-16T21:18:00Z" w16du:dateUtc="2024-09-17T01:18:00Z">
        <w:r w:rsidRPr="00AA6F89" w:rsidDel="001812B8">
          <w:rPr>
            <w:rFonts w:ascii="Times New Roman" w:hAnsi="Times New Roman" w:cs="Times New Roman"/>
            <w:lang w:val="en"/>
          </w:rPr>
          <w:delText>clarify</w:delText>
        </w:r>
      </w:del>
      <w:ins w:id="53" w:author="Luca S" w:date="2024-09-16T21:18:00Z" w16du:dateUtc="2024-09-17T01:18:00Z">
        <w:r w:rsidR="001812B8">
          <w:rPr>
            <w:rFonts w:ascii="Times New Roman" w:hAnsi="Times New Roman" w:cs="Times New Roman"/>
            <w:lang w:val="en"/>
          </w:rPr>
          <w:t>fix terms</w:t>
        </w:r>
      </w:ins>
      <w:r w:rsidRPr="00AA6F89">
        <w:rPr>
          <w:rFonts w:ascii="Times New Roman" w:hAnsi="Times New Roman" w:cs="Times New Roman"/>
          <w:lang w:val="en"/>
        </w:rPr>
        <w:t xml:space="preserve">, </w:t>
      </w:r>
      <w:r w:rsidR="003F1132" w:rsidRPr="003F1132">
        <w:rPr>
          <w:rFonts w:ascii="Times New Roman" w:hAnsi="Times New Roman" w:cs="Times New Roman"/>
          <w:lang w:val="en"/>
        </w:rPr>
        <w:t xml:space="preserve">I use </w:t>
      </w:r>
      <w:r w:rsidR="003F1132" w:rsidRPr="00AA6F89">
        <w:rPr>
          <w:rFonts w:ascii="Times New Roman" w:hAnsi="Times New Roman" w:cs="Times New Roman"/>
          <w:lang w:val="en"/>
        </w:rPr>
        <w:t>“</w:t>
      </w:r>
      <w:r w:rsidR="003F1132" w:rsidRPr="003F1132">
        <w:rPr>
          <w:rFonts w:ascii="Times New Roman" w:hAnsi="Times New Roman" w:cs="Times New Roman"/>
          <w:lang w:val="en"/>
        </w:rPr>
        <w:t>economic structur</w:t>
      </w:r>
      <w:r w:rsidR="003F1132" w:rsidRPr="00AA6F89">
        <w:rPr>
          <w:rFonts w:ascii="Times New Roman" w:hAnsi="Times New Roman" w:cs="Times New Roman"/>
          <w:lang w:val="en"/>
        </w:rPr>
        <w:t xml:space="preserve">e” </w:t>
      </w:r>
      <w:r w:rsidR="003F1132" w:rsidRPr="003F1132">
        <w:rPr>
          <w:rFonts w:ascii="Times New Roman" w:hAnsi="Times New Roman" w:cs="Times New Roman"/>
          <w:lang w:val="en"/>
        </w:rPr>
        <w:t xml:space="preserve">to refer to the ways in which economic rights and duties are assigned and fit together into one system of economic cooperation. An economic structure is </w:t>
      </w:r>
      <w:r w:rsidR="003F1132" w:rsidRPr="003F1132">
        <w:rPr>
          <w:rFonts w:ascii="Times New Roman" w:hAnsi="Times New Roman" w:cs="Times New Roman"/>
          <w:i/>
          <w:lang w:val="en"/>
        </w:rPr>
        <w:t>capitalist</w:t>
      </w:r>
      <w:r w:rsidR="003F1132" w:rsidRPr="003F1132">
        <w:rPr>
          <w:rFonts w:ascii="Times New Roman" w:hAnsi="Times New Roman" w:cs="Times New Roman"/>
          <w:lang w:val="en"/>
        </w:rPr>
        <w:t xml:space="preserve"> when and because (a)</w:t>
      </w:r>
      <w:ins w:id="54" w:author="Luca S" w:date="2024-09-16T21:19:00Z" w16du:dateUtc="2024-09-17T01:19:00Z">
        <w:r w:rsidR="001812B8">
          <w:rPr>
            <w:rFonts w:ascii="Times New Roman" w:hAnsi="Times New Roman" w:cs="Times New Roman"/>
            <w:lang w:val="en"/>
          </w:rPr>
          <w:t xml:space="preserve"> most</w:t>
        </w:r>
      </w:ins>
      <w:r w:rsidR="003F1132" w:rsidRPr="003F1132">
        <w:rPr>
          <w:rFonts w:ascii="Times New Roman" w:hAnsi="Times New Roman" w:cs="Times New Roman"/>
          <w:lang w:val="en"/>
        </w:rPr>
        <w:t xml:space="preserve"> productive assets (i.e., capital) are mostly privately owned (b) by a proper subset of the population, not all of whom are direct producers, where (c) productive resources including labor power are allocated through the market. Importantly, (a), the ownership condition </w:t>
      </w:r>
      <w:r w:rsidR="007E732E">
        <w:rPr>
          <w:rFonts w:ascii="Times New Roman" w:hAnsi="Times New Roman" w:cs="Times New Roman"/>
          <w:lang w:val="en"/>
        </w:rPr>
        <w:t>entails</w:t>
      </w:r>
      <w:r w:rsidR="003F1132" w:rsidRPr="003F1132">
        <w:rPr>
          <w:rFonts w:ascii="Times New Roman" w:hAnsi="Times New Roman" w:cs="Times New Roman"/>
          <w:lang w:val="en"/>
        </w:rPr>
        <w:t xml:space="preserve"> </w:t>
      </w:r>
      <w:r w:rsidR="003F1132" w:rsidRPr="00303055">
        <w:rPr>
          <w:rFonts w:ascii="Times New Roman" w:hAnsi="Times New Roman" w:cs="Times New Roman"/>
          <w:i/>
          <w:iCs/>
          <w:lang w:val="en"/>
        </w:rPr>
        <w:t xml:space="preserve">core </w:t>
      </w:r>
      <w:r w:rsidR="003F1132" w:rsidRPr="003F1132">
        <w:rPr>
          <w:rFonts w:ascii="Times New Roman" w:hAnsi="Times New Roman" w:cs="Times New Roman"/>
          <w:i/>
          <w:lang w:val="en"/>
        </w:rPr>
        <w:t xml:space="preserve">capitalist </w:t>
      </w:r>
      <w:r w:rsidR="00303055">
        <w:rPr>
          <w:rFonts w:ascii="Times New Roman" w:hAnsi="Times New Roman" w:cs="Times New Roman"/>
          <w:i/>
          <w:lang w:val="en"/>
        </w:rPr>
        <w:t>property rights</w:t>
      </w:r>
      <w:r w:rsidR="003F1132" w:rsidRPr="003F1132">
        <w:rPr>
          <w:rFonts w:ascii="Times New Roman" w:hAnsi="Times New Roman" w:cs="Times New Roman"/>
          <w:lang w:val="en"/>
        </w:rPr>
        <w:t xml:space="preserve">. These are discretionary rights of capital owners and their hired (corporate or asset) managers to dispose of capital as they see fit </w:t>
      </w:r>
      <w:ins w:id="55" w:author="Luca S" w:date="2024-09-16T21:19:00Z" w16du:dateUtc="2024-09-17T01:19:00Z">
        <w:r w:rsidR="001812B8">
          <w:rPr>
            <w:rFonts w:ascii="Times New Roman" w:hAnsi="Times New Roman" w:cs="Times New Roman"/>
            <w:lang w:val="en"/>
          </w:rPr>
          <w:t xml:space="preserve">within the bounds of the law </w:t>
        </w:r>
      </w:ins>
      <w:r w:rsidR="003F1132" w:rsidRPr="003F1132">
        <w:rPr>
          <w:rFonts w:ascii="Times New Roman" w:hAnsi="Times New Roman" w:cs="Times New Roman"/>
          <w:lang w:val="en"/>
        </w:rPr>
        <w:t xml:space="preserve">and to claim financial benefits from </w:t>
      </w:r>
      <w:del w:id="56" w:author="Luca S" w:date="2024-09-16T21:19:00Z" w16du:dateUtc="2024-09-17T01:19:00Z">
        <w:r w:rsidR="003F1132" w:rsidRPr="003F1132" w:rsidDel="001812B8">
          <w:rPr>
            <w:rFonts w:ascii="Times New Roman" w:hAnsi="Times New Roman" w:cs="Times New Roman"/>
            <w:lang w:val="en"/>
          </w:rPr>
          <w:delText xml:space="preserve">their </w:delText>
        </w:r>
      </w:del>
      <w:ins w:id="57" w:author="Luca S" w:date="2024-09-16T21:19:00Z" w16du:dateUtc="2024-09-17T01:19:00Z">
        <w:r w:rsidR="001812B8">
          <w:rPr>
            <w:rFonts w:ascii="Times New Roman" w:hAnsi="Times New Roman" w:cs="Times New Roman"/>
            <w:lang w:val="en"/>
          </w:rPr>
          <w:t>its</w:t>
        </w:r>
        <w:r w:rsidR="001812B8" w:rsidRPr="003F1132">
          <w:rPr>
            <w:rFonts w:ascii="Times New Roman" w:hAnsi="Times New Roman" w:cs="Times New Roman"/>
            <w:lang w:val="en"/>
          </w:rPr>
          <w:t xml:space="preserve"> </w:t>
        </w:r>
      </w:ins>
      <w:r w:rsidR="003F1132" w:rsidRPr="003F1132">
        <w:rPr>
          <w:rFonts w:ascii="Times New Roman" w:hAnsi="Times New Roman" w:cs="Times New Roman"/>
          <w:lang w:val="en"/>
        </w:rPr>
        <w:t xml:space="preserve">use in the form of </w:t>
      </w:r>
      <w:proofErr w:type="spellStart"/>
      <w:r w:rsidR="003F1132" w:rsidRPr="003F1132">
        <w:rPr>
          <w:rFonts w:ascii="Times New Roman" w:hAnsi="Times New Roman" w:cs="Times New Roman"/>
          <w:lang w:val="en"/>
        </w:rPr>
        <w:t>profit</w:t>
      </w:r>
      <w:del w:id="58" w:author="Luca S" w:date="2024-09-16T21:19:00Z" w16du:dateUtc="2024-09-17T01:19:00Z">
        <w:r w:rsidR="003F1132" w:rsidRPr="003F1132" w:rsidDel="001812B8">
          <w:rPr>
            <w:rFonts w:ascii="Times New Roman" w:hAnsi="Times New Roman" w:cs="Times New Roman"/>
            <w:lang w:val="en"/>
          </w:rPr>
          <w:delText>. In particular</w:delText>
        </w:r>
      </w:del>
      <w:ins w:id="59" w:author="Luca S" w:date="2024-09-16T21:19:00Z" w16du:dateUtc="2024-09-17T01:19:00Z">
        <w:r w:rsidR="001812B8">
          <w:rPr>
            <w:rFonts w:ascii="Times New Roman" w:hAnsi="Times New Roman" w:cs="Times New Roman"/>
            <w:lang w:val="en"/>
          </w:rPr>
          <w:t>Crucially</w:t>
        </w:r>
      </w:ins>
      <w:proofErr w:type="spellEnd"/>
      <w:r w:rsidR="003F1132" w:rsidRPr="003F1132">
        <w:rPr>
          <w:rFonts w:ascii="Times New Roman" w:hAnsi="Times New Roman" w:cs="Times New Roman"/>
          <w:lang w:val="en"/>
        </w:rPr>
        <w:t xml:space="preserve">, </w:t>
      </w:r>
      <w:ins w:id="60" w:author="Luca S" w:date="2024-09-16T21:19:00Z" w16du:dateUtc="2024-09-17T01:19:00Z">
        <w:r w:rsidR="001812B8">
          <w:rPr>
            <w:rFonts w:ascii="Times New Roman" w:hAnsi="Times New Roman" w:cs="Times New Roman"/>
            <w:lang w:val="en"/>
          </w:rPr>
          <w:t>the rights of capital include a</w:t>
        </w:r>
        <w:r w:rsidR="001812B8" w:rsidRPr="003F1132">
          <w:rPr>
            <w:rFonts w:ascii="Times New Roman" w:hAnsi="Times New Roman" w:cs="Times New Roman"/>
            <w:lang w:val="en"/>
          </w:rPr>
          <w:t xml:space="preserve"> </w:t>
        </w:r>
        <w:r w:rsidR="001812B8" w:rsidRPr="003F1132">
          <w:rPr>
            <w:rFonts w:ascii="Times New Roman" w:hAnsi="Times New Roman" w:cs="Times New Roman"/>
            <w:lang w:val="en"/>
          </w:rPr>
          <w:t>permi</w:t>
        </w:r>
        <w:r w:rsidR="001812B8">
          <w:rPr>
            <w:rFonts w:ascii="Times New Roman" w:hAnsi="Times New Roman" w:cs="Times New Roman"/>
            <w:lang w:val="en"/>
          </w:rPr>
          <w:t>ssion</w:t>
        </w:r>
      </w:ins>
      <w:del w:id="61" w:author="Luca S" w:date="2024-09-16T21:19:00Z" w16du:dateUtc="2024-09-17T01:19:00Z">
        <w:r w:rsidR="003F1132" w:rsidRPr="003F1132" w:rsidDel="001812B8">
          <w:rPr>
            <w:rFonts w:ascii="Times New Roman" w:hAnsi="Times New Roman" w:cs="Times New Roman"/>
            <w:lang w:val="en"/>
          </w:rPr>
          <w:delText>they are permitted</w:delText>
        </w:r>
      </w:del>
      <w:r w:rsidR="003F1132" w:rsidRPr="003F1132">
        <w:rPr>
          <w:rFonts w:ascii="Times New Roman" w:hAnsi="Times New Roman" w:cs="Times New Roman"/>
          <w:lang w:val="en"/>
        </w:rPr>
        <w:t xml:space="preserve"> to increase or reduce investment in response to the expected rate of return. </w:t>
      </w:r>
    </w:p>
    <w:p w14:paraId="5A9BB501" w14:textId="13F45058" w:rsidR="003F1132" w:rsidRPr="00706441" w:rsidRDefault="00D37EA8" w:rsidP="00706441">
      <w:pPr>
        <w:spacing w:line="276" w:lineRule="auto"/>
        <w:ind w:firstLine="720"/>
        <w:contextualSpacing/>
        <w:jc w:val="both"/>
        <w:rPr>
          <w:rFonts w:ascii="Times New Roman" w:hAnsi="Times New Roman" w:cs="Times New Roman"/>
          <w:highlight w:val="yellow"/>
        </w:rPr>
      </w:pPr>
      <w:r w:rsidRPr="00AA6F89">
        <w:rPr>
          <w:rFonts w:ascii="Times New Roman" w:hAnsi="Times New Roman" w:cs="Times New Roman"/>
          <w:lang w:val="en"/>
        </w:rPr>
        <w:lastRenderedPageBreak/>
        <w:t xml:space="preserve">Two </w:t>
      </w:r>
      <w:r w:rsidR="003F2AAA" w:rsidRPr="00AA6F89">
        <w:rPr>
          <w:rFonts w:ascii="Times New Roman" w:hAnsi="Times New Roman" w:cs="Times New Roman"/>
          <w:lang w:val="en"/>
        </w:rPr>
        <w:t>points must be noted to avoid misunderstanding. First, any existing capitalism is a mixed economy, and</w:t>
      </w:r>
      <w:r w:rsidR="005801C2">
        <w:rPr>
          <w:rFonts w:ascii="Times New Roman" w:hAnsi="Times New Roman" w:cs="Times New Roman"/>
          <w:lang w:val="en"/>
        </w:rPr>
        <w:t xml:space="preserve"> property rights </w:t>
      </w:r>
      <w:r w:rsidR="00077AB1" w:rsidRPr="00AA6F89">
        <w:rPr>
          <w:rFonts w:ascii="Times New Roman" w:hAnsi="Times New Roman" w:cs="Times New Roman"/>
          <w:lang w:val="en"/>
        </w:rPr>
        <w:t xml:space="preserve">are subject to </w:t>
      </w:r>
      <w:ins w:id="62" w:author="Luca S" w:date="2024-09-16T21:20:00Z" w16du:dateUtc="2024-09-17T01:20:00Z">
        <w:r w:rsidR="001812B8">
          <w:rPr>
            <w:rFonts w:ascii="Times New Roman" w:hAnsi="Times New Roman" w:cs="Times New Roman"/>
            <w:lang w:val="en"/>
          </w:rPr>
          <w:t>various forms</w:t>
        </w:r>
        <w:r w:rsidR="001812B8">
          <w:rPr>
            <w:rFonts w:ascii="Times New Roman" w:hAnsi="Times New Roman" w:cs="Times New Roman"/>
            <w:lang w:val="en"/>
          </w:rPr>
          <w:t xml:space="preserve"> </w:t>
        </w:r>
      </w:ins>
      <w:del w:id="63" w:author="Luca S" w:date="2024-09-16T21:20:00Z" w16du:dateUtc="2024-09-17T01:20:00Z">
        <w:r w:rsidR="0018657A" w:rsidDel="001812B8">
          <w:rPr>
            <w:rFonts w:ascii="Times New Roman" w:hAnsi="Times New Roman" w:cs="Times New Roman"/>
            <w:lang w:val="en"/>
          </w:rPr>
          <w:delText xml:space="preserve">some form </w:delText>
        </w:r>
      </w:del>
      <w:r w:rsidR="0018657A">
        <w:rPr>
          <w:rFonts w:ascii="Times New Roman" w:hAnsi="Times New Roman" w:cs="Times New Roman"/>
          <w:lang w:val="en"/>
        </w:rPr>
        <w:t xml:space="preserve">of </w:t>
      </w:r>
      <w:r w:rsidR="00F46D3D">
        <w:rPr>
          <w:rFonts w:ascii="Times New Roman" w:hAnsi="Times New Roman" w:cs="Times New Roman"/>
          <w:lang w:val="en"/>
        </w:rPr>
        <w:t>regulation and taxation</w:t>
      </w:r>
      <w:r w:rsidR="00077AB1" w:rsidRPr="00AA6F89">
        <w:rPr>
          <w:rFonts w:ascii="Times New Roman" w:hAnsi="Times New Roman" w:cs="Times New Roman"/>
          <w:lang w:val="en"/>
        </w:rPr>
        <w:t>.</w:t>
      </w:r>
      <w:r w:rsidR="007E732E">
        <w:rPr>
          <w:rStyle w:val="FootnoteReference"/>
          <w:rFonts w:ascii="Times New Roman" w:hAnsi="Times New Roman" w:cs="Times New Roman"/>
          <w:lang w:val="en"/>
        </w:rPr>
        <w:footnoteReference w:id="5"/>
      </w:r>
      <w:r w:rsidR="00077AB1" w:rsidRPr="00AA6F89">
        <w:rPr>
          <w:rFonts w:ascii="Times New Roman" w:hAnsi="Times New Roman" w:cs="Times New Roman"/>
          <w:lang w:val="en"/>
        </w:rPr>
        <w:t xml:space="preserve"> </w:t>
      </w:r>
      <w:r w:rsidR="00342500">
        <w:rPr>
          <w:rFonts w:ascii="Times New Roman" w:hAnsi="Times New Roman" w:cs="Times New Roman"/>
          <w:lang w:val="en"/>
        </w:rPr>
        <w:t>Yet</w:t>
      </w:r>
      <w:r w:rsidR="006E7098" w:rsidRPr="00AA6F89">
        <w:rPr>
          <w:rFonts w:ascii="Times New Roman" w:hAnsi="Times New Roman" w:cs="Times New Roman"/>
          <w:lang w:val="en"/>
        </w:rPr>
        <w:t xml:space="preserve">, </w:t>
      </w:r>
      <w:r w:rsidR="00F96155">
        <w:rPr>
          <w:rFonts w:ascii="Times New Roman" w:hAnsi="Times New Roman" w:cs="Times New Roman"/>
          <w:lang w:val="en"/>
        </w:rPr>
        <w:t>for the economy to count as capitalist, t</w:t>
      </w:r>
      <w:r w:rsidR="00587D5C" w:rsidRPr="004168A5">
        <w:rPr>
          <w:rFonts w:ascii="Times New Roman" w:hAnsi="Times New Roman" w:cs="Times New Roman"/>
          <w:lang w:val="en"/>
        </w:rPr>
        <w:t>here is a limit to</w:t>
      </w:r>
      <w:ins w:id="64" w:author="Luca S" w:date="2024-09-16T21:20:00Z" w16du:dateUtc="2024-09-17T01:20:00Z">
        <w:r w:rsidR="001812B8">
          <w:rPr>
            <w:rFonts w:ascii="Times New Roman" w:hAnsi="Times New Roman" w:cs="Times New Roman"/>
            <w:lang w:val="en"/>
          </w:rPr>
          <w:t xml:space="preserve"> </w:t>
        </w:r>
        <w:r w:rsidR="001812B8">
          <w:rPr>
            <w:rFonts w:ascii="Times New Roman" w:hAnsi="Times New Roman" w:cs="Times New Roman"/>
            <w:lang w:val="en"/>
          </w:rPr>
          <w:t>the types and extent of</w:t>
        </w:r>
      </w:ins>
      <w:r w:rsidR="00587D5C" w:rsidRPr="004168A5">
        <w:rPr>
          <w:rFonts w:ascii="Times New Roman" w:hAnsi="Times New Roman" w:cs="Times New Roman"/>
          <w:lang w:val="en"/>
        </w:rPr>
        <w:t xml:space="preserve"> </w:t>
      </w:r>
      <w:r w:rsidR="00F96155">
        <w:rPr>
          <w:rFonts w:ascii="Times New Roman" w:hAnsi="Times New Roman" w:cs="Times New Roman"/>
          <w:lang w:val="en"/>
        </w:rPr>
        <w:t>state regulation and taxation</w:t>
      </w:r>
      <w:r w:rsidR="00B169D2">
        <w:rPr>
          <w:rFonts w:ascii="Times New Roman" w:hAnsi="Times New Roman" w:cs="Times New Roman"/>
          <w:lang w:val="en"/>
        </w:rPr>
        <w:t>. For example,</w:t>
      </w:r>
      <w:r w:rsidR="007E732E">
        <w:rPr>
          <w:rFonts w:ascii="Times New Roman" w:hAnsi="Times New Roman" w:cs="Times New Roman"/>
          <w:lang w:val="en"/>
        </w:rPr>
        <w:t xml:space="preserve"> </w:t>
      </w:r>
      <w:r w:rsidR="0056101B">
        <w:rPr>
          <w:rFonts w:ascii="Times New Roman" w:hAnsi="Times New Roman" w:cs="Times New Roman"/>
          <w:lang w:val="en"/>
        </w:rPr>
        <w:t xml:space="preserve">it would be a stretch to call an economy “capitalist” if </w:t>
      </w:r>
      <w:r w:rsidR="004E3CB7">
        <w:rPr>
          <w:rFonts w:ascii="Times New Roman" w:hAnsi="Times New Roman" w:cs="Times New Roman"/>
          <w:lang w:val="en"/>
        </w:rPr>
        <w:t xml:space="preserve">the state taxed 95 percent of </w:t>
      </w:r>
      <w:r w:rsidR="00E34D15">
        <w:rPr>
          <w:rFonts w:ascii="Times New Roman" w:hAnsi="Times New Roman" w:cs="Times New Roman"/>
          <w:lang w:val="en"/>
        </w:rPr>
        <w:t xml:space="preserve">all </w:t>
      </w:r>
      <w:r w:rsidR="004E3CB7">
        <w:rPr>
          <w:rFonts w:ascii="Times New Roman" w:hAnsi="Times New Roman" w:cs="Times New Roman"/>
          <w:lang w:val="en"/>
        </w:rPr>
        <w:t xml:space="preserve">capital income and used the </w:t>
      </w:r>
      <w:r w:rsidR="00334FB2">
        <w:rPr>
          <w:rFonts w:ascii="Times New Roman" w:hAnsi="Times New Roman" w:cs="Times New Roman"/>
          <w:lang w:val="en"/>
        </w:rPr>
        <w:t>tax revenue</w:t>
      </w:r>
      <w:r w:rsidR="004E3CB7">
        <w:rPr>
          <w:rFonts w:ascii="Times New Roman" w:hAnsi="Times New Roman" w:cs="Times New Roman"/>
          <w:lang w:val="en"/>
        </w:rPr>
        <w:t xml:space="preserve"> to run </w:t>
      </w:r>
      <w:r w:rsidR="00124E39">
        <w:rPr>
          <w:rFonts w:ascii="Times New Roman" w:hAnsi="Times New Roman" w:cs="Times New Roman"/>
          <w:lang w:val="en"/>
        </w:rPr>
        <w:t xml:space="preserve">extensive </w:t>
      </w:r>
      <w:r w:rsidR="00334FB2">
        <w:rPr>
          <w:rFonts w:ascii="Times New Roman" w:hAnsi="Times New Roman" w:cs="Times New Roman"/>
          <w:lang w:val="en"/>
        </w:rPr>
        <w:t>public projects</w:t>
      </w:r>
      <w:ins w:id="65" w:author="Luca S" w:date="2024-09-16T21:21:00Z" w16du:dateUtc="2024-09-17T01:21:00Z">
        <w:r w:rsidR="001812B8">
          <w:rPr>
            <w:rFonts w:ascii="Times New Roman" w:hAnsi="Times New Roman" w:cs="Times New Roman"/>
            <w:lang w:val="en"/>
          </w:rPr>
          <w:t xml:space="preserve"> </w:t>
        </w:r>
        <w:r w:rsidR="001812B8">
          <w:rPr>
            <w:rFonts w:ascii="Times New Roman" w:hAnsi="Times New Roman" w:cs="Times New Roman"/>
            <w:lang w:val="en"/>
          </w:rPr>
          <w:t>carried out by public sector employees</w:t>
        </w:r>
      </w:ins>
      <w:r w:rsidR="008834CD">
        <w:rPr>
          <w:rFonts w:ascii="Times New Roman" w:hAnsi="Times New Roman" w:cs="Times New Roman"/>
          <w:lang w:val="en"/>
        </w:rPr>
        <w:t xml:space="preserve">, </w:t>
      </w:r>
      <w:r w:rsidR="0056101B">
        <w:rPr>
          <w:rFonts w:ascii="Times New Roman" w:hAnsi="Times New Roman" w:cs="Times New Roman"/>
          <w:lang w:val="en"/>
        </w:rPr>
        <w:t xml:space="preserve">or </w:t>
      </w:r>
      <w:r w:rsidR="00334FB2">
        <w:rPr>
          <w:rFonts w:ascii="Times New Roman" w:hAnsi="Times New Roman" w:cs="Times New Roman"/>
          <w:lang w:val="en"/>
        </w:rPr>
        <w:t>if</w:t>
      </w:r>
      <w:r w:rsidR="004168A5" w:rsidRPr="004168A5">
        <w:rPr>
          <w:rFonts w:ascii="Times New Roman" w:hAnsi="Times New Roman" w:cs="Times New Roman"/>
          <w:lang w:val="en"/>
        </w:rPr>
        <w:t xml:space="preserve"> </w:t>
      </w:r>
      <w:r w:rsidR="00B51F38">
        <w:rPr>
          <w:rFonts w:ascii="Times New Roman" w:hAnsi="Times New Roman" w:cs="Times New Roman"/>
          <w:lang w:val="en"/>
        </w:rPr>
        <w:t xml:space="preserve">the state </w:t>
      </w:r>
      <w:r w:rsidR="0080301E">
        <w:rPr>
          <w:rFonts w:ascii="Times New Roman" w:hAnsi="Times New Roman" w:cs="Times New Roman"/>
          <w:lang w:val="en"/>
        </w:rPr>
        <w:t xml:space="preserve">banned private investment in </w:t>
      </w:r>
      <w:r w:rsidR="00166F13">
        <w:rPr>
          <w:rFonts w:ascii="Times New Roman" w:hAnsi="Times New Roman" w:cs="Times New Roman"/>
          <w:lang w:val="en"/>
        </w:rPr>
        <w:t>all but three designated industries</w:t>
      </w:r>
      <w:r w:rsidR="007171A9">
        <w:rPr>
          <w:rFonts w:ascii="Times New Roman" w:hAnsi="Times New Roman" w:cs="Times New Roman"/>
          <w:lang w:val="en"/>
        </w:rPr>
        <w:t>.</w:t>
      </w:r>
      <w:r w:rsidR="00DE7A35">
        <w:rPr>
          <w:rFonts w:ascii="Times New Roman" w:hAnsi="Times New Roman" w:cs="Times New Roman"/>
          <w:lang w:val="en"/>
        </w:rPr>
        <w:t xml:space="preserve"> </w:t>
      </w:r>
      <w:r w:rsidR="008C199A" w:rsidRPr="00AA6F89">
        <w:rPr>
          <w:rFonts w:ascii="Times New Roman" w:hAnsi="Times New Roman" w:cs="Times New Roman"/>
          <w:lang w:val="en"/>
        </w:rPr>
        <w:t xml:space="preserve">This </w:t>
      </w:r>
      <w:r w:rsidR="00DE7A35">
        <w:rPr>
          <w:rFonts w:ascii="Times New Roman" w:hAnsi="Times New Roman" w:cs="Times New Roman"/>
          <w:lang w:val="en"/>
        </w:rPr>
        <w:t>leads to the</w:t>
      </w:r>
      <w:r w:rsidR="008C199A" w:rsidRPr="00AA6F89">
        <w:rPr>
          <w:rFonts w:ascii="Times New Roman" w:hAnsi="Times New Roman" w:cs="Times New Roman"/>
          <w:lang w:val="en"/>
        </w:rPr>
        <w:t xml:space="preserve"> second clarification:</w:t>
      </w:r>
      <w:r w:rsidR="002A43B5" w:rsidRPr="002A43B5">
        <w:t xml:space="preserve"> </w:t>
      </w:r>
      <w:r w:rsidR="002A43B5" w:rsidRPr="002A43B5">
        <w:rPr>
          <w:rFonts w:ascii="Times New Roman" w:hAnsi="Times New Roman" w:cs="Times New Roman"/>
          <w:lang w:val="en"/>
        </w:rPr>
        <w:t xml:space="preserve">a society’s economic structure is best understood as lying </w:t>
      </w:r>
      <w:r w:rsidR="002A43B5" w:rsidRPr="00F10C0E">
        <w:rPr>
          <w:rFonts w:ascii="Times New Roman" w:hAnsi="Times New Roman" w:cs="Times New Roman"/>
          <w:i/>
          <w:iCs/>
          <w:lang w:val="en"/>
        </w:rPr>
        <w:t>on a spectrum</w:t>
      </w:r>
      <w:r w:rsidR="008C199A" w:rsidRPr="00AA6F89">
        <w:rPr>
          <w:rFonts w:ascii="Times New Roman" w:hAnsi="Times New Roman" w:cs="Times New Roman"/>
          <w:i/>
          <w:iCs/>
          <w:lang w:val="en"/>
        </w:rPr>
        <w:t>.</w:t>
      </w:r>
      <w:r w:rsidR="008C199A" w:rsidRPr="00AA6F89">
        <w:rPr>
          <w:rFonts w:ascii="Times New Roman" w:hAnsi="Times New Roman" w:cs="Times New Roman"/>
          <w:lang w:val="en"/>
        </w:rPr>
        <w:t xml:space="preserve"> Even within </w:t>
      </w:r>
      <w:r w:rsidR="00484498" w:rsidRPr="00AA6F89">
        <w:rPr>
          <w:rFonts w:ascii="Times New Roman" w:hAnsi="Times New Roman" w:cs="Times New Roman"/>
          <w:lang w:val="en"/>
        </w:rPr>
        <w:t xml:space="preserve">structures that broadly count as capitalist, some </w:t>
      </w:r>
      <w:r w:rsidR="00CD25BC">
        <w:rPr>
          <w:rFonts w:ascii="Times New Roman" w:hAnsi="Times New Roman" w:cs="Times New Roman"/>
          <w:lang w:val="en"/>
        </w:rPr>
        <w:t xml:space="preserve">are </w:t>
      </w:r>
      <w:r w:rsidR="00484498" w:rsidRPr="00AA6F89">
        <w:rPr>
          <w:rFonts w:ascii="Times New Roman" w:hAnsi="Times New Roman" w:cs="Times New Roman"/>
          <w:lang w:val="en"/>
        </w:rPr>
        <w:t>more capitalist than others</w:t>
      </w:r>
      <w:r w:rsidR="00C660E8">
        <w:rPr>
          <w:rFonts w:ascii="Times New Roman" w:hAnsi="Times New Roman" w:cs="Times New Roman"/>
          <w:lang w:val="en"/>
        </w:rPr>
        <w:t>, depending on the specification</w:t>
      </w:r>
      <w:r w:rsidR="00444023">
        <w:rPr>
          <w:rFonts w:ascii="Times New Roman" w:hAnsi="Times New Roman" w:cs="Times New Roman"/>
          <w:lang w:val="en"/>
        </w:rPr>
        <w:t xml:space="preserve"> of property rights</w:t>
      </w:r>
      <w:r w:rsidR="00D44404">
        <w:rPr>
          <w:rFonts w:ascii="Times New Roman" w:hAnsi="Times New Roman" w:cs="Times New Roman"/>
          <w:lang w:val="en"/>
        </w:rPr>
        <w:t>,</w:t>
      </w:r>
      <w:r w:rsidR="00444023">
        <w:rPr>
          <w:rFonts w:ascii="Times New Roman" w:hAnsi="Times New Roman" w:cs="Times New Roman"/>
          <w:lang w:val="en"/>
        </w:rPr>
        <w:t xml:space="preserve"> </w:t>
      </w:r>
      <w:r w:rsidR="00D26BDB">
        <w:rPr>
          <w:rFonts w:ascii="Times New Roman" w:hAnsi="Times New Roman" w:cs="Times New Roman"/>
          <w:lang w:val="en"/>
        </w:rPr>
        <w:t>other laws of the economy</w:t>
      </w:r>
      <w:r w:rsidR="00D44404">
        <w:rPr>
          <w:rFonts w:ascii="Times New Roman" w:hAnsi="Times New Roman" w:cs="Times New Roman"/>
          <w:lang w:val="en"/>
        </w:rPr>
        <w:t xml:space="preserve">, and </w:t>
      </w:r>
      <w:r w:rsidR="00444023">
        <w:rPr>
          <w:rFonts w:ascii="Times New Roman" w:hAnsi="Times New Roman" w:cs="Times New Roman"/>
          <w:lang w:val="en"/>
        </w:rPr>
        <w:t>cultural norms</w:t>
      </w:r>
      <w:r w:rsidR="00484498" w:rsidRPr="00AA6F89">
        <w:rPr>
          <w:rFonts w:ascii="Times New Roman" w:hAnsi="Times New Roman" w:cs="Times New Roman"/>
          <w:lang w:val="en"/>
        </w:rPr>
        <w:t>.</w:t>
      </w:r>
      <w:r w:rsidR="007F747F">
        <w:rPr>
          <w:rStyle w:val="FootnoteReference"/>
          <w:rFonts w:ascii="Times New Roman" w:hAnsi="Times New Roman" w:cs="Times New Roman"/>
          <w:lang w:val="en"/>
        </w:rPr>
        <w:footnoteReference w:id="6"/>
      </w:r>
      <w:r w:rsidR="008C199A" w:rsidRPr="00AA6F89">
        <w:rPr>
          <w:rFonts w:ascii="Times New Roman" w:hAnsi="Times New Roman" w:cs="Times New Roman"/>
          <w:lang w:val="en"/>
        </w:rPr>
        <w:t xml:space="preserve"> </w:t>
      </w:r>
      <w:r w:rsidR="00D300A8">
        <w:rPr>
          <w:rFonts w:ascii="Times New Roman" w:hAnsi="Times New Roman" w:cs="Times New Roman"/>
          <w:lang w:val="en"/>
        </w:rPr>
        <w:t>Naturally, the structural power of business varies across national economies.</w:t>
      </w:r>
      <w:r w:rsidR="00D300A8">
        <w:rPr>
          <w:rStyle w:val="FootnoteReference"/>
          <w:rFonts w:ascii="Times New Roman" w:hAnsi="Times New Roman" w:cs="Times New Roman"/>
          <w:lang w:val="en"/>
        </w:rPr>
        <w:footnoteReference w:id="7"/>
      </w:r>
      <w:r w:rsidR="00D300A8">
        <w:rPr>
          <w:rFonts w:ascii="Times New Roman" w:hAnsi="Times New Roman" w:cs="Times New Roman"/>
          <w:lang w:val="en"/>
        </w:rPr>
        <w:t xml:space="preserve"> Nonetheless, </w:t>
      </w:r>
      <w:r w:rsidR="00690B3F">
        <w:rPr>
          <w:rFonts w:ascii="Times New Roman" w:hAnsi="Times New Roman" w:cs="Times New Roman"/>
          <w:lang w:val="en"/>
        </w:rPr>
        <w:t>a</w:t>
      </w:r>
      <w:r w:rsidR="00D300A8">
        <w:rPr>
          <w:rFonts w:ascii="Times New Roman" w:hAnsi="Times New Roman" w:cs="Times New Roman"/>
          <w:lang w:val="en"/>
        </w:rPr>
        <w:t xml:space="preserve">s </w:t>
      </w:r>
      <w:r w:rsidR="00A1231D">
        <w:rPr>
          <w:rFonts w:ascii="Times New Roman" w:hAnsi="Times New Roman" w:cs="Times New Roman"/>
          <w:lang w:val="en"/>
        </w:rPr>
        <w:t xml:space="preserve">the structural power derives from a constitutive feature of capitalism, </w:t>
      </w:r>
      <w:r w:rsidR="0003011A">
        <w:rPr>
          <w:rFonts w:ascii="Times New Roman" w:hAnsi="Times New Roman" w:cs="Times New Roman"/>
          <w:lang w:val="en"/>
        </w:rPr>
        <w:t>its analysis</w:t>
      </w:r>
      <w:r w:rsidR="00A1231D">
        <w:rPr>
          <w:rFonts w:ascii="Times New Roman" w:hAnsi="Times New Roman" w:cs="Times New Roman"/>
          <w:lang w:val="en"/>
        </w:rPr>
        <w:t xml:space="preserve"> will play an important role in the</w:t>
      </w:r>
      <w:r w:rsidR="0003011A">
        <w:rPr>
          <w:rFonts w:ascii="Times New Roman" w:hAnsi="Times New Roman" w:cs="Times New Roman"/>
          <w:lang w:val="en"/>
        </w:rPr>
        <w:t xml:space="preserve"> normative evaluation of</w:t>
      </w:r>
      <w:r w:rsidR="00A1231D">
        <w:rPr>
          <w:rFonts w:ascii="Times New Roman" w:hAnsi="Times New Roman" w:cs="Times New Roman"/>
          <w:lang w:val="en"/>
        </w:rPr>
        <w:t xml:space="preserve"> </w:t>
      </w:r>
      <w:ins w:id="66" w:author="Luca S" w:date="2024-09-16T21:22:00Z" w16du:dateUtc="2024-09-17T01:22:00Z">
        <w:r w:rsidR="001812B8">
          <w:rPr>
            <w:rFonts w:ascii="Times New Roman" w:hAnsi="Times New Roman" w:cs="Times New Roman"/>
            <w:lang w:val="en"/>
          </w:rPr>
          <w:t xml:space="preserve">the </w:t>
        </w:r>
      </w:ins>
      <w:r w:rsidR="00A1231D">
        <w:rPr>
          <w:rFonts w:ascii="Times New Roman" w:hAnsi="Times New Roman" w:cs="Times New Roman"/>
          <w:lang w:val="en"/>
        </w:rPr>
        <w:t xml:space="preserve">politico-economic dynamics </w:t>
      </w:r>
      <w:r w:rsidR="007178D8">
        <w:rPr>
          <w:rFonts w:ascii="Times New Roman" w:hAnsi="Times New Roman" w:cs="Times New Roman"/>
          <w:lang w:val="en"/>
        </w:rPr>
        <w:t xml:space="preserve">of </w:t>
      </w:r>
      <w:r w:rsidR="0003011A">
        <w:rPr>
          <w:rFonts w:ascii="Times New Roman" w:hAnsi="Times New Roman" w:cs="Times New Roman"/>
          <w:lang w:val="en"/>
        </w:rPr>
        <w:t>any capitalist society</w:t>
      </w:r>
      <w:r w:rsidR="00166F13">
        <w:rPr>
          <w:rFonts w:ascii="Times New Roman" w:hAnsi="Times New Roman" w:cs="Times New Roman"/>
          <w:lang w:val="en"/>
        </w:rPr>
        <w:t xml:space="preserve">, albeit to a </w:t>
      </w:r>
      <w:del w:id="67" w:author="Luca S" w:date="2024-09-16T21:22:00Z" w16du:dateUtc="2024-09-17T01:22:00Z">
        <w:r w:rsidR="00166F13" w:rsidDel="001812B8">
          <w:rPr>
            <w:rFonts w:ascii="Times New Roman" w:hAnsi="Times New Roman" w:cs="Times New Roman"/>
            <w:lang w:val="en"/>
          </w:rPr>
          <w:delText xml:space="preserve">different </w:delText>
        </w:r>
      </w:del>
      <w:ins w:id="68" w:author="Luca S" w:date="2024-09-16T21:22:00Z" w16du:dateUtc="2024-09-17T01:22:00Z">
        <w:r w:rsidR="001812B8">
          <w:rPr>
            <w:rFonts w:ascii="Times New Roman" w:hAnsi="Times New Roman" w:cs="Times New Roman"/>
            <w:lang w:val="en"/>
          </w:rPr>
          <w:t>variable</w:t>
        </w:r>
        <w:r w:rsidR="001812B8">
          <w:rPr>
            <w:rFonts w:ascii="Times New Roman" w:hAnsi="Times New Roman" w:cs="Times New Roman"/>
            <w:lang w:val="en"/>
          </w:rPr>
          <w:t xml:space="preserve"> </w:t>
        </w:r>
      </w:ins>
      <w:r w:rsidR="00166F13">
        <w:rPr>
          <w:rFonts w:ascii="Times New Roman" w:hAnsi="Times New Roman" w:cs="Times New Roman"/>
          <w:lang w:val="en"/>
        </w:rPr>
        <w:t>extent.</w:t>
      </w:r>
    </w:p>
    <w:p w14:paraId="693C486D" w14:textId="254A9D0C" w:rsidR="00FC30F5" w:rsidRPr="00AA6F89" w:rsidRDefault="00FC30F5" w:rsidP="00FB0888">
      <w:pPr>
        <w:spacing w:line="276" w:lineRule="auto"/>
        <w:contextualSpacing/>
        <w:jc w:val="both"/>
        <w:rPr>
          <w:rFonts w:ascii="Times New Roman" w:hAnsi="Times New Roman" w:cs="Times New Roman"/>
        </w:rPr>
      </w:pPr>
    </w:p>
    <w:p w14:paraId="1BD40EE7" w14:textId="7F0D335C" w:rsidR="00AB7577" w:rsidRPr="00AA6F89" w:rsidRDefault="00C12E63" w:rsidP="00FB0888">
      <w:pPr>
        <w:pStyle w:val="ListParagraph"/>
        <w:numPr>
          <w:ilvl w:val="0"/>
          <w:numId w:val="1"/>
        </w:numPr>
        <w:spacing w:line="276" w:lineRule="auto"/>
        <w:jc w:val="both"/>
        <w:rPr>
          <w:rFonts w:ascii="Times New Roman" w:hAnsi="Times New Roman" w:cs="Times New Roman"/>
          <w:b/>
          <w:bCs/>
        </w:rPr>
      </w:pPr>
      <w:r w:rsidRPr="00AA6F89">
        <w:rPr>
          <w:rFonts w:ascii="Times New Roman" w:hAnsi="Times New Roman" w:cs="Times New Roman"/>
          <w:b/>
          <w:bCs/>
        </w:rPr>
        <w:t xml:space="preserve">The Problem of </w:t>
      </w:r>
      <w:r w:rsidR="00C43253" w:rsidRPr="00AA6F89">
        <w:rPr>
          <w:rFonts w:ascii="Times New Roman" w:hAnsi="Times New Roman" w:cs="Times New Roman"/>
          <w:b/>
          <w:bCs/>
        </w:rPr>
        <w:t>Structural Dependence: The Case of the (Un)Just Green Transition</w:t>
      </w:r>
    </w:p>
    <w:p w14:paraId="538910AF" w14:textId="75DC1732" w:rsidR="007E198D" w:rsidRDefault="00B7510A" w:rsidP="00FB0888">
      <w:pPr>
        <w:spacing w:line="276" w:lineRule="auto"/>
        <w:contextualSpacing/>
        <w:jc w:val="both"/>
        <w:rPr>
          <w:rFonts w:ascii="Times New Roman" w:eastAsia="Calibri" w:hAnsi="Times New Roman" w:cs="Times New Roman"/>
        </w:rPr>
      </w:pPr>
      <w:r w:rsidRPr="00AA6F89">
        <w:rPr>
          <w:rFonts w:ascii="Times New Roman" w:eastAsia="Calibri" w:hAnsi="Times New Roman" w:cs="Times New Roman"/>
        </w:rPr>
        <w:t>The following</w:t>
      </w:r>
      <w:r w:rsidR="00C74ED0" w:rsidRPr="00AA6F89">
        <w:rPr>
          <w:rFonts w:ascii="Times New Roman" w:eastAsia="Calibri" w:hAnsi="Times New Roman" w:cs="Times New Roman"/>
        </w:rPr>
        <w:t xml:space="preserve"> routine</w:t>
      </w:r>
      <w:r w:rsidRPr="00AA6F89">
        <w:rPr>
          <w:rFonts w:ascii="Times New Roman" w:eastAsia="Calibri" w:hAnsi="Times New Roman" w:cs="Times New Roman"/>
        </w:rPr>
        <w:t xml:space="preserve"> scenarios</w:t>
      </w:r>
      <w:r w:rsidR="00C74ED0" w:rsidRPr="00AA6F89">
        <w:rPr>
          <w:rFonts w:ascii="Times New Roman" w:eastAsia="Calibri" w:hAnsi="Times New Roman" w:cs="Times New Roman"/>
        </w:rPr>
        <w:t xml:space="preserve"> in capitalist democracies have a </w:t>
      </w:r>
      <w:r w:rsidRPr="00AA6F89">
        <w:rPr>
          <w:rFonts w:ascii="Times New Roman" w:eastAsia="Calibri" w:hAnsi="Times New Roman" w:cs="Times New Roman"/>
        </w:rPr>
        <w:t>parallel structure to the Seattle case.</w:t>
      </w:r>
      <w:r w:rsidR="00067FA8" w:rsidRPr="00AA6F89">
        <w:rPr>
          <w:rFonts w:ascii="Times New Roman" w:eastAsia="Calibri" w:hAnsi="Times New Roman" w:cs="Times New Roman"/>
          <w:color w:val="000000" w:themeColor="text1"/>
        </w:rPr>
        <w:t xml:space="preserve"> </w:t>
      </w:r>
      <w:r w:rsidR="00067FA8" w:rsidRPr="00AA6F89">
        <w:rPr>
          <w:rFonts w:ascii="Times New Roman" w:hAnsi="Times New Roman" w:cs="Times New Roman"/>
        </w:rPr>
        <w:t xml:space="preserve">A </w:t>
      </w:r>
      <w:r w:rsidR="007840FB" w:rsidRPr="00AA6F89">
        <w:rPr>
          <w:rFonts w:ascii="Times New Roman" w:hAnsi="Times New Roman" w:cs="Times New Roman"/>
        </w:rPr>
        <w:t xml:space="preserve">government </w:t>
      </w:r>
      <w:r w:rsidR="00785D43" w:rsidRPr="00AA6F89">
        <w:rPr>
          <w:rFonts w:ascii="Times New Roman" w:hAnsi="Times New Roman" w:cs="Times New Roman"/>
        </w:rPr>
        <w:t>tries to implement</w:t>
      </w:r>
      <w:r w:rsidR="007840FB" w:rsidRPr="00AA6F89">
        <w:rPr>
          <w:rFonts w:ascii="Times New Roman" w:hAnsi="Times New Roman" w:cs="Times New Roman"/>
        </w:rPr>
        <w:t xml:space="preserve"> popular </w:t>
      </w:r>
      <w:r w:rsidR="00A2664C" w:rsidRPr="00AA6F89">
        <w:rPr>
          <w:rFonts w:ascii="Times New Roman" w:hAnsi="Times New Roman" w:cs="Times New Roman"/>
        </w:rPr>
        <w:t>demands</w:t>
      </w:r>
      <w:r w:rsidR="00483B0F" w:rsidRPr="00AA6F89">
        <w:rPr>
          <w:rFonts w:ascii="Times New Roman" w:hAnsi="Times New Roman" w:cs="Times New Roman"/>
        </w:rPr>
        <w:t xml:space="preserve"> </w:t>
      </w:r>
      <w:r w:rsidR="004C3DA8" w:rsidRPr="00AA6F89">
        <w:rPr>
          <w:rFonts w:ascii="Times New Roman" w:hAnsi="Times New Roman" w:cs="Times New Roman"/>
        </w:rPr>
        <w:t>such as</w:t>
      </w:r>
      <w:r w:rsidR="00346F8E" w:rsidRPr="00AA6F89">
        <w:rPr>
          <w:rFonts w:ascii="Times New Roman" w:hAnsi="Times New Roman" w:cs="Times New Roman"/>
        </w:rPr>
        <w:t xml:space="preserve"> </w:t>
      </w:r>
      <w:r w:rsidR="00BF26CF" w:rsidRPr="00AA6F89">
        <w:rPr>
          <w:rFonts w:ascii="Times New Roman" w:hAnsi="Times New Roman" w:cs="Times New Roman"/>
        </w:rPr>
        <w:t xml:space="preserve">protection of the environment, </w:t>
      </w:r>
      <w:r w:rsidR="002E6061" w:rsidRPr="00AA6F89">
        <w:rPr>
          <w:rFonts w:ascii="Times New Roman" w:hAnsi="Times New Roman" w:cs="Times New Roman"/>
        </w:rPr>
        <w:t>promotion of the welfare of</w:t>
      </w:r>
      <w:r w:rsidR="00BF26CF" w:rsidRPr="00AA6F89">
        <w:rPr>
          <w:rFonts w:ascii="Times New Roman" w:hAnsi="Times New Roman" w:cs="Times New Roman"/>
        </w:rPr>
        <w:t xml:space="preserve"> precarious workers,</w:t>
      </w:r>
      <w:r w:rsidR="00303055">
        <w:rPr>
          <w:rFonts w:ascii="Times New Roman" w:hAnsi="Times New Roman" w:cs="Times New Roman"/>
        </w:rPr>
        <w:t xml:space="preserve"> or</w:t>
      </w:r>
      <w:r w:rsidR="00BF26CF" w:rsidRPr="00AA6F89">
        <w:rPr>
          <w:rFonts w:ascii="Times New Roman" w:hAnsi="Times New Roman" w:cs="Times New Roman"/>
        </w:rPr>
        <w:t xml:space="preserve"> </w:t>
      </w:r>
      <w:r w:rsidR="00880AF3" w:rsidRPr="00AA6F89">
        <w:rPr>
          <w:rFonts w:ascii="Times New Roman" w:hAnsi="Times New Roman" w:cs="Times New Roman"/>
        </w:rPr>
        <w:t>egalitarian division of parenting between genders</w:t>
      </w:r>
      <w:r w:rsidR="00027AB7" w:rsidRPr="00AA6F89">
        <w:rPr>
          <w:rFonts w:ascii="Times New Roman" w:hAnsi="Times New Roman" w:cs="Times New Roman"/>
        </w:rPr>
        <w:t xml:space="preserve">. </w:t>
      </w:r>
      <w:r w:rsidR="009D4F64" w:rsidRPr="00AA6F89">
        <w:rPr>
          <w:rFonts w:ascii="Times New Roman" w:hAnsi="Times New Roman" w:cs="Times New Roman"/>
        </w:rPr>
        <w:t xml:space="preserve">Achieving these goals while securing a reasonably </w:t>
      </w:r>
      <w:r w:rsidR="00AE3231" w:rsidRPr="00AA6F89">
        <w:rPr>
          <w:rFonts w:ascii="Times New Roman" w:hAnsi="Times New Roman" w:cs="Times New Roman"/>
        </w:rPr>
        <w:t xml:space="preserve">stable, functioning economy is neither physically impossible nor morally impermissible nor constitutionally illegitimate. </w:t>
      </w:r>
      <w:r w:rsidR="003F4A5D" w:rsidRPr="00AA6F89">
        <w:rPr>
          <w:rFonts w:ascii="Times New Roman" w:hAnsi="Times New Roman" w:cs="Times New Roman"/>
        </w:rPr>
        <w:t xml:space="preserve">Yet, governments frequently run into an obstacle in pursuit of these </w:t>
      </w:r>
      <w:r w:rsidR="00A2664C" w:rsidRPr="00AA6F89">
        <w:rPr>
          <w:rFonts w:ascii="Times New Roman" w:hAnsi="Times New Roman" w:cs="Times New Roman"/>
        </w:rPr>
        <w:t>demands</w:t>
      </w:r>
      <w:r w:rsidR="00CF21E1" w:rsidRPr="00AA6F89">
        <w:rPr>
          <w:rFonts w:ascii="Times New Roman" w:hAnsi="Times New Roman" w:cs="Times New Roman"/>
        </w:rPr>
        <w:t xml:space="preserve">. Their pursuit tends to hurt the bottom line of businesses. </w:t>
      </w:r>
      <w:r w:rsidR="00DA4270" w:rsidRPr="00AA6F89">
        <w:rPr>
          <w:rFonts w:ascii="Times New Roman" w:hAnsi="Times New Roman" w:cs="Times New Roman"/>
        </w:rPr>
        <w:t>Environmentally clean production facilit</w:t>
      </w:r>
      <w:ins w:id="69" w:author="Luca S" w:date="2024-09-16T21:27:00Z" w16du:dateUtc="2024-09-17T01:27:00Z">
        <w:r w:rsidR="001812B8">
          <w:rPr>
            <w:rFonts w:ascii="Times New Roman" w:hAnsi="Times New Roman" w:cs="Times New Roman"/>
          </w:rPr>
          <w:t>ies</w:t>
        </w:r>
      </w:ins>
      <w:del w:id="70" w:author="Luca S" w:date="2024-09-16T21:27:00Z" w16du:dateUtc="2024-09-17T01:27:00Z">
        <w:r w:rsidR="00DA4270" w:rsidRPr="00AA6F89" w:rsidDel="001812B8">
          <w:rPr>
            <w:rFonts w:ascii="Times New Roman" w:hAnsi="Times New Roman" w:cs="Times New Roman"/>
          </w:rPr>
          <w:delText>y</w:delText>
        </w:r>
      </w:del>
      <w:r w:rsidR="00DA4270" w:rsidRPr="00AA6F89">
        <w:rPr>
          <w:rFonts w:ascii="Times New Roman" w:hAnsi="Times New Roman" w:cs="Times New Roman"/>
        </w:rPr>
        <w:t xml:space="preserve">, higher wages, </w:t>
      </w:r>
      <w:ins w:id="71" w:author="Luca S" w:date="2024-09-16T21:27:00Z" w16du:dateUtc="2024-09-17T01:27:00Z">
        <w:r w:rsidR="001812B8">
          <w:rPr>
            <w:rFonts w:ascii="Times New Roman" w:hAnsi="Times New Roman" w:cs="Times New Roman"/>
          </w:rPr>
          <w:t xml:space="preserve">and </w:t>
        </w:r>
      </w:ins>
      <w:r w:rsidR="00DA4270" w:rsidRPr="00AA6F89">
        <w:rPr>
          <w:rFonts w:ascii="Times New Roman" w:hAnsi="Times New Roman" w:cs="Times New Roman"/>
        </w:rPr>
        <w:t xml:space="preserve">paid parental leave are all costly. </w:t>
      </w:r>
      <w:r w:rsidR="009B5E2D" w:rsidRPr="00AA6F89">
        <w:rPr>
          <w:rFonts w:ascii="Times New Roman" w:hAnsi="Times New Roman" w:cs="Times New Roman"/>
        </w:rPr>
        <w:t xml:space="preserve">Accordingly, </w:t>
      </w:r>
      <w:r w:rsidR="00D35870" w:rsidRPr="00AA6F89">
        <w:rPr>
          <w:rFonts w:ascii="Times New Roman" w:hAnsi="Times New Roman" w:cs="Times New Roman"/>
        </w:rPr>
        <w:t>f</w:t>
      </w:r>
      <w:r w:rsidR="006D70AF" w:rsidRPr="00AA6F89">
        <w:rPr>
          <w:rFonts w:ascii="Times New Roman" w:hAnsi="Times New Roman" w:cs="Times New Roman"/>
        </w:rPr>
        <w:t xml:space="preserve">irms </w:t>
      </w:r>
      <w:r w:rsidR="009B5E2D" w:rsidRPr="00AA6F89">
        <w:rPr>
          <w:rFonts w:ascii="Times New Roman" w:hAnsi="Times New Roman" w:cs="Times New Roman"/>
        </w:rPr>
        <w:t xml:space="preserve">often </w:t>
      </w:r>
      <w:r w:rsidR="006D70AF" w:rsidRPr="00AA6F89">
        <w:rPr>
          <w:rFonts w:ascii="Times New Roman" w:hAnsi="Times New Roman" w:cs="Times New Roman"/>
        </w:rPr>
        <w:t xml:space="preserve">respond </w:t>
      </w:r>
      <w:r w:rsidR="004E437F">
        <w:rPr>
          <w:rFonts w:ascii="Times New Roman" w:hAnsi="Times New Roman" w:cs="Times New Roman"/>
        </w:rPr>
        <w:t xml:space="preserve">to policy </w:t>
      </w:r>
      <w:r w:rsidR="006D70AF" w:rsidRPr="00AA6F89">
        <w:rPr>
          <w:rFonts w:ascii="Times New Roman" w:hAnsi="Times New Roman" w:cs="Times New Roman"/>
        </w:rPr>
        <w:t xml:space="preserve">by </w:t>
      </w:r>
      <w:r w:rsidR="009A5A5E">
        <w:rPr>
          <w:rFonts w:ascii="Times New Roman" w:hAnsi="Times New Roman" w:cs="Times New Roman"/>
        </w:rPr>
        <w:t>slowing down production and investment</w:t>
      </w:r>
      <w:r w:rsidR="00880CE3" w:rsidRPr="00AA6F89">
        <w:rPr>
          <w:rFonts w:ascii="Times New Roman" w:hAnsi="Times New Roman" w:cs="Times New Roman"/>
        </w:rPr>
        <w:t>.</w:t>
      </w:r>
      <w:r w:rsidR="0064312D" w:rsidRPr="00AA6F89">
        <w:rPr>
          <w:rFonts w:ascii="Times New Roman" w:hAnsi="Times New Roman" w:cs="Times New Roman"/>
        </w:rPr>
        <w:t xml:space="preserve"> For example, the government l</w:t>
      </w:r>
      <w:r w:rsidR="00EF7BC6" w:rsidRPr="00AA6F89">
        <w:rPr>
          <w:rFonts w:ascii="Times New Roman" w:hAnsi="Times New Roman" w:cs="Times New Roman"/>
        </w:rPr>
        <w:t xml:space="preserve">egislates </w:t>
      </w:r>
      <w:r w:rsidR="0064312D" w:rsidRPr="00AA6F89">
        <w:rPr>
          <w:rFonts w:ascii="Times New Roman" w:hAnsi="Times New Roman" w:cs="Times New Roman"/>
        </w:rPr>
        <w:t>stronger protection for trade unions</w:t>
      </w:r>
      <w:r w:rsidR="00EF7BC6" w:rsidRPr="00AA6F89">
        <w:rPr>
          <w:rFonts w:ascii="Times New Roman" w:hAnsi="Times New Roman" w:cs="Times New Roman"/>
        </w:rPr>
        <w:t xml:space="preserve">, and </w:t>
      </w:r>
      <w:r w:rsidR="00303055">
        <w:rPr>
          <w:rFonts w:ascii="Times New Roman" w:hAnsi="Times New Roman" w:cs="Times New Roman"/>
        </w:rPr>
        <w:t>firms</w:t>
      </w:r>
      <w:r w:rsidR="00EF7BC6" w:rsidRPr="00AA6F89">
        <w:rPr>
          <w:rFonts w:ascii="Times New Roman" w:hAnsi="Times New Roman" w:cs="Times New Roman"/>
        </w:rPr>
        <w:t xml:space="preserve"> automate the production process and lay off workers. Emission caps are introduced, </w:t>
      </w:r>
      <w:r w:rsidR="00CC26A3" w:rsidRPr="00AA6F89">
        <w:rPr>
          <w:rFonts w:ascii="Times New Roman" w:hAnsi="Times New Roman" w:cs="Times New Roman"/>
        </w:rPr>
        <w:t xml:space="preserve">and </w:t>
      </w:r>
      <w:r w:rsidR="00EF7BC6" w:rsidRPr="00AA6F89">
        <w:rPr>
          <w:rFonts w:ascii="Times New Roman" w:hAnsi="Times New Roman" w:cs="Times New Roman"/>
        </w:rPr>
        <w:t>factories</w:t>
      </w:r>
      <w:r w:rsidR="00CC26A3" w:rsidRPr="00AA6F89">
        <w:rPr>
          <w:rFonts w:ascii="Times New Roman" w:hAnsi="Times New Roman" w:cs="Times New Roman"/>
        </w:rPr>
        <w:t xml:space="preserve"> are relocated </w:t>
      </w:r>
      <w:r w:rsidR="00EF7BC6" w:rsidRPr="00AA6F89">
        <w:rPr>
          <w:rFonts w:ascii="Times New Roman" w:hAnsi="Times New Roman" w:cs="Times New Roman"/>
        </w:rPr>
        <w:t xml:space="preserve">to a different jurisdiction. </w:t>
      </w:r>
      <w:r w:rsidR="00880CE3" w:rsidRPr="00AA6F89">
        <w:rPr>
          <w:rFonts w:ascii="Times New Roman" w:hAnsi="Times New Roman" w:cs="Times New Roman"/>
        </w:rPr>
        <w:t xml:space="preserve">Parental leave is more stringently enforced, and </w:t>
      </w:r>
      <w:r w:rsidR="00303055">
        <w:rPr>
          <w:rFonts w:ascii="Times New Roman" w:hAnsi="Times New Roman" w:cs="Times New Roman"/>
        </w:rPr>
        <w:t>employers</w:t>
      </w:r>
      <w:r w:rsidR="00880CE3" w:rsidRPr="00AA6F89">
        <w:rPr>
          <w:rFonts w:ascii="Times New Roman" w:hAnsi="Times New Roman" w:cs="Times New Roman"/>
        </w:rPr>
        <w:t xml:space="preserve"> stop hiring women.</w:t>
      </w:r>
      <w:r w:rsidR="00890172" w:rsidRPr="00AA6F89">
        <w:rPr>
          <w:rFonts w:ascii="Times New Roman" w:hAnsi="Times New Roman" w:cs="Times New Roman"/>
        </w:rPr>
        <w:t xml:space="preserve"> In these cases, firms seem to frustrate </w:t>
      </w:r>
      <w:r w:rsidR="00C472B3" w:rsidRPr="00AA6F89">
        <w:rPr>
          <w:rFonts w:ascii="Times New Roman" w:hAnsi="Times New Roman" w:cs="Times New Roman"/>
        </w:rPr>
        <w:t>social aims that the electorate democratically chose to pursue.</w:t>
      </w:r>
    </w:p>
    <w:p w14:paraId="2B668F79" w14:textId="5C979604" w:rsidR="008F0420" w:rsidRPr="00AA6F89" w:rsidRDefault="00560211" w:rsidP="00FB0888">
      <w:pPr>
        <w:spacing w:line="276" w:lineRule="auto"/>
        <w:ind w:firstLine="720"/>
        <w:contextualSpacing/>
        <w:jc w:val="both"/>
        <w:rPr>
          <w:rFonts w:ascii="Times New Roman" w:hAnsi="Times New Roman" w:cs="Times New Roman"/>
        </w:rPr>
      </w:pPr>
      <w:r>
        <w:rPr>
          <w:rFonts w:ascii="Times New Roman" w:eastAsia="Calibri" w:hAnsi="Times New Roman" w:cs="Times New Roman"/>
        </w:rPr>
        <w:t xml:space="preserve">This course of events is no surprise to government officials </w:t>
      </w:r>
      <w:r w:rsidR="00AE0C1B" w:rsidRPr="00560211">
        <w:rPr>
          <w:rFonts w:ascii="Times New Roman" w:hAnsi="Times New Roman" w:cs="Times New Roman"/>
        </w:rPr>
        <w:t>in a capitalist democracy</w:t>
      </w:r>
      <w:r w:rsidRPr="00560211">
        <w:rPr>
          <w:rFonts w:ascii="Times New Roman" w:hAnsi="Times New Roman" w:cs="Times New Roman"/>
        </w:rPr>
        <w:t>.</w:t>
      </w:r>
      <w:r w:rsidR="00AE0C1B" w:rsidRPr="00560211">
        <w:rPr>
          <w:rFonts w:ascii="Times New Roman" w:hAnsi="Times New Roman" w:cs="Times New Roman"/>
        </w:rPr>
        <w:t xml:space="preserve"> </w:t>
      </w:r>
      <w:r w:rsidR="0032550C" w:rsidRPr="00AA6F89">
        <w:rPr>
          <w:rFonts w:ascii="Times New Roman" w:hAnsi="Times New Roman" w:cs="Times New Roman"/>
        </w:rPr>
        <w:t xml:space="preserve">Not infrequently, </w:t>
      </w:r>
      <w:del w:id="72" w:author="Luca S" w:date="2024-09-16T21:28:00Z" w16du:dateUtc="2024-09-17T01:28:00Z">
        <w:r w:rsidR="0012233A" w:rsidRPr="00AA6F89" w:rsidDel="00EA763D">
          <w:rPr>
            <w:rFonts w:ascii="Times New Roman" w:hAnsi="Times New Roman" w:cs="Times New Roman"/>
          </w:rPr>
          <w:delText xml:space="preserve">they </w:delText>
        </w:r>
      </w:del>
      <w:ins w:id="73" w:author="Luca S" w:date="2024-09-16T21:28:00Z" w16du:dateUtc="2024-09-17T01:28:00Z">
        <w:r w:rsidR="00EA763D">
          <w:rPr>
            <w:rFonts w:ascii="Times New Roman" w:hAnsi="Times New Roman" w:cs="Times New Roman"/>
          </w:rPr>
          <w:t>officials</w:t>
        </w:r>
        <w:r w:rsidR="00EA763D" w:rsidRPr="00AA6F89">
          <w:rPr>
            <w:rFonts w:ascii="Times New Roman" w:hAnsi="Times New Roman" w:cs="Times New Roman"/>
          </w:rPr>
          <w:t xml:space="preserve"> </w:t>
        </w:r>
      </w:ins>
      <w:r w:rsidR="0012233A" w:rsidRPr="00AA6F89">
        <w:rPr>
          <w:rFonts w:ascii="Times New Roman" w:hAnsi="Times New Roman" w:cs="Times New Roman"/>
        </w:rPr>
        <w:t>anticipate</w:t>
      </w:r>
      <w:r w:rsidR="00BD3CA9" w:rsidRPr="00AA6F89">
        <w:rPr>
          <w:rFonts w:ascii="Times New Roman" w:hAnsi="Times New Roman" w:cs="Times New Roman"/>
        </w:rPr>
        <w:t xml:space="preserve"> </w:t>
      </w:r>
      <w:r>
        <w:rPr>
          <w:rFonts w:ascii="Times New Roman" w:hAnsi="Times New Roman" w:cs="Times New Roman"/>
        </w:rPr>
        <w:t>the</w:t>
      </w:r>
      <w:ins w:id="74" w:author="Luca S" w:date="2024-09-16T21:28:00Z" w16du:dateUtc="2024-09-17T01:28:00Z">
        <w:r w:rsidR="00EA763D">
          <w:rPr>
            <w:rFonts w:ascii="Times New Roman" w:hAnsi="Times New Roman" w:cs="Times New Roman"/>
          </w:rPr>
          <w:t>se and similar</w:t>
        </w:r>
      </w:ins>
      <w:r>
        <w:rPr>
          <w:rFonts w:ascii="Times New Roman" w:hAnsi="Times New Roman" w:cs="Times New Roman"/>
        </w:rPr>
        <w:t xml:space="preserve"> responses from </w:t>
      </w:r>
      <w:r w:rsidR="000F1873">
        <w:rPr>
          <w:rFonts w:ascii="Times New Roman" w:hAnsi="Times New Roman" w:cs="Times New Roman"/>
        </w:rPr>
        <w:t>businesses</w:t>
      </w:r>
      <w:r>
        <w:rPr>
          <w:rFonts w:ascii="Times New Roman" w:hAnsi="Times New Roman" w:cs="Times New Roman"/>
        </w:rPr>
        <w:t xml:space="preserve"> </w:t>
      </w:r>
      <w:r w:rsidRPr="00AA6F89">
        <w:rPr>
          <w:rFonts w:ascii="Times New Roman" w:hAnsi="Times New Roman" w:cs="Times New Roman"/>
        </w:rPr>
        <w:t xml:space="preserve">even before </w:t>
      </w:r>
      <w:r w:rsidR="000F1873">
        <w:rPr>
          <w:rFonts w:ascii="Times New Roman" w:hAnsi="Times New Roman" w:cs="Times New Roman"/>
        </w:rPr>
        <w:t>they</w:t>
      </w:r>
      <w:r w:rsidRPr="00AA6F89">
        <w:rPr>
          <w:rFonts w:ascii="Times New Roman" w:hAnsi="Times New Roman" w:cs="Times New Roman"/>
        </w:rPr>
        <w:t xml:space="preserve"> act</w:t>
      </w:r>
      <w:r w:rsidR="0013730E" w:rsidRPr="00AA6F89">
        <w:rPr>
          <w:rFonts w:ascii="Times New Roman" w:hAnsi="Times New Roman" w:cs="Times New Roman"/>
        </w:rPr>
        <w:t>.</w:t>
      </w:r>
      <w:r w:rsidR="007E7BF2" w:rsidRPr="00AA6F89">
        <w:rPr>
          <w:rFonts w:ascii="Times New Roman" w:hAnsi="Times New Roman" w:cs="Times New Roman"/>
        </w:rPr>
        <w:t xml:space="preserve"> Then, t</w:t>
      </w:r>
      <w:r w:rsidR="00F54AE4" w:rsidRPr="00AA6F89">
        <w:rPr>
          <w:rFonts w:ascii="Times New Roman" w:hAnsi="Times New Roman" w:cs="Times New Roman"/>
        </w:rPr>
        <w:t xml:space="preserve">o secure </w:t>
      </w:r>
      <w:del w:id="75" w:author="Luca S" w:date="2024-09-16T21:28:00Z" w16du:dateUtc="2024-09-17T01:28:00Z">
        <w:r w:rsidR="007E7BF2" w:rsidRPr="00AA6F89" w:rsidDel="00EA763D">
          <w:rPr>
            <w:rFonts w:ascii="Times New Roman" w:hAnsi="Times New Roman" w:cs="Times New Roman"/>
          </w:rPr>
          <w:delText>the</w:delText>
        </w:r>
        <w:r w:rsidR="000F1873" w:rsidDel="00EA763D">
          <w:rPr>
            <w:rFonts w:ascii="Times New Roman" w:hAnsi="Times New Roman" w:cs="Times New Roman"/>
          </w:rPr>
          <w:delText xml:space="preserve">ir </w:delText>
        </w:r>
      </w:del>
      <w:ins w:id="76" w:author="Luca S" w:date="2024-09-16T21:28:00Z" w16du:dateUtc="2024-09-17T01:28:00Z">
        <w:r w:rsidR="00EA763D">
          <w:rPr>
            <w:rFonts w:ascii="Times New Roman" w:hAnsi="Times New Roman" w:cs="Times New Roman"/>
          </w:rPr>
          <w:t>business</w:t>
        </w:r>
        <w:r w:rsidR="00EA763D">
          <w:rPr>
            <w:rFonts w:ascii="Times New Roman" w:hAnsi="Times New Roman" w:cs="Times New Roman"/>
          </w:rPr>
          <w:t xml:space="preserve"> </w:t>
        </w:r>
      </w:ins>
      <w:r w:rsidR="007E7BF2" w:rsidRPr="00AA6F89">
        <w:rPr>
          <w:rFonts w:ascii="Times New Roman" w:hAnsi="Times New Roman" w:cs="Times New Roman"/>
        </w:rPr>
        <w:t>cooperation, government officials</w:t>
      </w:r>
      <w:r w:rsidR="0012233A" w:rsidRPr="00AA6F89">
        <w:rPr>
          <w:rFonts w:ascii="Times New Roman" w:hAnsi="Times New Roman" w:cs="Times New Roman"/>
        </w:rPr>
        <w:t xml:space="preserve"> preemptively adjust the policy </w:t>
      </w:r>
      <w:proofErr w:type="gramStart"/>
      <w:r w:rsidR="007E7BF2" w:rsidRPr="00AA6F89">
        <w:rPr>
          <w:rFonts w:ascii="Times New Roman" w:hAnsi="Times New Roman" w:cs="Times New Roman"/>
        </w:rPr>
        <w:t>so as to</w:t>
      </w:r>
      <w:proofErr w:type="gramEnd"/>
      <w:r w:rsidR="007E7BF2" w:rsidRPr="00AA6F89">
        <w:rPr>
          <w:rFonts w:ascii="Times New Roman" w:hAnsi="Times New Roman" w:cs="Times New Roman"/>
        </w:rPr>
        <w:t xml:space="preserve"> </w:t>
      </w:r>
      <w:r w:rsidR="00364386" w:rsidRPr="00AA6F89">
        <w:rPr>
          <w:rFonts w:ascii="Times New Roman" w:hAnsi="Times New Roman" w:cs="Times New Roman"/>
        </w:rPr>
        <w:t>mitigate the impact on the bottom line</w:t>
      </w:r>
      <w:r w:rsidR="002A43B5">
        <w:rPr>
          <w:rFonts w:ascii="Times New Roman" w:hAnsi="Times New Roman" w:cs="Times New Roman"/>
        </w:rPr>
        <w:t xml:space="preserve"> of businesses</w:t>
      </w:r>
      <w:r w:rsidR="00DD2DC5">
        <w:rPr>
          <w:rFonts w:ascii="Times New Roman" w:hAnsi="Times New Roman" w:cs="Times New Roman"/>
        </w:rPr>
        <w:t>,</w:t>
      </w:r>
      <w:r w:rsidR="00C41231" w:rsidRPr="00AA6F89">
        <w:rPr>
          <w:rFonts w:ascii="Times New Roman" w:hAnsi="Times New Roman" w:cs="Times New Roman"/>
        </w:rPr>
        <w:t xml:space="preserve"> with</w:t>
      </w:r>
      <w:r w:rsidR="007E69CE" w:rsidRPr="00AA6F89">
        <w:rPr>
          <w:rFonts w:ascii="Times New Roman" w:hAnsi="Times New Roman" w:cs="Times New Roman"/>
        </w:rPr>
        <w:t xml:space="preserve"> </w:t>
      </w:r>
      <w:r w:rsidR="00303055">
        <w:rPr>
          <w:rFonts w:ascii="Times New Roman" w:hAnsi="Times New Roman" w:cs="Times New Roman"/>
        </w:rPr>
        <w:t>offsetting benefits</w:t>
      </w:r>
      <w:r w:rsidR="007E69CE" w:rsidRPr="00AA6F89">
        <w:rPr>
          <w:rFonts w:ascii="Times New Roman" w:hAnsi="Times New Roman" w:cs="Times New Roman"/>
        </w:rPr>
        <w:t xml:space="preserve"> </w:t>
      </w:r>
      <w:r w:rsidR="00C41231" w:rsidRPr="00AA6F89">
        <w:rPr>
          <w:rFonts w:ascii="Times New Roman" w:hAnsi="Times New Roman" w:cs="Times New Roman"/>
        </w:rPr>
        <w:t xml:space="preserve">such as tax </w:t>
      </w:r>
      <w:r w:rsidR="00C41231" w:rsidRPr="00AA6F89">
        <w:rPr>
          <w:rFonts w:ascii="Times New Roman" w:hAnsi="Times New Roman" w:cs="Times New Roman"/>
        </w:rPr>
        <w:lastRenderedPageBreak/>
        <w:t>breaks, subsidies, or relax</w:t>
      </w:r>
      <w:ins w:id="77" w:author="Luca S" w:date="2024-09-16T21:29:00Z" w16du:dateUtc="2024-09-17T01:29:00Z">
        <w:r w:rsidR="00EA763D">
          <w:rPr>
            <w:rFonts w:ascii="Times New Roman" w:hAnsi="Times New Roman" w:cs="Times New Roman"/>
          </w:rPr>
          <w:t>ed</w:t>
        </w:r>
      </w:ins>
      <w:del w:id="78" w:author="Luca S" w:date="2024-09-16T21:29:00Z" w16du:dateUtc="2024-09-17T01:29:00Z">
        <w:r w:rsidR="00C41231" w:rsidRPr="00AA6F89" w:rsidDel="00EA763D">
          <w:rPr>
            <w:rFonts w:ascii="Times New Roman" w:hAnsi="Times New Roman" w:cs="Times New Roman"/>
          </w:rPr>
          <w:delText>ing of</w:delText>
        </w:r>
      </w:del>
      <w:r w:rsidR="00C41231" w:rsidRPr="00AA6F89">
        <w:rPr>
          <w:rFonts w:ascii="Times New Roman" w:hAnsi="Times New Roman" w:cs="Times New Roman"/>
        </w:rPr>
        <w:t xml:space="preserve"> regulation</w:t>
      </w:r>
      <w:ins w:id="79" w:author="Luca S" w:date="2024-09-16T21:29:00Z" w16du:dateUtc="2024-09-17T01:29:00Z">
        <w:r w:rsidR="00EA763D">
          <w:rPr>
            <w:rFonts w:ascii="Times New Roman" w:hAnsi="Times New Roman" w:cs="Times New Roman"/>
          </w:rPr>
          <w:t>s</w:t>
        </w:r>
      </w:ins>
      <w:del w:id="80" w:author="Luca S" w:date="2024-09-16T21:29:00Z" w16du:dateUtc="2024-09-17T01:29:00Z">
        <w:r w:rsidR="00C41231" w:rsidRPr="00AA6F89" w:rsidDel="00EA763D">
          <w:rPr>
            <w:rFonts w:ascii="Times New Roman" w:hAnsi="Times New Roman" w:cs="Times New Roman"/>
          </w:rPr>
          <w:delText xml:space="preserve"> </w:delText>
        </w:r>
        <w:r w:rsidR="009A7B16" w:rsidRPr="00AA6F89" w:rsidDel="00EA763D">
          <w:rPr>
            <w:rFonts w:ascii="Times New Roman" w:hAnsi="Times New Roman" w:cs="Times New Roman"/>
          </w:rPr>
          <w:delText>in one of their desired area</w:delText>
        </w:r>
        <w:r w:rsidR="004C3DA8" w:rsidRPr="00AA6F89" w:rsidDel="00EA763D">
          <w:rPr>
            <w:rFonts w:ascii="Times New Roman" w:hAnsi="Times New Roman" w:cs="Times New Roman"/>
          </w:rPr>
          <w:delText>s</w:delText>
        </w:r>
      </w:del>
      <w:r w:rsidR="00C41231" w:rsidRPr="00AA6F89">
        <w:rPr>
          <w:rFonts w:ascii="Times New Roman" w:hAnsi="Times New Roman" w:cs="Times New Roman"/>
        </w:rPr>
        <w:t>.</w:t>
      </w:r>
      <w:r w:rsidR="00DC73E0">
        <w:rPr>
          <w:rFonts w:ascii="Times New Roman" w:hAnsi="Times New Roman" w:cs="Times New Roman"/>
        </w:rPr>
        <w:t xml:space="preserve"> </w:t>
      </w:r>
      <w:r w:rsidR="00DD2DC5">
        <w:rPr>
          <w:rFonts w:ascii="Times New Roman" w:hAnsi="Times New Roman" w:cs="Times New Roman"/>
        </w:rPr>
        <w:t xml:space="preserve">Yet, such </w:t>
      </w:r>
      <w:r w:rsidR="006321DA">
        <w:rPr>
          <w:rFonts w:ascii="Times New Roman" w:hAnsi="Times New Roman" w:cs="Times New Roman"/>
        </w:rPr>
        <w:t>incentives</w:t>
      </w:r>
      <w:r w:rsidR="00DD2DC5">
        <w:rPr>
          <w:rFonts w:ascii="Times New Roman" w:hAnsi="Times New Roman" w:cs="Times New Roman"/>
        </w:rPr>
        <w:t xml:space="preserve"> can </w:t>
      </w:r>
      <w:r w:rsidR="006321DA">
        <w:rPr>
          <w:rFonts w:ascii="Times New Roman" w:hAnsi="Times New Roman" w:cs="Times New Roman"/>
        </w:rPr>
        <w:t>u</w:t>
      </w:r>
      <w:r w:rsidR="00DD2DC5">
        <w:rPr>
          <w:rFonts w:ascii="Times New Roman" w:hAnsi="Times New Roman" w:cs="Times New Roman"/>
        </w:rPr>
        <w:t xml:space="preserve">ndermine </w:t>
      </w:r>
      <w:r w:rsidR="00932F36">
        <w:rPr>
          <w:rFonts w:ascii="Times New Roman" w:hAnsi="Times New Roman" w:cs="Times New Roman"/>
        </w:rPr>
        <w:t xml:space="preserve">the </w:t>
      </w:r>
      <w:r w:rsidR="000C5FF9">
        <w:rPr>
          <w:rFonts w:ascii="Times New Roman" w:hAnsi="Times New Roman" w:cs="Times New Roman"/>
        </w:rPr>
        <w:t>point of</w:t>
      </w:r>
      <w:r w:rsidR="00932F36">
        <w:rPr>
          <w:rFonts w:ascii="Times New Roman" w:hAnsi="Times New Roman" w:cs="Times New Roman"/>
        </w:rPr>
        <w:t xml:space="preserve"> a</w:t>
      </w:r>
      <w:r w:rsidR="000C5FF9">
        <w:rPr>
          <w:rFonts w:ascii="Times New Roman" w:hAnsi="Times New Roman" w:cs="Times New Roman"/>
        </w:rPr>
        <w:t xml:space="preserve"> policy when</w:t>
      </w:r>
      <w:r w:rsidR="006321DA">
        <w:rPr>
          <w:rFonts w:ascii="Times New Roman" w:hAnsi="Times New Roman" w:cs="Times New Roman"/>
        </w:rPr>
        <w:t xml:space="preserve"> it was partly intended to </w:t>
      </w:r>
      <w:r w:rsidR="000C5FF9">
        <w:rPr>
          <w:rFonts w:ascii="Times New Roman" w:hAnsi="Times New Roman" w:cs="Times New Roman"/>
        </w:rPr>
        <w:t xml:space="preserve">have private businesses share the burdens of achieving </w:t>
      </w:r>
      <w:r w:rsidR="00336772">
        <w:rPr>
          <w:rFonts w:ascii="Times New Roman" w:hAnsi="Times New Roman" w:cs="Times New Roman"/>
        </w:rPr>
        <w:t>a social goal, as in the Seattle</w:t>
      </w:r>
      <w:del w:id="81" w:author="Luca S" w:date="2024-09-16T21:29:00Z" w16du:dateUtc="2024-09-17T01:29:00Z">
        <w:r w:rsidR="00336772" w:rsidDel="00EA763D">
          <w:rPr>
            <w:rFonts w:ascii="Times New Roman" w:hAnsi="Times New Roman" w:cs="Times New Roman"/>
          </w:rPr>
          <w:delText>’s</w:delText>
        </w:r>
      </w:del>
      <w:ins w:id="82" w:author="Luca S" w:date="2024-09-16T21:29:00Z" w16du:dateUtc="2024-09-17T01:29:00Z">
        <w:r w:rsidR="00EA763D">
          <w:rPr>
            <w:rFonts w:ascii="Times New Roman" w:hAnsi="Times New Roman" w:cs="Times New Roman"/>
          </w:rPr>
          <w:t xml:space="preserve"> City Council’s</w:t>
        </w:r>
      </w:ins>
      <w:r w:rsidR="00336772">
        <w:rPr>
          <w:rFonts w:ascii="Times New Roman" w:hAnsi="Times New Roman" w:cs="Times New Roman"/>
        </w:rPr>
        <w:t xml:space="preserve"> attempt to raise corporate tax</w:t>
      </w:r>
      <w:ins w:id="83" w:author="Luca S" w:date="2024-09-16T21:29:00Z" w16du:dateUtc="2024-09-17T01:29:00Z">
        <w:r w:rsidR="00EA763D">
          <w:rPr>
            <w:rFonts w:ascii="Times New Roman" w:hAnsi="Times New Roman" w:cs="Times New Roman"/>
          </w:rPr>
          <w:t xml:space="preserve"> revenue </w:t>
        </w:r>
      </w:ins>
      <w:ins w:id="84" w:author="Luca S" w:date="2024-09-16T21:30:00Z" w16du:dateUtc="2024-09-17T01:30:00Z">
        <w:r w:rsidR="00EA763D">
          <w:rPr>
            <w:rFonts w:ascii="Times New Roman" w:hAnsi="Times New Roman" w:cs="Times New Roman"/>
          </w:rPr>
          <w:t>to address</w:t>
        </w:r>
      </w:ins>
      <w:del w:id="85" w:author="Luca S" w:date="2024-09-16T21:30:00Z" w16du:dateUtc="2024-09-17T01:30:00Z">
        <w:r w:rsidR="00336772" w:rsidDel="00EA763D">
          <w:rPr>
            <w:rFonts w:ascii="Times New Roman" w:hAnsi="Times New Roman" w:cs="Times New Roman"/>
          </w:rPr>
          <w:delText xml:space="preserve"> for their</w:delText>
        </w:r>
      </w:del>
      <w:ins w:id="86" w:author="Luca S" w:date="2024-09-16T21:30:00Z" w16du:dateUtc="2024-09-17T01:30:00Z">
        <w:r w:rsidR="00EA763D">
          <w:rPr>
            <w:rFonts w:ascii="Times New Roman" w:hAnsi="Times New Roman" w:cs="Times New Roman"/>
          </w:rPr>
          <w:t xml:space="preserve"> a</w:t>
        </w:r>
      </w:ins>
      <w:r w:rsidR="00336772">
        <w:rPr>
          <w:rFonts w:ascii="Times New Roman" w:hAnsi="Times New Roman" w:cs="Times New Roman"/>
        </w:rPr>
        <w:t xml:space="preserve"> housing crisis.</w:t>
      </w:r>
    </w:p>
    <w:p w14:paraId="42478DAA" w14:textId="7FFF4F21" w:rsidR="00E231BF" w:rsidRPr="00AA6F89" w:rsidRDefault="00E231BF" w:rsidP="00FB0888">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We see </w:t>
      </w:r>
      <w:r w:rsidR="008A24B8" w:rsidRPr="00AA6F89">
        <w:rPr>
          <w:rFonts w:ascii="Times New Roman" w:hAnsi="Times New Roman" w:cs="Times New Roman"/>
        </w:rPr>
        <w:t>these dynamics</w:t>
      </w:r>
      <w:r w:rsidRPr="00AA6F89">
        <w:rPr>
          <w:rFonts w:ascii="Times New Roman" w:hAnsi="Times New Roman" w:cs="Times New Roman"/>
        </w:rPr>
        <w:t xml:space="preserve"> play out </w:t>
      </w:r>
      <w:r w:rsidR="00511BC1">
        <w:rPr>
          <w:rFonts w:ascii="Times New Roman" w:hAnsi="Times New Roman" w:cs="Times New Roman"/>
        </w:rPr>
        <w:t>on</w:t>
      </w:r>
      <w:r w:rsidR="00511BC1" w:rsidRPr="00AA6F89">
        <w:rPr>
          <w:rFonts w:ascii="Times New Roman" w:hAnsi="Times New Roman" w:cs="Times New Roman"/>
        </w:rPr>
        <w:t xml:space="preserve"> </w:t>
      </w:r>
      <w:r w:rsidRPr="00AA6F89">
        <w:rPr>
          <w:rFonts w:ascii="Times New Roman" w:hAnsi="Times New Roman" w:cs="Times New Roman"/>
        </w:rPr>
        <w:t xml:space="preserve">an unprecedented scale in </w:t>
      </w:r>
      <w:r w:rsidR="008A24B8" w:rsidRPr="00AA6F89">
        <w:rPr>
          <w:rFonts w:ascii="Times New Roman" w:hAnsi="Times New Roman" w:cs="Times New Roman"/>
        </w:rPr>
        <w:t xml:space="preserve">the urgent task of decarbonizing the economy, or </w:t>
      </w:r>
      <w:del w:id="87" w:author="Luca S" w:date="2024-09-16T21:30:00Z" w16du:dateUtc="2024-09-17T01:30:00Z">
        <w:r w:rsidR="008A24B8" w:rsidRPr="00AA6F89" w:rsidDel="00EA763D">
          <w:rPr>
            <w:rFonts w:ascii="Times New Roman" w:hAnsi="Times New Roman" w:cs="Times New Roman"/>
          </w:rPr>
          <w:delText xml:space="preserve">in short, </w:delText>
        </w:r>
      </w:del>
      <w:r w:rsidR="008A24B8" w:rsidRPr="00AA6F89">
        <w:rPr>
          <w:rFonts w:ascii="Times New Roman" w:hAnsi="Times New Roman" w:cs="Times New Roman"/>
        </w:rPr>
        <w:t xml:space="preserve">the green energy transition. </w:t>
      </w:r>
      <w:r w:rsidR="005C59F1" w:rsidRPr="00AA6F89">
        <w:rPr>
          <w:rFonts w:ascii="Times New Roman" w:hAnsi="Times New Roman" w:cs="Times New Roman"/>
        </w:rPr>
        <w:t>The transition requires</w:t>
      </w:r>
      <w:r w:rsidR="00105FCB" w:rsidRPr="00AA6F89">
        <w:rPr>
          <w:rFonts w:ascii="Times New Roman" w:hAnsi="Times New Roman" w:cs="Times New Roman"/>
        </w:rPr>
        <w:t xml:space="preserve"> </w:t>
      </w:r>
      <w:r w:rsidR="005326AF" w:rsidRPr="00AA6F89">
        <w:rPr>
          <w:rFonts w:ascii="Times New Roman" w:hAnsi="Times New Roman" w:cs="Times New Roman"/>
        </w:rPr>
        <w:t xml:space="preserve">annual investment </w:t>
      </w:r>
      <w:del w:id="88" w:author="Luca S" w:date="2024-09-16T21:30:00Z" w16du:dateUtc="2024-09-17T01:30:00Z">
        <w:r w:rsidR="005326AF" w:rsidRPr="00AA6F89" w:rsidDel="00EA763D">
          <w:rPr>
            <w:rFonts w:ascii="Times New Roman" w:hAnsi="Times New Roman" w:cs="Times New Roman"/>
          </w:rPr>
          <w:delText xml:space="preserve">expenditure </w:delText>
        </w:r>
      </w:del>
      <w:r w:rsidR="005326AF" w:rsidRPr="00AA6F89">
        <w:rPr>
          <w:rFonts w:ascii="Times New Roman" w:hAnsi="Times New Roman" w:cs="Times New Roman"/>
        </w:rPr>
        <w:t>of</w:t>
      </w:r>
      <w:r w:rsidR="00105FCB" w:rsidRPr="00AA6F89">
        <w:rPr>
          <w:rFonts w:ascii="Times New Roman" w:hAnsi="Times New Roman" w:cs="Times New Roman"/>
        </w:rPr>
        <w:t xml:space="preserve"> </w:t>
      </w:r>
      <w:r w:rsidR="005C59F1" w:rsidRPr="00AA6F89">
        <w:rPr>
          <w:rFonts w:ascii="Times New Roman" w:hAnsi="Times New Roman" w:cs="Times New Roman"/>
        </w:rPr>
        <w:t>4-5 trillion dollars</w:t>
      </w:r>
      <w:r w:rsidR="0002184C" w:rsidRPr="00AA6F89">
        <w:rPr>
          <w:rFonts w:ascii="Times New Roman" w:hAnsi="Times New Roman" w:cs="Times New Roman"/>
        </w:rPr>
        <w:t xml:space="preserve"> </w:t>
      </w:r>
      <w:del w:id="89" w:author="Luca S" w:date="2024-09-16T21:30:00Z" w16du:dateUtc="2024-09-17T01:30:00Z">
        <w:r w:rsidR="00105FCB" w:rsidRPr="00AA6F89" w:rsidDel="00EA763D">
          <w:rPr>
            <w:rFonts w:ascii="Times New Roman" w:hAnsi="Times New Roman" w:cs="Times New Roman"/>
          </w:rPr>
          <w:delText xml:space="preserve">to </w:delText>
        </w:r>
      </w:del>
      <w:ins w:id="90" w:author="Luca S" w:date="2024-09-16T21:30:00Z" w16du:dateUtc="2024-09-17T01:30:00Z">
        <w:r w:rsidR="00EA763D">
          <w:rPr>
            <w:rFonts w:ascii="Times New Roman" w:hAnsi="Times New Roman" w:cs="Times New Roman"/>
          </w:rPr>
          <w:t>in</w:t>
        </w:r>
        <w:r w:rsidR="00EA763D" w:rsidRPr="00AA6F89">
          <w:rPr>
            <w:rFonts w:ascii="Times New Roman" w:hAnsi="Times New Roman" w:cs="Times New Roman"/>
          </w:rPr>
          <w:t xml:space="preserve"> </w:t>
        </w:r>
      </w:ins>
      <w:ins w:id="91" w:author="Luca S" w:date="2024-09-16T21:31:00Z" w16du:dateUtc="2024-09-17T01:31:00Z">
        <w:r w:rsidR="00EA763D">
          <w:rPr>
            <w:rFonts w:ascii="Times New Roman" w:hAnsi="Times New Roman" w:cs="Times New Roman"/>
          </w:rPr>
          <w:t xml:space="preserve">the </w:t>
        </w:r>
      </w:ins>
      <w:r w:rsidR="00FB5053" w:rsidRPr="00AA6F89">
        <w:rPr>
          <w:rFonts w:ascii="Times New Roman" w:hAnsi="Times New Roman" w:cs="Times New Roman"/>
        </w:rPr>
        <w:t xml:space="preserve">development </w:t>
      </w:r>
      <w:ins w:id="92" w:author="Luca S" w:date="2024-09-16T21:31:00Z" w16du:dateUtc="2024-09-17T01:31:00Z">
        <w:r w:rsidR="00EA763D">
          <w:rPr>
            <w:rFonts w:ascii="Times New Roman" w:hAnsi="Times New Roman" w:cs="Times New Roman"/>
          </w:rPr>
          <w:t xml:space="preserve">and deployment </w:t>
        </w:r>
      </w:ins>
      <w:r w:rsidR="00FB5053" w:rsidRPr="00AA6F89">
        <w:rPr>
          <w:rFonts w:ascii="Times New Roman" w:hAnsi="Times New Roman" w:cs="Times New Roman"/>
        </w:rPr>
        <w:t>of green technologies</w:t>
      </w:r>
      <w:del w:id="93" w:author="Luca S" w:date="2024-09-16T21:31:00Z" w16du:dateUtc="2024-09-17T01:31:00Z">
        <w:r w:rsidR="00FB5053" w:rsidRPr="00AA6F89" w:rsidDel="00EA763D">
          <w:rPr>
            <w:rFonts w:ascii="Times New Roman" w:hAnsi="Times New Roman" w:cs="Times New Roman"/>
          </w:rPr>
          <w:delText xml:space="preserve"> and their implementation in production processes</w:delText>
        </w:r>
      </w:del>
      <w:r w:rsidR="00FB5053" w:rsidRPr="00AA6F89">
        <w:rPr>
          <w:rFonts w:ascii="Times New Roman" w:hAnsi="Times New Roman" w:cs="Times New Roman"/>
        </w:rPr>
        <w:t xml:space="preserve">. </w:t>
      </w:r>
      <w:r w:rsidR="0002184C" w:rsidRPr="00AA6F89">
        <w:rPr>
          <w:rFonts w:ascii="Times New Roman" w:hAnsi="Times New Roman" w:cs="Times New Roman"/>
        </w:rPr>
        <w:t xml:space="preserve">This financial mobilization </w:t>
      </w:r>
      <w:r w:rsidR="00E14B20" w:rsidRPr="00AA6F89">
        <w:rPr>
          <w:rFonts w:ascii="Times New Roman" w:hAnsi="Times New Roman" w:cs="Times New Roman"/>
        </w:rPr>
        <w:t xml:space="preserve">goes beyond the capacity of public investment and urgently requires the cooperation of private capital. Yet, many of the much-needed green projects are </w:t>
      </w:r>
      <w:r w:rsidR="004E2459">
        <w:rPr>
          <w:rFonts w:ascii="Times New Roman" w:hAnsi="Times New Roman" w:cs="Times New Roman"/>
        </w:rPr>
        <w:t xml:space="preserve">irrational </w:t>
      </w:r>
      <w:r w:rsidR="004F25D5" w:rsidRPr="00AA6F89">
        <w:rPr>
          <w:rFonts w:ascii="Times New Roman" w:hAnsi="Times New Roman" w:cs="Times New Roman"/>
        </w:rPr>
        <w:t xml:space="preserve">from </w:t>
      </w:r>
      <w:r w:rsidR="00511BC1">
        <w:rPr>
          <w:rFonts w:ascii="Times New Roman" w:hAnsi="Times New Roman" w:cs="Times New Roman"/>
        </w:rPr>
        <w:t>a</w:t>
      </w:r>
      <w:r w:rsidR="00511BC1" w:rsidRPr="00AA6F89">
        <w:rPr>
          <w:rFonts w:ascii="Times New Roman" w:hAnsi="Times New Roman" w:cs="Times New Roman"/>
        </w:rPr>
        <w:t xml:space="preserve"> </w:t>
      </w:r>
      <w:r w:rsidR="004F25D5" w:rsidRPr="00AA6F89">
        <w:rPr>
          <w:rFonts w:ascii="Times New Roman" w:hAnsi="Times New Roman" w:cs="Times New Roman"/>
        </w:rPr>
        <w:t>business perspective.</w:t>
      </w:r>
      <w:r w:rsidR="0003595F" w:rsidRPr="00AA6F89">
        <w:rPr>
          <w:rStyle w:val="FootnoteReference"/>
          <w:rFonts w:ascii="Times New Roman" w:hAnsi="Times New Roman" w:cs="Times New Roman"/>
        </w:rPr>
        <w:footnoteReference w:id="8"/>
      </w:r>
      <w:r w:rsidR="004F25D5" w:rsidRPr="00AA6F89">
        <w:rPr>
          <w:rFonts w:ascii="Times New Roman" w:hAnsi="Times New Roman" w:cs="Times New Roman"/>
        </w:rPr>
        <w:t xml:space="preserve"> The costs are </w:t>
      </w:r>
      <w:r w:rsidR="00714E5F" w:rsidRPr="00AA6F89">
        <w:rPr>
          <w:rFonts w:ascii="Times New Roman" w:hAnsi="Times New Roman" w:cs="Times New Roman"/>
        </w:rPr>
        <w:t xml:space="preserve">high and overwhelmingly frontloaded, while the benefits are uncertain and, even if successful, hard to monetize. </w:t>
      </w:r>
      <w:r w:rsidR="0095188C" w:rsidRPr="00AA6F89">
        <w:rPr>
          <w:rFonts w:ascii="Times New Roman" w:hAnsi="Times New Roman" w:cs="Times New Roman"/>
        </w:rPr>
        <w:t xml:space="preserve">Accordingly, </w:t>
      </w:r>
      <w:r w:rsidR="00BB4FA1" w:rsidRPr="00AA6F89">
        <w:rPr>
          <w:rFonts w:ascii="Times New Roman" w:hAnsi="Times New Roman" w:cs="Times New Roman"/>
        </w:rPr>
        <w:t xml:space="preserve">the CEO of BlackRock, one of the “Big Three” asset management companies that together account for 88 percent of the total </w:t>
      </w:r>
      <w:del w:id="94" w:author="Luca S" w:date="2024-09-16T21:32:00Z" w16du:dateUtc="2024-09-17T01:32:00Z">
        <w:r w:rsidR="00BB4FA1" w:rsidRPr="00AA6F89" w:rsidDel="00EA763D">
          <w:rPr>
            <w:rFonts w:ascii="Times New Roman" w:hAnsi="Times New Roman" w:cs="Times New Roman"/>
          </w:rPr>
          <w:delText xml:space="preserve">stock </w:delText>
        </w:r>
      </w:del>
      <w:ins w:id="95" w:author="Luca S" w:date="2024-09-16T21:32:00Z" w16du:dateUtc="2024-09-17T01:32:00Z">
        <w:r w:rsidR="00EA763D">
          <w:rPr>
            <w:rFonts w:ascii="Times New Roman" w:hAnsi="Times New Roman" w:cs="Times New Roman"/>
          </w:rPr>
          <w:t>market capitalization</w:t>
        </w:r>
        <w:r w:rsidR="00EA763D" w:rsidRPr="00AA6F89">
          <w:rPr>
            <w:rFonts w:ascii="Times New Roman" w:hAnsi="Times New Roman" w:cs="Times New Roman"/>
          </w:rPr>
          <w:t xml:space="preserve"> </w:t>
        </w:r>
      </w:ins>
      <w:r w:rsidR="00BB4FA1" w:rsidRPr="00AA6F89">
        <w:rPr>
          <w:rFonts w:ascii="Times New Roman" w:hAnsi="Times New Roman" w:cs="Times New Roman"/>
        </w:rPr>
        <w:t xml:space="preserve">of S&amp;P 500 firms, </w:t>
      </w:r>
      <w:del w:id="96" w:author="Luca S" w:date="2024-09-16T21:32:00Z" w16du:dateUtc="2024-09-17T01:32:00Z">
        <w:r w:rsidR="00FF6581" w:rsidRPr="00AA6F89" w:rsidDel="00EA763D">
          <w:rPr>
            <w:rFonts w:ascii="Times New Roman" w:hAnsi="Times New Roman" w:cs="Times New Roman"/>
          </w:rPr>
          <w:delText xml:space="preserve">have </w:delText>
        </w:r>
      </w:del>
      <w:ins w:id="97" w:author="Luca S" w:date="2024-09-16T21:32:00Z" w16du:dateUtc="2024-09-17T01:32:00Z">
        <w:r w:rsidR="00EA763D">
          <w:rPr>
            <w:rFonts w:ascii="Times New Roman" w:hAnsi="Times New Roman" w:cs="Times New Roman"/>
          </w:rPr>
          <w:t>has</w:t>
        </w:r>
        <w:r w:rsidR="00EA763D" w:rsidRPr="00AA6F89">
          <w:rPr>
            <w:rFonts w:ascii="Times New Roman" w:hAnsi="Times New Roman" w:cs="Times New Roman"/>
          </w:rPr>
          <w:t xml:space="preserve"> </w:t>
        </w:r>
      </w:ins>
      <w:r w:rsidR="00FF6581" w:rsidRPr="00AA6F89">
        <w:rPr>
          <w:rFonts w:ascii="Times New Roman" w:hAnsi="Times New Roman" w:cs="Times New Roman"/>
        </w:rPr>
        <w:t xml:space="preserve">called on </w:t>
      </w:r>
      <w:del w:id="98" w:author="Luca S" w:date="2024-09-16T21:32:00Z" w16du:dateUtc="2024-09-17T01:32:00Z">
        <w:r w:rsidR="00FF6581" w:rsidRPr="00AA6F89" w:rsidDel="00EA763D">
          <w:rPr>
            <w:rFonts w:ascii="Times New Roman" w:hAnsi="Times New Roman" w:cs="Times New Roman"/>
          </w:rPr>
          <w:delText xml:space="preserve">the </w:delText>
        </w:r>
      </w:del>
      <w:r w:rsidR="00FF6581" w:rsidRPr="00AA6F89">
        <w:rPr>
          <w:rFonts w:ascii="Times New Roman" w:hAnsi="Times New Roman" w:cs="Times New Roman"/>
        </w:rPr>
        <w:t>governments to “de-risk” the green transition—that is, ensure private investors against potential losses on green investments,</w:t>
      </w:r>
      <w:ins w:id="99" w:author="Luca S" w:date="2024-09-16T21:32:00Z" w16du:dateUtc="2024-09-17T01:32:00Z">
        <w:r w:rsidR="00EA763D">
          <w:rPr>
            <w:rFonts w:ascii="Times New Roman" w:hAnsi="Times New Roman" w:cs="Times New Roman"/>
          </w:rPr>
          <w:t xml:space="preserve"> even</w:t>
        </w:r>
      </w:ins>
      <w:r w:rsidR="00FF6581" w:rsidRPr="00AA6F89">
        <w:rPr>
          <w:rFonts w:ascii="Times New Roman" w:hAnsi="Times New Roman" w:cs="Times New Roman"/>
        </w:rPr>
        <w:t xml:space="preserve"> </w:t>
      </w:r>
      <w:r w:rsidR="00F66C77" w:rsidRPr="00AA6F89">
        <w:rPr>
          <w:rFonts w:ascii="Times New Roman" w:hAnsi="Times New Roman" w:cs="Times New Roman"/>
        </w:rPr>
        <w:t>while they reap the benefits from successful investments.</w:t>
      </w:r>
      <w:r w:rsidR="00822D1B" w:rsidRPr="00AA6F89">
        <w:rPr>
          <w:rStyle w:val="FootnoteReference"/>
          <w:rFonts w:ascii="Times New Roman" w:hAnsi="Times New Roman" w:cs="Times New Roman"/>
        </w:rPr>
        <w:footnoteReference w:id="9"/>
      </w:r>
      <w:r w:rsidR="00F66C77" w:rsidRPr="00AA6F89">
        <w:rPr>
          <w:rFonts w:ascii="Times New Roman" w:hAnsi="Times New Roman" w:cs="Times New Roman"/>
        </w:rPr>
        <w:t xml:space="preserve"> </w:t>
      </w:r>
    </w:p>
    <w:p w14:paraId="69E8F476" w14:textId="7E8AC1B0" w:rsidR="00920F24" w:rsidRPr="00AA6F89" w:rsidRDefault="00FF703F" w:rsidP="00FB0888">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Notice how the call for “de-risking” frustrates </w:t>
      </w:r>
      <w:del w:id="100" w:author="Luca S" w:date="2024-09-16T21:32:00Z" w16du:dateUtc="2024-09-17T01:32:00Z">
        <w:r w:rsidRPr="00AA6F89" w:rsidDel="00EA763D">
          <w:rPr>
            <w:rFonts w:ascii="Times New Roman" w:hAnsi="Times New Roman" w:cs="Times New Roman"/>
          </w:rPr>
          <w:delText xml:space="preserve">one of </w:delText>
        </w:r>
      </w:del>
      <w:r w:rsidRPr="00AA6F89">
        <w:rPr>
          <w:rFonts w:ascii="Times New Roman" w:hAnsi="Times New Roman" w:cs="Times New Roman"/>
        </w:rPr>
        <w:t>the popular demand</w:t>
      </w:r>
      <w:ins w:id="101" w:author="Luca S" w:date="2024-09-16T21:33:00Z" w16du:dateUtc="2024-09-17T01:33:00Z">
        <w:r w:rsidR="00EA763D">
          <w:rPr>
            <w:rFonts w:ascii="Times New Roman" w:hAnsi="Times New Roman" w:cs="Times New Roman"/>
          </w:rPr>
          <w:t xml:space="preserve"> commonly referred to as</w:t>
        </w:r>
      </w:ins>
      <w:del w:id="102" w:author="Luca S" w:date="2024-09-16T21:32:00Z" w16du:dateUtc="2024-09-17T01:32:00Z">
        <w:r w:rsidRPr="00AA6F89" w:rsidDel="00EA763D">
          <w:rPr>
            <w:rFonts w:ascii="Times New Roman" w:hAnsi="Times New Roman" w:cs="Times New Roman"/>
          </w:rPr>
          <w:delText>s</w:delText>
        </w:r>
      </w:del>
      <w:del w:id="103" w:author="Luca S" w:date="2024-09-16T21:33:00Z" w16du:dateUtc="2024-09-17T01:33:00Z">
        <w:r w:rsidR="009F42AC" w:rsidDel="00EA763D">
          <w:rPr>
            <w:rFonts w:ascii="Times New Roman" w:hAnsi="Times New Roman" w:cs="Times New Roman"/>
          </w:rPr>
          <w:delText xml:space="preserve">—often </w:delText>
        </w:r>
        <w:r w:rsidR="0075678D" w:rsidRPr="00AA6F89" w:rsidDel="00EA763D">
          <w:rPr>
            <w:rFonts w:ascii="Times New Roman" w:hAnsi="Times New Roman" w:cs="Times New Roman"/>
          </w:rPr>
          <w:delText>called “</w:delText>
        </w:r>
      </w:del>
      <w:ins w:id="104" w:author="Luca S" w:date="2024-09-16T21:33:00Z" w16du:dateUtc="2024-09-17T01:33:00Z">
        <w:r w:rsidR="00EA763D">
          <w:rPr>
            <w:rFonts w:ascii="Times New Roman" w:hAnsi="Times New Roman" w:cs="Times New Roman"/>
          </w:rPr>
          <w:t xml:space="preserve"> “</w:t>
        </w:r>
      </w:ins>
      <w:r w:rsidR="0075678D" w:rsidRPr="00AA6F89">
        <w:rPr>
          <w:rFonts w:ascii="Times New Roman" w:hAnsi="Times New Roman" w:cs="Times New Roman"/>
        </w:rPr>
        <w:t>the just green transition</w:t>
      </w:r>
      <w:r w:rsidR="009F42AC">
        <w:rPr>
          <w:rFonts w:ascii="Times New Roman" w:hAnsi="Times New Roman" w:cs="Times New Roman"/>
        </w:rPr>
        <w:t>”—</w:t>
      </w:r>
      <w:ins w:id="105" w:author="Luca S" w:date="2024-09-16T21:33:00Z" w16du:dateUtc="2024-09-17T01:33:00Z">
        <w:r w:rsidR="00EA763D">
          <w:rPr>
            <w:rFonts w:ascii="Times New Roman" w:hAnsi="Times New Roman" w:cs="Times New Roman"/>
          </w:rPr>
          <w:t xml:space="preserve">the demand </w:t>
        </w:r>
      </w:ins>
      <w:r w:rsidR="009F42AC">
        <w:rPr>
          <w:rFonts w:ascii="Times New Roman" w:hAnsi="Times New Roman" w:cs="Times New Roman"/>
        </w:rPr>
        <w:t xml:space="preserve">to </w:t>
      </w:r>
      <w:r w:rsidR="0075678D" w:rsidRPr="00AA6F89">
        <w:rPr>
          <w:rFonts w:ascii="Times New Roman" w:hAnsi="Times New Roman" w:cs="Times New Roman"/>
        </w:rPr>
        <w:t xml:space="preserve">decarbonize the economy in a way that empowers </w:t>
      </w:r>
      <w:r w:rsidR="002E2A3B" w:rsidRPr="00AA6F89">
        <w:rPr>
          <w:rFonts w:ascii="Times New Roman" w:hAnsi="Times New Roman" w:cs="Times New Roman"/>
        </w:rPr>
        <w:t xml:space="preserve">or at minimum does not impose unfair burdens on the vulnerable low-income population. </w:t>
      </w:r>
      <w:ins w:id="106" w:author="Luca S" w:date="2024-09-16T21:34:00Z" w16du:dateUtc="2024-09-17T01:34:00Z">
        <w:r w:rsidR="00EA763D">
          <w:rPr>
            <w:rFonts w:ascii="Times New Roman" w:hAnsi="Times New Roman" w:cs="Times New Roman"/>
          </w:rPr>
          <w:t xml:space="preserve">On the proposal recommended by business like BlackRock, </w:t>
        </w:r>
      </w:ins>
      <w:del w:id="107" w:author="Luca S" w:date="2024-09-16T21:34:00Z" w16du:dateUtc="2024-09-17T01:34:00Z">
        <w:r w:rsidR="000073F4" w:rsidDel="00EA763D">
          <w:rPr>
            <w:rFonts w:ascii="Times New Roman" w:hAnsi="Times New Roman" w:cs="Times New Roman"/>
          </w:rPr>
          <w:delText>G</w:delText>
        </w:r>
      </w:del>
      <w:ins w:id="108" w:author="Luca S" w:date="2024-09-16T21:34:00Z" w16du:dateUtc="2024-09-17T01:34:00Z">
        <w:r w:rsidR="00EA763D">
          <w:rPr>
            <w:rFonts w:ascii="Times New Roman" w:hAnsi="Times New Roman" w:cs="Times New Roman"/>
          </w:rPr>
          <w:t>g</w:t>
        </w:r>
      </w:ins>
      <w:r w:rsidR="002E2A3B" w:rsidRPr="00AA6F89">
        <w:rPr>
          <w:rFonts w:ascii="Times New Roman" w:hAnsi="Times New Roman" w:cs="Times New Roman"/>
        </w:rPr>
        <w:t xml:space="preserve">lobal investors would reap the upsides of </w:t>
      </w:r>
      <w:del w:id="109" w:author="Luca S" w:date="2024-09-16T21:33:00Z" w16du:dateUtc="2024-09-17T01:33:00Z">
        <w:r w:rsidR="002E2A3B" w:rsidRPr="00AA6F89" w:rsidDel="00EA763D">
          <w:rPr>
            <w:rFonts w:ascii="Times New Roman" w:hAnsi="Times New Roman" w:cs="Times New Roman"/>
          </w:rPr>
          <w:delText xml:space="preserve">the </w:delText>
        </w:r>
      </w:del>
      <w:ins w:id="110" w:author="Luca S" w:date="2024-09-16T21:33:00Z" w16du:dateUtc="2024-09-17T01:33:00Z">
        <w:r w:rsidR="00EA763D">
          <w:rPr>
            <w:rFonts w:ascii="Times New Roman" w:hAnsi="Times New Roman" w:cs="Times New Roman"/>
          </w:rPr>
          <w:t>green</w:t>
        </w:r>
        <w:r w:rsidR="00EA763D" w:rsidRPr="00AA6F89">
          <w:rPr>
            <w:rFonts w:ascii="Times New Roman" w:hAnsi="Times New Roman" w:cs="Times New Roman"/>
          </w:rPr>
          <w:t xml:space="preserve"> </w:t>
        </w:r>
      </w:ins>
      <w:r w:rsidR="002E2A3B" w:rsidRPr="00AA6F89">
        <w:rPr>
          <w:rFonts w:ascii="Times New Roman" w:hAnsi="Times New Roman" w:cs="Times New Roman"/>
        </w:rPr>
        <w:t>investment</w:t>
      </w:r>
      <w:r w:rsidR="00BE446C" w:rsidRPr="00AA6F89">
        <w:rPr>
          <w:rFonts w:ascii="Times New Roman" w:hAnsi="Times New Roman" w:cs="Times New Roman"/>
        </w:rPr>
        <w:t xml:space="preserve"> risk-free</w:t>
      </w:r>
      <w:r w:rsidR="002E2A3B" w:rsidRPr="00AA6F89">
        <w:rPr>
          <w:rFonts w:ascii="Times New Roman" w:hAnsi="Times New Roman" w:cs="Times New Roman"/>
        </w:rPr>
        <w:t xml:space="preserve">, while any losses would be </w:t>
      </w:r>
      <w:del w:id="111" w:author="Luca S" w:date="2024-09-16T21:34:00Z" w16du:dateUtc="2024-09-17T01:34:00Z">
        <w:r w:rsidR="002E2A3B" w:rsidRPr="00AA6F89" w:rsidDel="00EA763D">
          <w:rPr>
            <w:rFonts w:ascii="Times New Roman" w:hAnsi="Times New Roman" w:cs="Times New Roman"/>
          </w:rPr>
          <w:delText>backed by public funds of governments</w:delText>
        </w:r>
      </w:del>
      <w:ins w:id="112" w:author="Luca S" w:date="2024-09-16T21:34:00Z" w16du:dateUtc="2024-09-17T01:34:00Z">
        <w:r w:rsidR="00EA763D">
          <w:rPr>
            <w:rFonts w:ascii="Times New Roman" w:hAnsi="Times New Roman" w:cs="Times New Roman"/>
          </w:rPr>
          <w:t xml:space="preserve">borne by </w:t>
        </w:r>
      </w:ins>
      <w:ins w:id="113" w:author="Luca S" w:date="2024-09-16T21:35:00Z" w16du:dateUtc="2024-09-17T01:35:00Z">
        <w:r w:rsidR="00EA763D">
          <w:rPr>
            <w:rFonts w:ascii="Times New Roman" w:hAnsi="Times New Roman" w:cs="Times New Roman"/>
          </w:rPr>
          <w:t>taxpayers</w:t>
        </w:r>
      </w:ins>
      <w:r w:rsidR="002E2A3B" w:rsidRPr="00AA6F89">
        <w:rPr>
          <w:rFonts w:ascii="Times New Roman" w:hAnsi="Times New Roman" w:cs="Times New Roman"/>
        </w:rPr>
        <w:t xml:space="preserve">. </w:t>
      </w:r>
      <w:del w:id="114" w:author="Luca S" w:date="2024-09-16T21:35:00Z" w16du:dateUtc="2024-09-17T01:35:00Z">
        <w:r w:rsidR="00F54513" w:rsidRPr="00AA6F89" w:rsidDel="00EA763D">
          <w:rPr>
            <w:rFonts w:ascii="Times New Roman" w:hAnsi="Times New Roman" w:cs="Times New Roman"/>
          </w:rPr>
          <w:delText xml:space="preserve">But </w:delText>
        </w:r>
      </w:del>
      <w:ins w:id="115" w:author="Luca S" w:date="2024-09-16T21:35:00Z" w16du:dateUtc="2024-09-17T01:35:00Z">
        <w:r w:rsidR="00EA763D">
          <w:rPr>
            <w:rFonts w:ascii="Times New Roman" w:hAnsi="Times New Roman" w:cs="Times New Roman"/>
          </w:rPr>
          <w:t>The implicit threat, of course, is that</w:t>
        </w:r>
        <w:r w:rsidR="00EA763D" w:rsidRPr="00AA6F89">
          <w:rPr>
            <w:rFonts w:ascii="Times New Roman" w:hAnsi="Times New Roman" w:cs="Times New Roman"/>
          </w:rPr>
          <w:t xml:space="preserve"> </w:t>
        </w:r>
      </w:ins>
      <w:r w:rsidR="00F54513" w:rsidRPr="00AA6F89">
        <w:rPr>
          <w:rFonts w:ascii="Times New Roman" w:hAnsi="Times New Roman" w:cs="Times New Roman"/>
        </w:rPr>
        <w:t>if governments refuse to de-risk</w:t>
      </w:r>
      <w:ins w:id="116" w:author="Luca S" w:date="2024-09-16T21:35:00Z" w16du:dateUtc="2024-09-17T01:35:00Z">
        <w:r w:rsidR="00EA763D">
          <w:rPr>
            <w:rFonts w:ascii="Times New Roman" w:hAnsi="Times New Roman" w:cs="Times New Roman"/>
          </w:rPr>
          <w:t xml:space="preserve"> business investment in clean energy technologies</w:t>
        </w:r>
      </w:ins>
      <w:r w:rsidR="00F54513" w:rsidRPr="00AA6F89">
        <w:rPr>
          <w:rFonts w:ascii="Times New Roman" w:hAnsi="Times New Roman" w:cs="Times New Roman"/>
        </w:rPr>
        <w:t xml:space="preserve">, investment </w:t>
      </w:r>
      <w:del w:id="117" w:author="Luca S" w:date="2024-09-16T21:35:00Z" w16du:dateUtc="2024-09-17T01:35:00Z">
        <w:r w:rsidR="00F54513" w:rsidRPr="00AA6F89" w:rsidDel="00EA763D">
          <w:rPr>
            <w:rFonts w:ascii="Times New Roman" w:hAnsi="Times New Roman" w:cs="Times New Roman"/>
          </w:rPr>
          <w:delText xml:space="preserve">would </w:delText>
        </w:r>
      </w:del>
      <w:ins w:id="118" w:author="Luca S" w:date="2024-09-16T21:35:00Z" w16du:dateUtc="2024-09-17T01:35:00Z">
        <w:r w:rsidR="00EA763D">
          <w:rPr>
            <w:rFonts w:ascii="Times New Roman" w:hAnsi="Times New Roman" w:cs="Times New Roman"/>
          </w:rPr>
          <w:t>will</w:t>
        </w:r>
        <w:r w:rsidR="00EA763D" w:rsidRPr="00AA6F89">
          <w:rPr>
            <w:rFonts w:ascii="Times New Roman" w:hAnsi="Times New Roman" w:cs="Times New Roman"/>
          </w:rPr>
          <w:t xml:space="preserve"> </w:t>
        </w:r>
      </w:ins>
      <w:r w:rsidR="00F54513" w:rsidRPr="00EA763D">
        <w:rPr>
          <w:rFonts w:ascii="Times New Roman" w:hAnsi="Times New Roman" w:cs="Times New Roman"/>
          <w:i/>
          <w:iCs/>
          <w:rPrChange w:id="119" w:author="Luca S" w:date="2024-09-16T21:35:00Z" w16du:dateUtc="2024-09-17T01:35:00Z">
            <w:rPr>
              <w:rFonts w:ascii="Times New Roman" w:hAnsi="Times New Roman" w:cs="Times New Roman"/>
            </w:rPr>
          </w:rPrChange>
        </w:rPr>
        <w:t>not</w:t>
      </w:r>
      <w:r w:rsidR="00F54513" w:rsidRPr="00AA6F89">
        <w:rPr>
          <w:rFonts w:ascii="Times New Roman" w:hAnsi="Times New Roman" w:cs="Times New Roman"/>
        </w:rPr>
        <w:t xml:space="preserve"> be mobilized at the required scale, and the world will not see </w:t>
      </w:r>
      <w:r w:rsidR="00F54513" w:rsidRPr="00EA763D">
        <w:rPr>
          <w:rFonts w:ascii="Times New Roman" w:hAnsi="Times New Roman" w:cs="Times New Roman"/>
          <w:rPrChange w:id="120" w:author="Luca S" w:date="2024-09-16T21:36:00Z" w16du:dateUtc="2024-09-17T01:36:00Z">
            <w:rPr>
              <w:rFonts w:ascii="Times New Roman" w:hAnsi="Times New Roman" w:cs="Times New Roman"/>
              <w:i/>
              <w:iCs/>
            </w:rPr>
          </w:rPrChange>
        </w:rPr>
        <w:t>a</w:t>
      </w:r>
      <w:r w:rsidR="00F54513" w:rsidRPr="00AA6F89">
        <w:rPr>
          <w:rFonts w:ascii="Times New Roman" w:hAnsi="Times New Roman" w:cs="Times New Roman"/>
        </w:rPr>
        <w:t xml:space="preserve"> green transition, let alone a </w:t>
      </w:r>
      <w:r w:rsidR="00F54513" w:rsidRPr="00AA6F89">
        <w:rPr>
          <w:rFonts w:ascii="Times New Roman" w:hAnsi="Times New Roman" w:cs="Times New Roman"/>
          <w:i/>
          <w:iCs/>
        </w:rPr>
        <w:t>just</w:t>
      </w:r>
      <w:r w:rsidR="00F54513" w:rsidRPr="00AA6F89">
        <w:rPr>
          <w:rFonts w:ascii="Times New Roman" w:hAnsi="Times New Roman" w:cs="Times New Roman"/>
        </w:rPr>
        <w:t xml:space="preserve"> green transition.</w:t>
      </w:r>
      <w:r w:rsidR="006730F9" w:rsidRPr="00AA6F89">
        <w:rPr>
          <w:rFonts w:ascii="Times New Roman" w:hAnsi="Times New Roman" w:cs="Times New Roman"/>
        </w:rPr>
        <w:t xml:space="preserve"> </w:t>
      </w:r>
      <w:del w:id="121" w:author="Luca S" w:date="2024-09-16T21:36:00Z" w16du:dateUtc="2024-09-17T01:36:00Z">
        <w:r w:rsidR="006730F9" w:rsidRPr="00AA6F89" w:rsidDel="00EA763D">
          <w:rPr>
            <w:rFonts w:ascii="Times New Roman" w:hAnsi="Times New Roman" w:cs="Times New Roman"/>
          </w:rPr>
          <w:delText>Again</w:delText>
        </w:r>
      </w:del>
      <w:ins w:id="122" w:author="Luca S" w:date="2024-09-16T21:36:00Z" w16du:dateUtc="2024-09-17T01:36:00Z">
        <w:r w:rsidR="00EA763D">
          <w:rPr>
            <w:rFonts w:ascii="Times New Roman" w:hAnsi="Times New Roman" w:cs="Times New Roman"/>
          </w:rPr>
          <w:t>In this way</w:t>
        </w:r>
      </w:ins>
      <w:r w:rsidR="006730F9" w:rsidRPr="00AA6F89">
        <w:rPr>
          <w:rFonts w:ascii="Times New Roman" w:hAnsi="Times New Roman" w:cs="Times New Roman"/>
        </w:rPr>
        <w:t xml:space="preserve">, simply by exercising </w:t>
      </w:r>
      <w:r w:rsidR="00542915">
        <w:rPr>
          <w:rFonts w:ascii="Times New Roman" w:hAnsi="Times New Roman" w:cs="Times New Roman"/>
        </w:rPr>
        <w:t>their investment rights</w:t>
      </w:r>
      <w:r w:rsidR="00775F7C">
        <w:rPr>
          <w:rFonts w:ascii="Times New Roman" w:hAnsi="Times New Roman" w:cs="Times New Roman"/>
        </w:rPr>
        <w:t xml:space="preserve"> in pursuit of profit</w:t>
      </w:r>
      <w:r w:rsidR="006730F9" w:rsidRPr="00AA6F89">
        <w:rPr>
          <w:rFonts w:ascii="Times New Roman" w:hAnsi="Times New Roman" w:cs="Times New Roman"/>
        </w:rPr>
        <w:t xml:space="preserve">, </w:t>
      </w:r>
      <w:r w:rsidR="001D5C80" w:rsidRPr="00AA6F89">
        <w:rPr>
          <w:rFonts w:ascii="Times New Roman" w:hAnsi="Times New Roman" w:cs="Times New Roman"/>
        </w:rPr>
        <w:t xml:space="preserve">capital owners and managers can undermine </w:t>
      </w:r>
      <w:r w:rsidR="00757F53" w:rsidRPr="00AA6F89">
        <w:rPr>
          <w:rFonts w:ascii="Times New Roman" w:hAnsi="Times New Roman" w:cs="Times New Roman"/>
        </w:rPr>
        <w:t>the realization of a popular aim</w:t>
      </w:r>
      <w:r w:rsidR="00775F7C">
        <w:rPr>
          <w:rFonts w:ascii="Times New Roman" w:hAnsi="Times New Roman" w:cs="Times New Roman"/>
        </w:rPr>
        <w:t>, steering policy in favor of their interests.</w:t>
      </w:r>
    </w:p>
    <w:p w14:paraId="749DD467" w14:textId="65A0FF6E" w:rsidR="00775F7C" w:rsidRDefault="00EA6C3F" w:rsidP="00FB0888">
      <w:pPr>
        <w:spacing w:line="276" w:lineRule="auto"/>
        <w:ind w:firstLine="720"/>
        <w:contextualSpacing/>
        <w:jc w:val="both"/>
        <w:rPr>
          <w:rFonts w:ascii="Times New Roman" w:eastAsia="Calibri" w:hAnsi="Times New Roman" w:cs="Times New Roman"/>
        </w:rPr>
      </w:pPr>
      <w:r w:rsidRPr="00AA6F89">
        <w:rPr>
          <w:rFonts w:ascii="Times New Roman" w:eastAsia="Calibri" w:hAnsi="Times New Roman" w:cs="Times New Roman"/>
        </w:rPr>
        <w:t>In</w:t>
      </w:r>
      <w:r w:rsidR="00D93C16" w:rsidRPr="00AA6F89">
        <w:rPr>
          <w:rFonts w:ascii="Times New Roman" w:eastAsia="Calibri" w:hAnsi="Times New Roman" w:cs="Times New Roman"/>
        </w:rPr>
        <w:t xml:space="preserve"> </w:t>
      </w:r>
      <w:proofErr w:type="gramStart"/>
      <w:r w:rsidRPr="00AA6F89">
        <w:rPr>
          <w:rFonts w:ascii="Times New Roman" w:eastAsia="Calibri" w:hAnsi="Times New Roman" w:cs="Times New Roman"/>
        </w:rPr>
        <w:t>all</w:t>
      </w:r>
      <w:ins w:id="123" w:author="Luca S" w:date="2024-09-16T21:36:00Z" w16du:dateUtc="2024-09-17T01:36:00Z">
        <w:r w:rsidR="00EA763D">
          <w:rPr>
            <w:rFonts w:ascii="Times New Roman" w:eastAsia="Calibri" w:hAnsi="Times New Roman" w:cs="Times New Roman"/>
          </w:rPr>
          <w:t xml:space="preserve"> of</w:t>
        </w:r>
      </w:ins>
      <w:proofErr w:type="gramEnd"/>
      <w:r w:rsidRPr="00AA6F89">
        <w:rPr>
          <w:rFonts w:ascii="Times New Roman" w:eastAsia="Calibri" w:hAnsi="Times New Roman" w:cs="Times New Roman"/>
        </w:rPr>
        <w:t xml:space="preserve"> these cases, </w:t>
      </w:r>
      <w:ins w:id="124" w:author="Luca S" w:date="2024-09-16T21:36:00Z" w16du:dateUtc="2024-09-17T01:36:00Z">
        <w:r w:rsidR="00EA763D">
          <w:rPr>
            <w:rFonts w:ascii="Times New Roman" w:eastAsia="Calibri" w:hAnsi="Times New Roman" w:cs="Times New Roman"/>
          </w:rPr>
          <w:t xml:space="preserve">then, </w:t>
        </w:r>
      </w:ins>
      <w:r w:rsidRPr="00AA6F89">
        <w:rPr>
          <w:rFonts w:ascii="Times New Roman" w:eastAsia="Calibri" w:hAnsi="Times New Roman" w:cs="Times New Roman"/>
        </w:rPr>
        <w:t>c</w:t>
      </w:r>
      <w:r w:rsidR="003D3892" w:rsidRPr="00AA6F89">
        <w:rPr>
          <w:rFonts w:ascii="Times New Roman" w:eastAsia="Calibri" w:hAnsi="Times New Roman" w:cs="Times New Roman"/>
        </w:rPr>
        <w:t xml:space="preserve">apital owners and managers </w:t>
      </w:r>
      <w:r w:rsidR="00F4119A" w:rsidRPr="00AA6F89">
        <w:rPr>
          <w:rFonts w:ascii="Times New Roman" w:eastAsia="Calibri" w:hAnsi="Times New Roman" w:cs="Times New Roman"/>
        </w:rPr>
        <w:t xml:space="preserve">seem to </w:t>
      </w:r>
      <w:r w:rsidR="003D3892" w:rsidRPr="00AA6F89">
        <w:rPr>
          <w:rFonts w:ascii="Times New Roman" w:eastAsia="Calibri" w:hAnsi="Times New Roman" w:cs="Times New Roman"/>
        </w:rPr>
        <w:t xml:space="preserve">exercise </w:t>
      </w:r>
      <w:r w:rsidR="003F7948" w:rsidRPr="00AA6F89">
        <w:rPr>
          <w:rFonts w:ascii="Times New Roman" w:eastAsia="Calibri" w:hAnsi="Times New Roman" w:cs="Times New Roman"/>
        </w:rPr>
        <w:t>problematic</w:t>
      </w:r>
      <w:r w:rsidR="003D3892" w:rsidRPr="00AA6F89">
        <w:rPr>
          <w:rFonts w:ascii="Times New Roman" w:eastAsia="Calibri" w:hAnsi="Times New Roman" w:cs="Times New Roman"/>
        </w:rPr>
        <w:t xml:space="preserve"> power over </w:t>
      </w:r>
      <w:r w:rsidR="00F4119A" w:rsidRPr="00AA6F89">
        <w:rPr>
          <w:rFonts w:ascii="Times New Roman" w:eastAsia="Calibri" w:hAnsi="Times New Roman" w:cs="Times New Roman"/>
        </w:rPr>
        <w:t>democratic politics</w:t>
      </w:r>
      <w:r w:rsidR="00775F7C">
        <w:rPr>
          <w:rFonts w:ascii="Times New Roman" w:eastAsia="Calibri" w:hAnsi="Times New Roman" w:cs="Times New Roman"/>
        </w:rPr>
        <w:t xml:space="preserve"> without breaking any law, </w:t>
      </w:r>
      <w:r w:rsidR="001666A1">
        <w:rPr>
          <w:rFonts w:ascii="Times New Roman" w:eastAsia="Calibri" w:hAnsi="Times New Roman" w:cs="Times New Roman"/>
        </w:rPr>
        <w:t>but</w:t>
      </w:r>
      <w:r w:rsidR="00775F7C">
        <w:rPr>
          <w:rFonts w:ascii="Times New Roman" w:eastAsia="Calibri" w:hAnsi="Times New Roman" w:cs="Times New Roman"/>
        </w:rPr>
        <w:t xml:space="preserve"> simply by exercising their standard economic rights.</w:t>
      </w:r>
      <w:r w:rsidRPr="00AA6F89">
        <w:rPr>
          <w:rFonts w:ascii="Times New Roman" w:eastAsia="Calibri" w:hAnsi="Times New Roman" w:cs="Times New Roman"/>
        </w:rPr>
        <w:t xml:space="preserve"> </w:t>
      </w:r>
      <w:r w:rsidR="00775F7C">
        <w:rPr>
          <w:rFonts w:ascii="Times New Roman" w:eastAsia="Calibri" w:hAnsi="Times New Roman" w:cs="Times New Roman"/>
        </w:rPr>
        <w:t xml:space="preserve">These cases strike many as </w:t>
      </w:r>
      <w:r w:rsidR="00C915A1">
        <w:rPr>
          <w:rFonts w:ascii="Times New Roman" w:eastAsia="Calibri" w:hAnsi="Times New Roman" w:cs="Times New Roman"/>
        </w:rPr>
        <w:t>flawed or problematic from the democratic point of view</w:t>
      </w:r>
      <w:r w:rsidR="00775F7C">
        <w:rPr>
          <w:rFonts w:ascii="Times New Roman" w:eastAsia="Calibri" w:hAnsi="Times New Roman" w:cs="Times New Roman"/>
        </w:rPr>
        <w:t xml:space="preserve">. Yet, </w:t>
      </w:r>
      <w:r w:rsidR="00560211">
        <w:rPr>
          <w:rFonts w:ascii="Times New Roman" w:eastAsia="Calibri" w:hAnsi="Times New Roman" w:cs="Times New Roman"/>
        </w:rPr>
        <w:t>it turns out to be</w:t>
      </w:r>
      <w:r w:rsidR="00775F7C">
        <w:rPr>
          <w:rFonts w:ascii="Times New Roman" w:eastAsia="Calibri" w:hAnsi="Times New Roman" w:cs="Times New Roman"/>
        </w:rPr>
        <w:t xml:space="preserve"> surprisingly difficult to put </w:t>
      </w:r>
      <w:del w:id="125" w:author="Luca S" w:date="2024-09-16T21:36:00Z" w16du:dateUtc="2024-09-17T01:36:00Z">
        <w:r w:rsidR="00775F7C" w:rsidDel="00EA763D">
          <w:rPr>
            <w:rFonts w:ascii="Times New Roman" w:eastAsia="Calibri" w:hAnsi="Times New Roman" w:cs="Times New Roman"/>
          </w:rPr>
          <w:delText xml:space="preserve">a </w:delText>
        </w:r>
      </w:del>
      <w:ins w:id="126" w:author="Luca S" w:date="2024-09-16T21:36:00Z" w16du:dateUtc="2024-09-17T01:36:00Z">
        <w:r w:rsidR="00EA763D">
          <w:rPr>
            <w:rFonts w:ascii="Times New Roman" w:eastAsia="Calibri" w:hAnsi="Times New Roman" w:cs="Times New Roman"/>
          </w:rPr>
          <w:t>one’s</w:t>
        </w:r>
        <w:r w:rsidR="00EA763D">
          <w:rPr>
            <w:rFonts w:ascii="Times New Roman" w:eastAsia="Calibri" w:hAnsi="Times New Roman" w:cs="Times New Roman"/>
          </w:rPr>
          <w:t xml:space="preserve"> </w:t>
        </w:r>
      </w:ins>
      <w:r w:rsidR="00775F7C">
        <w:rPr>
          <w:rFonts w:ascii="Times New Roman" w:eastAsia="Calibri" w:hAnsi="Times New Roman" w:cs="Times New Roman"/>
        </w:rPr>
        <w:t>finger on what exactly makes the</w:t>
      </w:r>
      <w:ins w:id="127" w:author="Luca S" w:date="2024-09-16T21:37:00Z" w16du:dateUtc="2024-09-17T01:37:00Z">
        <w:r w:rsidR="00EA763D">
          <w:rPr>
            <w:rFonts w:ascii="Times New Roman" w:eastAsia="Calibri" w:hAnsi="Times New Roman" w:cs="Times New Roman"/>
          </w:rPr>
          <w:t>se episodes seemingly</w:t>
        </w:r>
      </w:ins>
      <w:del w:id="128" w:author="Luca S" w:date="2024-09-16T21:37:00Z" w16du:dateUtc="2024-09-17T01:37:00Z">
        <w:r w:rsidR="00775F7C" w:rsidDel="00EA763D">
          <w:rPr>
            <w:rFonts w:ascii="Times New Roman" w:eastAsia="Calibri" w:hAnsi="Times New Roman" w:cs="Times New Roman"/>
          </w:rPr>
          <w:delText>m</w:delText>
        </w:r>
      </w:del>
      <w:r w:rsidR="00775F7C">
        <w:rPr>
          <w:rFonts w:ascii="Times New Roman" w:eastAsia="Calibri" w:hAnsi="Times New Roman" w:cs="Times New Roman"/>
        </w:rPr>
        <w:t xml:space="preserve"> undemocratic. </w:t>
      </w:r>
      <w:ins w:id="129" w:author="Luca S" w:date="2024-09-16T21:37:00Z" w16du:dateUtc="2024-09-17T01:37:00Z">
        <w:r w:rsidR="00EA763D">
          <w:rPr>
            <w:rFonts w:ascii="Times New Roman" w:eastAsia="Calibri" w:hAnsi="Times New Roman" w:cs="Times New Roman"/>
          </w:rPr>
          <w:t xml:space="preserve">For </w:t>
        </w:r>
      </w:ins>
      <w:del w:id="130" w:author="Luca S" w:date="2024-09-16T21:37:00Z" w16du:dateUtc="2024-09-17T01:37:00Z">
        <w:r w:rsidR="00775F7C" w:rsidDel="00EA763D">
          <w:rPr>
            <w:rFonts w:ascii="Times New Roman" w:eastAsia="Calibri" w:hAnsi="Times New Roman" w:cs="Times New Roman"/>
          </w:rPr>
          <w:delText>W</w:delText>
        </w:r>
      </w:del>
      <w:ins w:id="131" w:author="Luca S" w:date="2024-09-16T21:37:00Z" w16du:dateUtc="2024-09-17T01:37:00Z">
        <w:r w:rsidR="00EA763D">
          <w:rPr>
            <w:rFonts w:ascii="Times New Roman" w:eastAsia="Calibri" w:hAnsi="Times New Roman" w:cs="Times New Roman"/>
          </w:rPr>
          <w:t>w</w:t>
        </w:r>
      </w:ins>
      <w:r w:rsidR="00775F7C">
        <w:rPr>
          <w:rFonts w:ascii="Times New Roman" w:eastAsia="Calibri" w:hAnsi="Times New Roman" w:cs="Times New Roman"/>
        </w:rPr>
        <w:t xml:space="preserve">hile there are several features that may seem to </w:t>
      </w:r>
      <w:r w:rsidR="00775F7C">
        <w:rPr>
          <w:rFonts w:ascii="Times New Roman" w:eastAsia="Calibri" w:hAnsi="Times New Roman" w:cs="Times New Roman"/>
        </w:rPr>
        <w:lastRenderedPageBreak/>
        <w:t xml:space="preserve">explain the undemocratic character, </w:t>
      </w:r>
      <w:ins w:id="132" w:author="Luca S" w:date="2024-09-16T21:37:00Z" w16du:dateUtc="2024-09-17T01:37:00Z">
        <w:r w:rsidR="00EA763D">
          <w:rPr>
            <w:rFonts w:ascii="Times New Roman" w:eastAsia="Calibri" w:hAnsi="Times New Roman" w:cs="Times New Roman"/>
          </w:rPr>
          <w:t xml:space="preserve">it turns out that </w:t>
        </w:r>
      </w:ins>
      <w:r w:rsidR="00775F7C">
        <w:rPr>
          <w:rFonts w:ascii="Times New Roman" w:eastAsia="Calibri" w:hAnsi="Times New Roman" w:cs="Times New Roman"/>
        </w:rPr>
        <w:t xml:space="preserve">none of them is necessary for </w:t>
      </w:r>
      <w:r w:rsidR="007D1418">
        <w:rPr>
          <w:rFonts w:ascii="Times New Roman" w:eastAsia="Calibri" w:hAnsi="Times New Roman" w:cs="Times New Roman"/>
        </w:rPr>
        <w:t>firms</w:t>
      </w:r>
      <w:r w:rsidR="00775F7C">
        <w:rPr>
          <w:rFonts w:ascii="Times New Roman" w:eastAsia="Calibri" w:hAnsi="Times New Roman" w:cs="Times New Roman"/>
        </w:rPr>
        <w:t xml:space="preserve"> to </w:t>
      </w:r>
      <w:r w:rsidR="00560211">
        <w:rPr>
          <w:rFonts w:ascii="Times New Roman" w:eastAsia="Calibri" w:hAnsi="Times New Roman" w:cs="Times New Roman"/>
        </w:rPr>
        <w:t>have</w:t>
      </w:r>
      <w:r w:rsidR="00775F7C">
        <w:rPr>
          <w:rFonts w:ascii="Times New Roman" w:eastAsia="Calibri" w:hAnsi="Times New Roman" w:cs="Times New Roman"/>
        </w:rPr>
        <w:t xml:space="preserve"> the same effect</w:t>
      </w:r>
      <w:r w:rsidR="00560211">
        <w:rPr>
          <w:rFonts w:ascii="Times New Roman" w:eastAsia="Calibri" w:hAnsi="Times New Roman" w:cs="Times New Roman"/>
        </w:rPr>
        <w:t xml:space="preserve"> on policymaking.</w:t>
      </w:r>
    </w:p>
    <w:p w14:paraId="4C2875F3" w14:textId="08EE02F3" w:rsidR="006E3A89" w:rsidRDefault="00C93E19" w:rsidP="00FB0888">
      <w:pPr>
        <w:spacing w:line="276" w:lineRule="auto"/>
        <w:ind w:firstLine="720"/>
        <w:contextualSpacing/>
        <w:jc w:val="both"/>
        <w:rPr>
          <w:rFonts w:ascii="Times New Roman" w:hAnsi="Times New Roman" w:cs="Times New Roman"/>
        </w:rPr>
      </w:pPr>
      <w:r>
        <w:rPr>
          <w:rFonts w:ascii="Times New Roman" w:eastAsia="Calibri" w:hAnsi="Times New Roman" w:cs="Times New Roman"/>
          <w:i/>
          <w:iCs/>
        </w:rPr>
        <w:t>Concentration and collusion</w:t>
      </w:r>
      <w:r w:rsidR="006E3A89">
        <w:rPr>
          <w:rFonts w:ascii="Times New Roman" w:eastAsia="Calibri" w:hAnsi="Times New Roman" w:cs="Times New Roman"/>
        </w:rPr>
        <w:t xml:space="preserve">. </w:t>
      </w:r>
      <w:del w:id="133" w:author="Luca S" w:date="2024-09-16T21:38:00Z" w16du:dateUtc="2024-09-17T01:38:00Z">
        <w:r w:rsidR="006E3A89" w:rsidRPr="00AA6F89" w:rsidDel="00EA763D">
          <w:rPr>
            <w:rFonts w:ascii="Times New Roman" w:hAnsi="Times New Roman" w:cs="Times New Roman"/>
          </w:rPr>
          <w:delText>Some may</w:delText>
        </w:r>
      </w:del>
      <w:ins w:id="134" w:author="Luca S" w:date="2024-09-16T21:38:00Z" w16du:dateUtc="2024-09-17T01:38:00Z">
        <w:r w:rsidR="00EA763D">
          <w:rPr>
            <w:rFonts w:ascii="Times New Roman" w:hAnsi="Times New Roman" w:cs="Times New Roman"/>
          </w:rPr>
          <w:t>One might</w:t>
        </w:r>
      </w:ins>
      <w:r w:rsidR="006E3A89" w:rsidRPr="00AA6F89">
        <w:rPr>
          <w:rFonts w:ascii="Times New Roman" w:hAnsi="Times New Roman" w:cs="Times New Roman"/>
        </w:rPr>
        <w:t xml:space="preserve"> think</w:t>
      </w:r>
      <w:ins w:id="135" w:author="Luca S" w:date="2024-09-16T21:38:00Z" w16du:dateUtc="2024-09-17T01:38:00Z">
        <w:r w:rsidR="00EA763D">
          <w:rPr>
            <w:rFonts w:ascii="Times New Roman" w:hAnsi="Times New Roman" w:cs="Times New Roman"/>
          </w:rPr>
          <w:t xml:space="preserve"> that</w:t>
        </w:r>
      </w:ins>
      <w:r w:rsidR="006E3A89" w:rsidRPr="00AA6F89">
        <w:rPr>
          <w:rFonts w:ascii="Times New Roman" w:hAnsi="Times New Roman" w:cs="Times New Roman"/>
        </w:rPr>
        <w:t xml:space="preserve"> the democratic defect derives from </w:t>
      </w:r>
      <w:del w:id="136" w:author="Luca S" w:date="2024-09-16T21:38:00Z" w16du:dateUtc="2024-09-17T01:38:00Z">
        <w:r w:rsidR="006E3A89" w:rsidRPr="00AA6F89" w:rsidDel="00EA763D">
          <w:rPr>
            <w:rFonts w:ascii="Times New Roman" w:hAnsi="Times New Roman" w:cs="Times New Roman"/>
          </w:rPr>
          <w:delText xml:space="preserve">the </w:delText>
        </w:r>
      </w:del>
      <w:r w:rsidR="006E3A89" w:rsidRPr="00AA6F89">
        <w:rPr>
          <w:rFonts w:ascii="Times New Roman" w:hAnsi="Times New Roman" w:cs="Times New Roman"/>
        </w:rPr>
        <w:t xml:space="preserve">extreme concentration of wealth and power. </w:t>
      </w:r>
      <w:r w:rsidR="006E6CCF">
        <w:rPr>
          <w:rFonts w:ascii="Times New Roman" w:hAnsi="Times New Roman" w:cs="Times New Roman"/>
        </w:rPr>
        <w:t xml:space="preserve">The defect, then, </w:t>
      </w:r>
      <w:del w:id="137" w:author="Luca S" w:date="2024-09-16T21:38:00Z" w16du:dateUtc="2024-09-17T01:38:00Z">
        <w:r w:rsidR="006E3A89" w:rsidRPr="00AA6F89" w:rsidDel="00EA763D">
          <w:rPr>
            <w:rFonts w:ascii="Times New Roman" w:hAnsi="Times New Roman" w:cs="Times New Roman"/>
          </w:rPr>
          <w:delText xml:space="preserve">can </w:delText>
        </w:r>
      </w:del>
      <w:ins w:id="138" w:author="Luca S" w:date="2024-09-16T21:38:00Z" w16du:dateUtc="2024-09-17T01:38:00Z">
        <w:r w:rsidR="00EA763D">
          <w:rPr>
            <w:rFonts w:ascii="Times New Roman" w:hAnsi="Times New Roman" w:cs="Times New Roman"/>
          </w:rPr>
          <w:t>could</w:t>
        </w:r>
        <w:r w:rsidR="00EA763D" w:rsidRPr="00AA6F89">
          <w:rPr>
            <w:rFonts w:ascii="Times New Roman" w:hAnsi="Times New Roman" w:cs="Times New Roman"/>
          </w:rPr>
          <w:t xml:space="preserve"> </w:t>
        </w:r>
      </w:ins>
      <w:r w:rsidR="006E3A89" w:rsidRPr="00AA6F89">
        <w:rPr>
          <w:rFonts w:ascii="Times New Roman" w:hAnsi="Times New Roman" w:cs="Times New Roman"/>
        </w:rPr>
        <w:t xml:space="preserve">be </w:t>
      </w:r>
      <w:r w:rsidR="006E6CCF">
        <w:rPr>
          <w:rFonts w:ascii="Times New Roman" w:hAnsi="Times New Roman" w:cs="Times New Roman"/>
        </w:rPr>
        <w:t>resolved</w:t>
      </w:r>
      <w:r w:rsidR="006E3A89" w:rsidRPr="00AA6F89">
        <w:rPr>
          <w:rFonts w:ascii="Times New Roman" w:hAnsi="Times New Roman" w:cs="Times New Roman"/>
        </w:rPr>
        <w:t xml:space="preserve"> by anti-trust principles or prohibition against extreme concentration of economic power</w:t>
      </w:r>
      <w:r w:rsidR="00C2696F">
        <w:rPr>
          <w:rFonts w:ascii="Times New Roman" w:hAnsi="Times New Roman" w:cs="Times New Roman"/>
        </w:rPr>
        <w:t xml:space="preserve">. </w:t>
      </w:r>
      <w:r w:rsidR="006E3A89" w:rsidRPr="00AA6F89">
        <w:rPr>
          <w:rFonts w:ascii="Times New Roman" w:hAnsi="Times New Roman" w:cs="Times New Roman"/>
        </w:rPr>
        <w:t>However, the state’s dependence on capital does not require</w:t>
      </w:r>
      <w:ins w:id="139" w:author="Luca S" w:date="2024-09-16T21:39:00Z" w16du:dateUtc="2024-09-17T01:39:00Z">
        <w:r w:rsidR="00FA1C45">
          <w:rPr>
            <w:rFonts w:ascii="Times New Roman" w:hAnsi="Times New Roman" w:cs="Times New Roman"/>
          </w:rPr>
          <w:t xml:space="preserve"> the existence of</w:t>
        </w:r>
      </w:ins>
      <w:r w:rsidR="006E3A89" w:rsidRPr="00AA6F89">
        <w:rPr>
          <w:rFonts w:ascii="Times New Roman" w:hAnsi="Times New Roman" w:cs="Times New Roman"/>
        </w:rPr>
        <w:t xml:space="preserve"> </w:t>
      </w:r>
      <w:del w:id="140" w:author="Luca S" w:date="2024-09-16T21:38:00Z" w16du:dateUtc="2024-09-17T01:38:00Z">
        <w:r w:rsidR="006E3A89" w:rsidRPr="00AA6F89" w:rsidDel="00FA1C45">
          <w:rPr>
            <w:rFonts w:ascii="Times New Roman" w:hAnsi="Times New Roman" w:cs="Times New Roman"/>
          </w:rPr>
          <w:delText>a mono- or oligopolistic organization</w:delText>
        </w:r>
      </w:del>
      <w:proofErr w:type="spellStart"/>
      <w:ins w:id="141" w:author="Luca S" w:date="2024-09-16T21:38:00Z" w16du:dateUtc="2024-09-17T01:38:00Z">
        <w:r w:rsidR="00FA1C45">
          <w:rPr>
            <w:rFonts w:ascii="Times New Roman" w:hAnsi="Times New Roman" w:cs="Times New Roman"/>
          </w:rPr>
          <w:t>monolopies</w:t>
        </w:r>
        <w:proofErr w:type="spellEnd"/>
        <w:r w:rsidR="00FA1C45">
          <w:rPr>
            <w:rFonts w:ascii="Times New Roman" w:hAnsi="Times New Roman" w:cs="Times New Roman"/>
          </w:rPr>
          <w:t xml:space="preserve"> or oligopoli</w:t>
        </w:r>
      </w:ins>
      <w:ins w:id="142" w:author="Luca S" w:date="2024-09-16T21:39:00Z" w16du:dateUtc="2024-09-17T01:39:00Z">
        <w:r w:rsidR="00FA1C45">
          <w:rPr>
            <w:rFonts w:ascii="Times New Roman" w:hAnsi="Times New Roman" w:cs="Times New Roman"/>
          </w:rPr>
          <w:t>es</w:t>
        </w:r>
      </w:ins>
      <w:r w:rsidR="006E3A89" w:rsidRPr="00AA6F89">
        <w:rPr>
          <w:rFonts w:ascii="Times New Roman" w:hAnsi="Times New Roman" w:cs="Times New Roman"/>
        </w:rPr>
        <w:t xml:space="preserve"> such as the Big Three asset management companies or </w:t>
      </w:r>
      <w:del w:id="143" w:author="Luca S" w:date="2024-09-16T21:39:00Z" w16du:dateUtc="2024-09-17T01:39:00Z">
        <w:r w:rsidR="006E3A89" w:rsidRPr="00AA6F89" w:rsidDel="00FA1C45">
          <w:rPr>
            <w:rFonts w:ascii="Times New Roman" w:hAnsi="Times New Roman" w:cs="Times New Roman"/>
          </w:rPr>
          <w:delText>multi-</w:delText>
        </w:r>
      </w:del>
      <w:r w:rsidR="006E3A89" w:rsidRPr="00AA6F89">
        <w:rPr>
          <w:rFonts w:ascii="Times New Roman" w:hAnsi="Times New Roman" w:cs="Times New Roman"/>
        </w:rPr>
        <w:t>billionaire capital owners. All it takes is for a policy to</w:t>
      </w:r>
      <w:ins w:id="144" w:author="Luca S" w:date="2024-09-16T21:40:00Z" w16du:dateUtc="2024-09-17T01:40:00Z">
        <w:r w:rsidR="00FA1C45">
          <w:rPr>
            <w:rFonts w:ascii="Times New Roman" w:hAnsi="Times New Roman" w:cs="Times New Roman"/>
          </w:rPr>
          <w:t xml:space="preserve"> have the predictable effect of</w:t>
        </w:r>
      </w:ins>
      <w:r w:rsidR="006E3A89" w:rsidRPr="00AA6F89">
        <w:rPr>
          <w:rFonts w:ascii="Times New Roman" w:hAnsi="Times New Roman" w:cs="Times New Roman"/>
        </w:rPr>
        <w:t xml:space="preserve"> reduc</w:t>
      </w:r>
      <w:del w:id="145" w:author="Luca S" w:date="2024-09-16T21:40:00Z" w16du:dateUtc="2024-09-17T01:40:00Z">
        <w:r w:rsidR="006E3A89" w:rsidRPr="00AA6F89" w:rsidDel="00FA1C45">
          <w:rPr>
            <w:rFonts w:ascii="Times New Roman" w:hAnsi="Times New Roman" w:cs="Times New Roman"/>
          </w:rPr>
          <w:delText>e</w:delText>
        </w:r>
      </w:del>
      <w:ins w:id="146" w:author="Luca S" w:date="2024-09-16T21:40:00Z" w16du:dateUtc="2024-09-17T01:40:00Z">
        <w:r w:rsidR="00FA1C45">
          <w:rPr>
            <w:rFonts w:ascii="Times New Roman" w:hAnsi="Times New Roman" w:cs="Times New Roman"/>
          </w:rPr>
          <w:t>ing</w:t>
        </w:r>
      </w:ins>
      <w:r w:rsidR="006E3A89" w:rsidRPr="00AA6F89">
        <w:rPr>
          <w:rFonts w:ascii="Times New Roman" w:hAnsi="Times New Roman" w:cs="Times New Roman"/>
        </w:rPr>
        <w:t xml:space="preserve"> the rate of return—</w:t>
      </w:r>
      <w:ins w:id="147" w:author="Luca S" w:date="2024-09-16T21:40:00Z" w16du:dateUtc="2024-09-17T01:40:00Z">
        <w:r w:rsidR="00FA1C45">
          <w:rPr>
            <w:rFonts w:ascii="Times New Roman" w:hAnsi="Times New Roman" w:cs="Times New Roman"/>
          </w:rPr>
          <w:t xml:space="preserve">and thereby </w:t>
        </w:r>
      </w:ins>
      <w:r w:rsidR="006E3A89" w:rsidRPr="00AA6F89">
        <w:rPr>
          <w:rFonts w:ascii="Times New Roman" w:hAnsi="Times New Roman" w:cs="Times New Roman"/>
        </w:rPr>
        <w:t>lowering “business confidence”—to which investors and employers predictably respond by withdrawing investment and slowing down production. Even if there were no giant asset management firms but smaller firms in competition against each other, this does not change the financial structure of decarbonization projects</w:t>
      </w:r>
      <w:r w:rsidR="006E3A89">
        <w:rPr>
          <w:rFonts w:ascii="Times New Roman" w:hAnsi="Times New Roman" w:cs="Times New Roman"/>
        </w:rPr>
        <w:t xml:space="preserve"> itself</w:t>
      </w:r>
      <w:r w:rsidR="006E3A89" w:rsidRPr="00AA6F89">
        <w:rPr>
          <w:rFonts w:ascii="Times New Roman" w:hAnsi="Times New Roman" w:cs="Times New Roman"/>
        </w:rPr>
        <w:t>. Green portfolios that finance long-term decarbonization projects would still have lower rates of return, attract less capital, necessitate the state’s “de-risking” intervention, and frustrate the just green transition.</w:t>
      </w:r>
    </w:p>
    <w:p w14:paraId="0B5B646E" w14:textId="3F9F5985" w:rsidR="006E3A89" w:rsidRDefault="006E3A89" w:rsidP="00FB0888">
      <w:pPr>
        <w:spacing w:line="276" w:lineRule="auto"/>
        <w:ind w:firstLine="720"/>
        <w:contextualSpacing/>
        <w:jc w:val="both"/>
        <w:rPr>
          <w:rFonts w:ascii="Times New Roman" w:hAnsi="Times New Roman" w:cs="Times New Roman"/>
        </w:rPr>
      </w:pPr>
      <w:r>
        <w:rPr>
          <w:rFonts w:ascii="Times New Roman" w:eastAsia="Calibri" w:hAnsi="Times New Roman" w:cs="Times New Roman"/>
        </w:rPr>
        <w:t xml:space="preserve">In fact, dispersion and </w:t>
      </w:r>
      <w:r w:rsidR="00FA0177">
        <w:rPr>
          <w:rFonts w:ascii="Times New Roman" w:eastAsia="Calibri" w:hAnsi="Times New Roman" w:cs="Times New Roman"/>
        </w:rPr>
        <w:t>dis</w:t>
      </w:r>
      <w:r>
        <w:rPr>
          <w:rFonts w:ascii="Times New Roman" w:eastAsia="Calibri" w:hAnsi="Times New Roman" w:cs="Times New Roman"/>
        </w:rPr>
        <w:t xml:space="preserve">organization can </w:t>
      </w:r>
      <w:r w:rsidRPr="00FA1C45">
        <w:rPr>
          <w:rFonts w:ascii="Times New Roman" w:eastAsia="Calibri" w:hAnsi="Times New Roman" w:cs="Times New Roman"/>
          <w:i/>
          <w:iCs/>
          <w:rPrChange w:id="148" w:author="Luca S" w:date="2024-09-16T21:42:00Z" w16du:dateUtc="2024-09-17T01:42:00Z">
            <w:rPr>
              <w:rFonts w:ascii="Times New Roman" w:eastAsia="Calibri" w:hAnsi="Times New Roman" w:cs="Times New Roman"/>
            </w:rPr>
          </w:rPrChange>
        </w:rPr>
        <w:t>increase</w:t>
      </w:r>
      <w:r>
        <w:rPr>
          <w:rFonts w:ascii="Times New Roman" w:eastAsia="Calibri" w:hAnsi="Times New Roman" w:cs="Times New Roman"/>
        </w:rPr>
        <w:t xml:space="preserve"> the structural power of capitalist firms, as Cornelia Woll argues in her comparative study of </w:t>
      </w:r>
      <w:del w:id="149" w:author="Luca S" w:date="2024-09-16T21:41:00Z" w16du:dateUtc="2024-09-17T01:41:00Z">
        <w:r w:rsidDel="00FA1C45">
          <w:rPr>
            <w:rFonts w:ascii="Times New Roman" w:eastAsia="Calibri" w:hAnsi="Times New Roman" w:cs="Times New Roman"/>
          </w:rPr>
          <w:delText xml:space="preserve">the post-financial crisis </w:delText>
        </w:r>
      </w:del>
      <w:r>
        <w:rPr>
          <w:rFonts w:ascii="Times New Roman" w:eastAsia="Calibri" w:hAnsi="Times New Roman" w:cs="Times New Roman"/>
        </w:rPr>
        <w:t>bank bailouts</w:t>
      </w:r>
      <w:ins w:id="150" w:author="Luca S" w:date="2024-09-16T21:41:00Z" w16du:dateUtc="2024-09-17T01:41:00Z">
        <w:r w:rsidR="00FA1C45">
          <w:rPr>
            <w:rFonts w:ascii="Times New Roman" w:eastAsia="Calibri" w:hAnsi="Times New Roman" w:cs="Times New Roman"/>
          </w:rPr>
          <w:t xml:space="preserve"> </w:t>
        </w:r>
      </w:ins>
      <w:ins w:id="151" w:author="Luca S" w:date="2024-09-16T21:42:00Z" w16du:dateUtc="2024-09-17T01:42:00Z">
        <w:r w:rsidR="00FA1C45">
          <w:rPr>
            <w:rFonts w:ascii="Times New Roman" w:eastAsia="Calibri" w:hAnsi="Times New Roman" w:cs="Times New Roman"/>
          </w:rPr>
          <w:t>during</w:t>
        </w:r>
      </w:ins>
      <w:ins w:id="152" w:author="Luca S" w:date="2024-09-16T21:41:00Z" w16du:dateUtc="2024-09-17T01:41:00Z">
        <w:r w:rsidR="00FA1C45">
          <w:rPr>
            <w:rFonts w:ascii="Times New Roman" w:eastAsia="Calibri" w:hAnsi="Times New Roman" w:cs="Times New Roman"/>
          </w:rPr>
          <w:t xml:space="preserve"> the Great Financial Cr</w:t>
        </w:r>
      </w:ins>
      <w:ins w:id="153" w:author="Luca S" w:date="2024-09-16T21:42:00Z" w16du:dateUtc="2024-09-17T01:42:00Z">
        <w:r w:rsidR="00FA1C45">
          <w:rPr>
            <w:rFonts w:ascii="Times New Roman" w:eastAsia="Calibri" w:hAnsi="Times New Roman" w:cs="Times New Roman"/>
          </w:rPr>
          <w:t>isis</w:t>
        </w:r>
      </w:ins>
      <w:r>
        <w:rPr>
          <w:rFonts w:ascii="Times New Roman" w:eastAsia="Calibri" w:hAnsi="Times New Roman" w:cs="Times New Roman"/>
        </w:rPr>
        <w:t>.</w:t>
      </w:r>
      <w:r>
        <w:rPr>
          <w:rStyle w:val="FootnoteReference"/>
          <w:rFonts w:ascii="Times New Roman" w:eastAsia="Calibri" w:hAnsi="Times New Roman" w:cs="Times New Roman"/>
        </w:rPr>
        <w:footnoteReference w:id="10"/>
      </w:r>
      <w:r w:rsidRPr="006E3A89">
        <w:rPr>
          <w:rFonts w:ascii="Times New Roman" w:hAnsi="Times New Roman" w:cs="Times New Roman"/>
        </w:rPr>
        <w:t xml:space="preserve"> </w:t>
      </w:r>
      <w:r w:rsidRPr="008E1743">
        <w:rPr>
          <w:rFonts w:ascii="Times New Roman" w:hAnsi="Times New Roman" w:cs="Times New Roman"/>
        </w:rPr>
        <w:t xml:space="preserve">While the organized financial sectors of France and Denmark actively participated in negotiation and burden-sharing arrangements, </w:t>
      </w:r>
      <w:del w:id="154" w:author="Luca S" w:date="2024-09-16T21:42:00Z" w16du:dateUtc="2024-09-17T01:42:00Z">
        <w:r w:rsidRPr="008E1743" w:rsidDel="00FA1C45">
          <w:rPr>
            <w:rFonts w:ascii="Times New Roman" w:hAnsi="Times New Roman" w:cs="Times New Roman"/>
          </w:rPr>
          <w:delText xml:space="preserve">the </w:delText>
        </w:r>
      </w:del>
      <w:r w:rsidRPr="008E1743">
        <w:rPr>
          <w:rFonts w:ascii="Times New Roman" w:hAnsi="Times New Roman" w:cs="Times New Roman"/>
        </w:rPr>
        <w:t>German and Irish banks remained disorganized and inactive</w:t>
      </w:r>
      <w:r>
        <w:rPr>
          <w:rFonts w:ascii="Times New Roman" w:hAnsi="Times New Roman" w:cs="Times New Roman"/>
        </w:rPr>
        <w:t>,</w:t>
      </w:r>
      <w:r w:rsidRPr="008E1743">
        <w:rPr>
          <w:rFonts w:ascii="Times New Roman" w:hAnsi="Times New Roman" w:cs="Times New Roman"/>
        </w:rPr>
        <w:t xml:space="preserve"> which prompted their government</w:t>
      </w:r>
      <w:ins w:id="155" w:author="Luca S" w:date="2024-09-16T21:42:00Z" w16du:dateUtc="2024-09-17T01:42:00Z">
        <w:r w:rsidR="00FA1C45">
          <w:rPr>
            <w:rFonts w:ascii="Times New Roman" w:hAnsi="Times New Roman" w:cs="Times New Roman"/>
          </w:rPr>
          <w:t>s</w:t>
        </w:r>
      </w:ins>
      <w:r w:rsidR="00C42B84">
        <w:rPr>
          <w:rFonts w:ascii="Times New Roman" w:hAnsi="Times New Roman" w:cs="Times New Roman"/>
        </w:rPr>
        <w:t xml:space="preserve"> to</w:t>
      </w:r>
      <w:r w:rsidRPr="008E1743">
        <w:rPr>
          <w:rFonts w:ascii="Times New Roman" w:hAnsi="Times New Roman" w:cs="Times New Roman"/>
        </w:rPr>
        <w:t xml:space="preserve"> take action and foot</w:t>
      </w:r>
      <w:ins w:id="156" w:author="Luca S" w:date="2024-09-16T21:43:00Z" w16du:dateUtc="2024-09-17T01:43:00Z">
        <w:r w:rsidR="00FA1C45">
          <w:rPr>
            <w:rFonts w:ascii="Times New Roman" w:hAnsi="Times New Roman" w:cs="Times New Roman"/>
          </w:rPr>
          <w:t xml:space="preserve"> more of</w:t>
        </w:r>
      </w:ins>
      <w:r w:rsidRPr="008E1743">
        <w:rPr>
          <w:rFonts w:ascii="Times New Roman" w:hAnsi="Times New Roman" w:cs="Times New Roman"/>
        </w:rPr>
        <w:t xml:space="preserve"> the bill</w:t>
      </w:r>
      <w:ins w:id="157" w:author="Luca S" w:date="2024-09-16T21:43:00Z" w16du:dateUtc="2024-09-17T01:43:00Z">
        <w:r w:rsidR="00FA1C45">
          <w:rPr>
            <w:rFonts w:ascii="Times New Roman" w:hAnsi="Times New Roman" w:cs="Times New Roman"/>
          </w:rPr>
          <w:t xml:space="preserve"> for their losses</w:t>
        </w:r>
      </w:ins>
      <w:r w:rsidRPr="008E1743">
        <w:rPr>
          <w:rFonts w:ascii="Times New Roman" w:hAnsi="Times New Roman" w:cs="Times New Roman"/>
        </w:rPr>
        <w:t>.</w:t>
      </w:r>
    </w:p>
    <w:p w14:paraId="27669958" w14:textId="5E376731" w:rsidR="00FA0177" w:rsidRDefault="00FA0177" w:rsidP="00FB0888">
      <w:pPr>
        <w:spacing w:line="276" w:lineRule="auto"/>
        <w:ind w:firstLine="720"/>
        <w:contextualSpacing/>
        <w:jc w:val="both"/>
        <w:rPr>
          <w:rFonts w:ascii="Times New Roman" w:eastAsia="Calibri" w:hAnsi="Times New Roman" w:cs="Times New Roman"/>
        </w:rPr>
      </w:pPr>
      <w:r w:rsidRPr="00FA0177">
        <w:rPr>
          <w:rFonts w:ascii="Times New Roman" w:hAnsi="Times New Roman" w:cs="Times New Roman"/>
          <w:i/>
          <w:iCs/>
        </w:rPr>
        <w:t>Bypassing of reason-giving</w:t>
      </w:r>
      <w:r>
        <w:rPr>
          <w:rFonts w:ascii="Times New Roman" w:hAnsi="Times New Roman" w:cs="Times New Roman"/>
        </w:rPr>
        <w:t>. One might think that the democratic defect of structural dependence inheres in the fact that firms can exercise the</w:t>
      </w:r>
      <w:r w:rsidR="007A4D80">
        <w:rPr>
          <w:rFonts w:ascii="Times New Roman" w:hAnsi="Times New Roman" w:cs="Times New Roman"/>
        </w:rPr>
        <w:t>ir</w:t>
      </w:r>
      <w:r>
        <w:rPr>
          <w:rFonts w:ascii="Times New Roman" w:hAnsi="Times New Roman" w:cs="Times New Roman"/>
        </w:rPr>
        <w:t xml:space="preserve"> power without having to participate in reason-giving. However, even if </w:t>
      </w:r>
      <w:del w:id="158" w:author="Luca S" w:date="2024-09-16T21:44:00Z" w16du:dateUtc="2024-09-17T01:44:00Z">
        <w:r w:rsidDel="00FA1C45">
          <w:rPr>
            <w:rFonts w:ascii="Times New Roman" w:hAnsi="Times New Roman" w:cs="Times New Roman"/>
          </w:rPr>
          <w:delText xml:space="preserve">they </w:delText>
        </w:r>
      </w:del>
      <w:ins w:id="159" w:author="Luca S" w:date="2024-09-16T21:44:00Z" w16du:dateUtc="2024-09-17T01:44:00Z">
        <w:r w:rsidR="00FA1C45">
          <w:rPr>
            <w:rFonts w:ascii="Times New Roman" w:hAnsi="Times New Roman" w:cs="Times New Roman"/>
          </w:rPr>
          <w:t>firms</w:t>
        </w:r>
        <w:r w:rsidR="00FA1C45">
          <w:rPr>
            <w:rFonts w:ascii="Times New Roman" w:hAnsi="Times New Roman" w:cs="Times New Roman"/>
          </w:rPr>
          <w:t xml:space="preserve"> </w:t>
        </w:r>
      </w:ins>
      <w:r>
        <w:rPr>
          <w:rFonts w:ascii="Times New Roman" w:hAnsi="Times New Roman" w:cs="Times New Roman"/>
        </w:rPr>
        <w:t xml:space="preserve">did </w:t>
      </w:r>
      <w:r w:rsidR="009D1B1C">
        <w:rPr>
          <w:rFonts w:ascii="Times New Roman" w:hAnsi="Times New Roman" w:cs="Times New Roman"/>
        </w:rPr>
        <w:t>communicate</w:t>
      </w:r>
      <w:r>
        <w:rPr>
          <w:rFonts w:ascii="Times New Roman" w:hAnsi="Times New Roman" w:cs="Times New Roman"/>
        </w:rPr>
        <w:t xml:space="preserve"> their reasons by announcing to the public or the government how the policy under consideration impacts their bottom line, </w:t>
      </w:r>
      <w:del w:id="160" w:author="Luca S" w:date="2024-09-16T21:44:00Z" w16du:dateUtc="2024-09-17T01:44:00Z">
        <w:r w:rsidDel="00FA1C45">
          <w:rPr>
            <w:rFonts w:ascii="Times New Roman" w:hAnsi="Times New Roman" w:cs="Times New Roman"/>
          </w:rPr>
          <w:delText xml:space="preserve">it </w:delText>
        </w:r>
      </w:del>
      <w:ins w:id="161" w:author="Luca S" w:date="2024-09-16T21:44:00Z" w16du:dateUtc="2024-09-17T01:44:00Z">
        <w:r w:rsidR="00FA1C45">
          <w:rPr>
            <w:rFonts w:ascii="Times New Roman" w:hAnsi="Times New Roman" w:cs="Times New Roman"/>
          </w:rPr>
          <w:t>transparency of this kind</w:t>
        </w:r>
        <w:r w:rsidR="00FA1C45">
          <w:rPr>
            <w:rFonts w:ascii="Times New Roman" w:hAnsi="Times New Roman" w:cs="Times New Roman"/>
          </w:rPr>
          <w:t xml:space="preserve"> </w:t>
        </w:r>
      </w:ins>
      <w:r>
        <w:rPr>
          <w:rFonts w:ascii="Times New Roman" w:hAnsi="Times New Roman" w:cs="Times New Roman"/>
        </w:rPr>
        <w:t>does not seem to render their power less problematic.</w:t>
      </w:r>
      <w:r w:rsidR="003D3B80">
        <w:rPr>
          <w:rFonts w:ascii="Times New Roman" w:hAnsi="Times New Roman" w:cs="Times New Roman"/>
        </w:rPr>
        <w:t xml:space="preserve"> In fact, explicit communication might</w:t>
      </w:r>
      <w:r w:rsidR="00F57C68">
        <w:rPr>
          <w:rFonts w:ascii="Times New Roman" w:hAnsi="Times New Roman" w:cs="Times New Roman"/>
        </w:rPr>
        <w:t xml:space="preserve"> bring </w:t>
      </w:r>
      <w:del w:id="162" w:author="Luca S" w:date="2024-09-16T21:44:00Z" w16du:dateUtc="2024-09-17T01:44:00Z">
        <w:r w:rsidR="00F57C68" w:rsidDel="00FA1C45">
          <w:rPr>
            <w:rFonts w:ascii="Times New Roman" w:hAnsi="Times New Roman" w:cs="Times New Roman"/>
          </w:rPr>
          <w:delText xml:space="preserve">it </w:delText>
        </w:r>
      </w:del>
      <w:ins w:id="163" w:author="Luca S" w:date="2024-09-16T21:44:00Z" w16du:dateUtc="2024-09-17T01:44:00Z">
        <w:r w:rsidR="00FA1C45">
          <w:rPr>
            <w:rFonts w:ascii="Times New Roman" w:hAnsi="Times New Roman" w:cs="Times New Roman"/>
          </w:rPr>
          <w:t>t</w:t>
        </w:r>
      </w:ins>
      <w:ins w:id="164" w:author="Luca S" w:date="2024-09-16T21:45:00Z" w16du:dateUtc="2024-09-17T01:45:00Z">
        <w:r w:rsidR="00FA1C45">
          <w:rPr>
            <w:rFonts w:ascii="Times New Roman" w:hAnsi="Times New Roman" w:cs="Times New Roman"/>
          </w:rPr>
          <w:t>heir stance</w:t>
        </w:r>
      </w:ins>
      <w:ins w:id="165" w:author="Luca S" w:date="2024-09-16T21:44:00Z" w16du:dateUtc="2024-09-17T01:44:00Z">
        <w:r w:rsidR="00FA1C45">
          <w:rPr>
            <w:rFonts w:ascii="Times New Roman" w:hAnsi="Times New Roman" w:cs="Times New Roman"/>
          </w:rPr>
          <w:t xml:space="preserve"> </w:t>
        </w:r>
      </w:ins>
      <w:r w:rsidR="00F57C68">
        <w:rPr>
          <w:rFonts w:ascii="Times New Roman" w:hAnsi="Times New Roman" w:cs="Times New Roman"/>
        </w:rPr>
        <w:t xml:space="preserve">closer to </w:t>
      </w:r>
      <w:ins w:id="166" w:author="Luca S" w:date="2024-09-16T21:45:00Z" w16du:dateUtc="2024-09-17T01:45:00Z">
        <w:r w:rsidR="00FA1C45">
          <w:rPr>
            <w:rFonts w:ascii="Times New Roman" w:hAnsi="Times New Roman" w:cs="Times New Roman"/>
          </w:rPr>
          <w:t xml:space="preserve">the issuance of </w:t>
        </w:r>
      </w:ins>
      <w:r w:rsidR="00F57C68">
        <w:rPr>
          <w:rFonts w:ascii="Times New Roman" w:hAnsi="Times New Roman" w:cs="Times New Roman"/>
        </w:rPr>
        <w:t>a threat or coercion</w:t>
      </w:r>
      <w:r w:rsidR="005D05B2">
        <w:rPr>
          <w:rFonts w:ascii="Times New Roman" w:hAnsi="Times New Roman" w:cs="Times New Roman"/>
        </w:rPr>
        <w:t xml:space="preserve"> (see (iv))</w:t>
      </w:r>
      <w:r w:rsidR="00D86427">
        <w:rPr>
          <w:rFonts w:ascii="Times New Roman" w:hAnsi="Times New Roman" w:cs="Times New Roman"/>
        </w:rPr>
        <w:t>.</w:t>
      </w:r>
    </w:p>
    <w:p w14:paraId="6CAD802A" w14:textId="770FB38B" w:rsidR="00775F7C" w:rsidRPr="001D09A9" w:rsidRDefault="00B7254D" w:rsidP="00FB0888">
      <w:pPr>
        <w:spacing w:line="276" w:lineRule="auto"/>
        <w:ind w:firstLine="720"/>
        <w:contextualSpacing/>
        <w:jc w:val="both"/>
        <w:rPr>
          <w:rFonts w:ascii="Times New Roman" w:eastAsia="Calibri" w:hAnsi="Times New Roman" w:cs="Times New Roman"/>
        </w:rPr>
      </w:pPr>
      <w:r w:rsidRPr="00B7254D">
        <w:rPr>
          <w:rFonts w:ascii="Times New Roman" w:eastAsia="Calibri" w:hAnsi="Times New Roman" w:cs="Times New Roman"/>
          <w:i/>
          <w:iCs/>
        </w:rPr>
        <w:t>Manipulative</w:t>
      </w:r>
      <w:r w:rsidR="00775F7C" w:rsidRPr="00B7254D">
        <w:rPr>
          <w:rFonts w:ascii="Times New Roman" w:eastAsia="Calibri" w:hAnsi="Times New Roman" w:cs="Times New Roman"/>
          <w:i/>
          <w:iCs/>
        </w:rPr>
        <w:t xml:space="preserve"> </w:t>
      </w:r>
      <w:r w:rsidR="00FE2ECA">
        <w:rPr>
          <w:rFonts w:ascii="Times New Roman" w:eastAsia="Calibri" w:hAnsi="Times New Roman" w:cs="Times New Roman"/>
          <w:i/>
          <w:iCs/>
        </w:rPr>
        <w:t>deception (</w:t>
      </w:r>
      <w:r w:rsidR="003B4DB8">
        <w:rPr>
          <w:rFonts w:ascii="Times New Roman" w:eastAsia="Calibri" w:hAnsi="Times New Roman" w:cs="Times New Roman"/>
          <w:i/>
          <w:iCs/>
        </w:rPr>
        <w:t>“</w:t>
      </w:r>
      <w:r w:rsidR="00775F7C" w:rsidRPr="00B7254D">
        <w:rPr>
          <w:rFonts w:ascii="Times New Roman" w:eastAsia="Calibri" w:hAnsi="Times New Roman" w:cs="Times New Roman"/>
          <w:i/>
          <w:iCs/>
        </w:rPr>
        <w:t>bluffing</w:t>
      </w:r>
      <w:r w:rsidR="003B4DB8">
        <w:rPr>
          <w:rFonts w:ascii="Times New Roman" w:eastAsia="Calibri" w:hAnsi="Times New Roman" w:cs="Times New Roman"/>
          <w:i/>
          <w:iCs/>
        </w:rPr>
        <w:t>”</w:t>
      </w:r>
      <w:r w:rsidR="00FE2ECA">
        <w:rPr>
          <w:rFonts w:ascii="Times New Roman" w:eastAsia="Calibri" w:hAnsi="Times New Roman" w:cs="Times New Roman"/>
          <w:i/>
          <w:iCs/>
        </w:rPr>
        <w:t>).</w:t>
      </w:r>
      <w:r w:rsidR="008C0271">
        <w:rPr>
          <w:rFonts w:ascii="Times New Roman" w:eastAsia="Calibri" w:hAnsi="Times New Roman" w:cs="Times New Roman"/>
          <w:i/>
          <w:iCs/>
        </w:rPr>
        <w:t xml:space="preserve"> </w:t>
      </w:r>
      <w:r w:rsidR="00FA0177">
        <w:rPr>
          <w:rFonts w:ascii="Times New Roman" w:eastAsia="Calibri" w:hAnsi="Times New Roman" w:cs="Times New Roman"/>
        </w:rPr>
        <w:t>Perhaps the problem is that the content of their professed reason</w:t>
      </w:r>
      <w:r w:rsidR="007A4D80">
        <w:rPr>
          <w:rFonts w:ascii="Times New Roman" w:eastAsia="Calibri" w:hAnsi="Times New Roman" w:cs="Times New Roman"/>
        </w:rPr>
        <w:t>s</w:t>
      </w:r>
      <w:r w:rsidR="00FA0177">
        <w:rPr>
          <w:rFonts w:ascii="Times New Roman" w:eastAsia="Calibri" w:hAnsi="Times New Roman" w:cs="Times New Roman"/>
        </w:rPr>
        <w:t xml:space="preserve"> </w:t>
      </w:r>
      <w:r w:rsidR="00FA0177" w:rsidRPr="001D09A9">
        <w:rPr>
          <w:rFonts w:ascii="Times New Roman" w:eastAsia="Calibri" w:hAnsi="Times New Roman" w:cs="Times New Roman"/>
        </w:rPr>
        <w:t xml:space="preserve">often </w:t>
      </w:r>
      <w:del w:id="167" w:author="Luca S" w:date="2024-09-16T21:47:00Z" w16du:dateUtc="2024-09-17T01:47:00Z">
        <w:r w:rsidR="00FA0177" w:rsidRPr="001D09A9" w:rsidDel="00FA1C45">
          <w:rPr>
            <w:rFonts w:ascii="Times New Roman" w:eastAsia="Calibri" w:hAnsi="Times New Roman" w:cs="Times New Roman"/>
          </w:rPr>
          <w:delText xml:space="preserve">involve </w:delText>
        </w:r>
      </w:del>
      <w:ins w:id="168" w:author="Luca S" w:date="2024-09-16T21:47:00Z" w16du:dateUtc="2024-09-17T01:47:00Z">
        <w:r w:rsidR="00FA1C45">
          <w:rPr>
            <w:rFonts w:ascii="Times New Roman" w:eastAsia="Calibri" w:hAnsi="Times New Roman" w:cs="Times New Roman"/>
          </w:rPr>
          <w:t>contains</w:t>
        </w:r>
        <w:r w:rsidR="00FA1C45" w:rsidRPr="001D09A9">
          <w:rPr>
            <w:rFonts w:ascii="Times New Roman" w:eastAsia="Calibri" w:hAnsi="Times New Roman" w:cs="Times New Roman"/>
          </w:rPr>
          <w:t xml:space="preserve"> </w:t>
        </w:r>
      </w:ins>
      <w:r w:rsidR="00FA0177" w:rsidRPr="001D09A9">
        <w:rPr>
          <w:rFonts w:ascii="Times New Roman" w:eastAsia="Calibri" w:hAnsi="Times New Roman" w:cs="Times New Roman"/>
        </w:rPr>
        <w:t xml:space="preserve">exaggeration or deception. For example, </w:t>
      </w:r>
      <w:ins w:id="169" w:author="Luca S" w:date="2024-09-16T21:46:00Z" w16du:dateUtc="2024-09-17T01:46:00Z">
        <w:r w:rsidR="00FA1C45">
          <w:rPr>
            <w:rFonts w:ascii="Times New Roman" w:eastAsia="Calibri" w:hAnsi="Times New Roman" w:cs="Times New Roman"/>
          </w:rPr>
          <w:t xml:space="preserve">in response to </w:t>
        </w:r>
      </w:ins>
      <w:ins w:id="170" w:author="Luca S" w:date="2024-09-16T21:47:00Z" w16du:dateUtc="2024-09-17T01:47:00Z">
        <w:r w:rsidR="00FA1C45">
          <w:rPr>
            <w:rFonts w:ascii="Times New Roman" w:eastAsia="Calibri" w:hAnsi="Times New Roman" w:cs="Times New Roman"/>
          </w:rPr>
          <w:t xml:space="preserve">a </w:t>
        </w:r>
      </w:ins>
      <w:ins w:id="171" w:author="Luca S" w:date="2024-09-16T21:46:00Z" w16du:dateUtc="2024-09-17T01:46:00Z">
        <w:r w:rsidR="00FA1C45">
          <w:rPr>
            <w:rFonts w:ascii="Times New Roman" w:eastAsia="Calibri" w:hAnsi="Times New Roman" w:cs="Times New Roman"/>
          </w:rPr>
          <w:t xml:space="preserve">proposed regulation, </w:t>
        </w:r>
      </w:ins>
      <w:r w:rsidR="00FA0177" w:rsidRPr="001D09A9">
        <w:rPr>
          <w:rFonts w:ascii="Times New Roman" w:eastAsia="Calibri" w:hAnsi="Times New Roman" w:cs="Times New Roman"/>
        </w:rPr>
        <w:t xml:space="preserve">firms </w:t>
      </w:r>
      <w:proofErr w:type="spellStart"/>
      <w:ins w:id="172" w:author="Luca S" w:date="2024-09-16T21:45:00Z" w16du:dateUtc="2024-09-17T01:45:00Z">
        <w:r w:rsidR="00FA1C45">
          <w:rPr>
            <w:rFonts w:ascii="Times New Roman" w:eastAsia="Calibri" w:hAnsi="Times New Roman" w:cs="Times New Roman"/>
          </w:rPr>
          <w:t>may</w:t>
        </w:r>
      </w:ins>
      <w:del w:id="173" w:author="Luca S" w:date="2024-09-16T21:45:00Z" w16du:dateUtc="2024-09-17T01:45:00Z">
        <w:r w:rsidRPr="001D09A9" w:rsidDel="00FA1C45">
          <w:rPr>
            <w:rFonts w:ascii="Times New Roman" w:eastAsia="Calibri" w:hAnsi="Times New Roman" w:cs="Times New Roman"/>
          </w:rPr>
          <w:delText xml:space="preserve">might </w:delText>
        </w:r>
      </w:del>
      <w:r w:rsidR="00D80607" w:rsidRPr="001D09A9">
        <w:rPr>
          <w:rFonts w:ascii="Times New Roman" w:eastAsia="Calibri" w:hAnsi="Times New Roman" w:cs="Times New Roman"/>
        </w:rPr>
        <w:t>say</w:t>
      </w:r>
      <w:proofErr w:type="spellEnd"/>
      <w:r w:rsidRPr="001D09A9">
        <w:rPr>
          <w:rFonts w:ascii="Times New Roman" w:eastAsia="Calibri" w:hAnsi="Times New Roman" w:cs="Times New Roman"/>
        </w:rPr>
        <w:t xml:space="preserve"> </w:t>
      </w:r>
      <w:r w:rsidR="008C0271" w:rsidRPr="001D09A9">
        <w:rPr>
          <w:rFonts w:ascii="Times New Roman" w:eastAsia="Calibri" w:hAnsi="Times New Roman" w:cs="Times New Roman"/>
        </w:rPr>
        <w:t xml:space="preserve">that they </w:t>
      </w:r>
      <w:del w:id="174" w:author="Luca S" w:date="2024-09-16T21:46:00Z" w16du:dateUtc="2024-09-17T01:46:00Z">
        <w:r w:rsidR="007A4D80" w:rsidRPr="001D09A9" w:rsidDel="00FA1C45">
          <w:rPr>
            <w:rFonts w:ascii="Times New Roman" w:eastAsia="Calibri" w:hAnsi="Times New Roman" w:cs="Times New Roman"/>
          </w:rPr>
          <w:delText>must</w:delText>
        </w:r>
        <w:r w:rsidR="008C0271" w:rsidRPr="001D09A9" w:rsidDel="00FA1C45">
          <w:rPr>
            <w:rFonts w:ascii="Times New Roman" w:eastAsia="Calibri" w:hAnsi="Times New Roman" w:cs="Times New Roman"/>
          </w:rPr>
          <w:delText xml:space="preserve"> </w:delText>
        </w:r>
      </w:del>
      <w:ins w:id="175" w:author="Luca S" w:date="2024-09-16T21:46:00Z" w16du:dateUtc="2024-09-17T01:46:00Z">
        <w:r w:rsidR="00FA1C45">
          <w:rPr>
            <w:rFonts w:ascii="Times New Roman" w:eastAsia="Calibri" w:hAnsi="Times New Roman" w:cs="Times New Roman"/>
          </w:rPr>
          <w:t>will need to</w:t>
        </w:r>
        <w:r w:rsidR="00FA1C45" w:rsidRPr="001D09A9">
          <w:rPr>
            <w:rFonts w:ascii="Times New Roman" w:eastAsia="Calibri" w:hAnsi="Times New Roman" w:cs="Times New Roman"/>
          </w:rPr>
          <w:t xml:space="preserve"> </w:t>
        </w:r>
      </w:ins>
      <w:r w:rsidR="008C0271" w:rsidRPr="001D09A9">
        <w:rPr>
          <w:rFonts w:ascii="Times New Roman" w:eastAsia="Calibri" w:hAnsi="Times New Roman" w:cs="Times New Roman"/>
        </w:rPr>
        <w:t xml:space="preserve">cut jobs when they </w:t>
      </w:r>
      <w:del w:id="176" w:author="Luca S" w:date="2024-09-16T21:46:00Z" w16du:dateUtc="2024-09-17T01:46:00Z">
        <w:r w:rsidR="008C0271" w:rsidRPr="001D09A9" w:rsidDel="00FA1C45">
          <w:rPr>
            <w:rFonts w:ascii="Times New Roman" w:eastAsia="Calibri" w:hAnsi="Times New Roman" w:cs="Times New Roman"/>
          </w:rPr>
          <w:delText xml:space="preserve">do </w:delText>
        </w:r>
      </w:del>
      <w:ins w:id="177" w:author="Luca S" w:date="2024-09-16T21:46:00Z" w16du:dateUtc="2024-09-17T01:46:00Z">
        <w:r w:rsidR="00FA1C45">
          <w:rPr>
            <w:rFonts w:ascii="Times New Roman" w:eastAsia="Calibri" w:hAnsi="Times New Roman" w:cs="Times New Roman"/>
          </w:rPr>
          <w:t>will</w:t>
        </w:r>
        <w:r w:rsidR="00FA1C45" w:rsidRPr="001D09A9">
          <w:rPr>
            <w:rFonts w:ascii="Times New Roman" w:eastAsia="Calibri" w:hAnsi="Times New Roman" w:cs="Times New Roman"/>
          </w:rPr>
          <w:t xml:space="preserve"> </w:t>
        </w:r>
      </w:ins>
      <w:r w:rsidR="008C0271" w:rsidRPr="001D09A9">
        <w:rPr>
          <w:rFonts w:ascii="Times New Roman" w:eastAsia="Calibri" w:hAnsi="Times New Roman" w:cs="Times New Roman"/>
        </w:rPr>
        <w:t xml:space="preserve">not </w:t>
      </w:r>
      <w:ins w:id="178" w:author="Luca S" w:date="2024-09-16T21:45:00Z" w16du:dateUtc="2024-09-17T01:45:00Z">
        <w:r w:rsidR="00FA1C45">
          <w:rPr>
            <w:rFonts w:ascii="Times New Roman" w:eastAsia="Calibri" w:hAnsi="Times New Roman" w:cs="Times New Roman"/>
          </w:rPr>
          <w:t xml:space="preserve">in fact </w:t>
        </w:r>
      </w:ins>
      <w:r w:rsidR="007A4D80">
        <w:rPr>
          <w:rFonts w:ascii="Times New Roman" w:eastAsia="Calibri" w:hAnsi="Times New Roman" w:cs="Times New Roman"/>
        </w:rPr>
        <w:t>need</w:t>
      </w:r>
      <w:r w:rsidR="007A4D80" w:rsidRPr="001D09A9">
        <w:rPr>
          <w:rFonts w:ascii="Times New Roman" w:eastAsia="Calibri" w:hAnsi="Times New Roman" w:cs="Times New Roman"/>
        </w:rPr>
        <w:t xml:space="preserve"> </w:t>
      </w:r>
      <w:r w:rsidR="00D80607" w:rsidRPr="001D09A9">
        <w:rPr>
          <w:rFonts w:ascii="Times New Roman" w:eastAsia="Calibri" w:hAnsi="Times New Roman" w:cs="Times New Roman"/>
        </w:rPr>
        <w:t xml:space="preserve">to </w:t>
      </w:r>
      <w:ins w:id="179" w:author="Luca S" w:date="2024-09-16T21:49:00Z" w16du:dateUtc="2024-09-17T01:49:00Z">
        <w:r w:rsidR="008E170F">
          <w:rPr>
            <w:rFonts w:ascii="Times New Roman" w:eastAsia="Calibri" w:hAnsi="Times New Roman" w:cs="Times New Roman"/>
          </w:rPr>
          <w:t xml:space="preserve">do </w:t>
        </w:r>
      </w:ins>
      <w:ins w:id="180" w:author="Luca S" w:date="2024-09-16T21:45:00Z" w16du:dateUtc="2024-09-17T01:45:00Z">
        <w:r w:rsidR="00FA1C45">
          <w:rPr>
            <w:rFonts w:ascii="Times New Roman" w:eastAsia="Calibri" w:hAnsi="Times New Roman" w:cs="Times New Roman"/>
          </w:rPr>
          <w:t>so</w:t>
        </w:r>
      </w:ins>
      <w:ins w:id="181" w:author="Luca S" w:date="2024-09-16T21:49:00Z" w16du:dateUtc="2024-09-17T01:49:00Z">
        <w:r w:rsidR="008E170F">
          <w:rPr>
            <w:rFonts w:ascii="Times New Roman" w:eastAsia="Calibri" w:hAnsi="Times New Roman" w:cs="Times New Roman"/>
          </w:rPr>
          <w:t>, at least not</w:t>
        </w:r>
      </w:ins>
      <w:ins w:id="182" w:author="Luca S" w:date="2024-09-16T21:48:00Z" w16du:dateUtc="2024-09-17T01:48:00Z">
        <w:r w:rsidR="00FA1C45">
          <w:rPr>
            <w:rFonts w:ascii="Times New Roman" w:eastAsia="Calibri" w:hAnsi="Times New Roman" w:cs="Times New Roman"/>
          </w:rPr>
          <w:t xml:space="preserve"> to the extent stated. </w:t>
        </w:r>
      </w:ins>
      <w:del w:id="183" w:author="Luca S" w:date="2024-09-16T21:48:00Z" w16du:dateUtc="2024-09-17T01:48:00Z">
        <w:r w:rsidR="00D80607" w:rsidRPr="001D09A9" w:rsidDel="00FA1C45">
          <w:rPr>
            <w:rFonts w:ascii="Times New Roman" w:eastAsia="Calibri" w:hAnsi="Times New Roman" w:cs="Times New Roman"/>
          </w:rPr>
          <w:delText>or</w:delText>
        </w:r>
        <w:r w:rsidR="008C0271" w:rsidRPr="001D09A9" w:rsidDel="00FA1C45">
          <w:rPr>
            <w:rFonts w:ascii="Times New Roman" w:eastAsia="Calibri" w:hAnsi="Times New Roman" w:cs="Times New Roman"/>
          </w:rPr>
          <w:delText xml:space="preserve"> that they need to cut</w:delText>
        </w:r>
        <w:r w:rsidRPr="001D09A9" w:rsidDel="00FA1C45">
          <w:rPr>
            <w:rFonts w:ascii="Times New Roman" w:eastAsia="Calibri" w:hAnsi="Times New Roman" w:cs="Times New Roman"/>
          </w:rPr>
          <w:delText xml:space="preserve"> </w:delText>
        </w:r>
        <w:r w:rsidRPr="001D09A9" w:rsidDel="00FA1C45">
          <w:rPr>
            <w:rFonts w:ascii="Times New Roman" w:eastAsia="Calibri" w:hAnsi="Times New Roman" w:cs="Times New Roman"/>
            <w:i/>
            <w:iCs/>
          </w:rPr>
          <w:delText>more</w:delText>
        </w:r>
        <w:r w:rsidRPr="001D09A9" w:rsidDel="00FA1C45">
          <w:rPr>
            <w:rFonts w:ascii="Times New Roman" w:eastAsia="Calibri" w:hAnsi="Times New Roman" w:cs="Times New Roman"/>
          </w:rPr>
          <w:delText xml:space="preserve"> jobs than the balance sheet </w:delText>
        </w:r>
        <w:r w:rsidR="00FA0177" w:rsidRPr="001D09A9" w:rsidDel="00FA1C45">
          <w:rPr>
            <w:rFonts w:ascii="Times New Roman" w:eastAsia="Calibri" w:hAnsi="Times New Roman" w:cs="Times New Roman"/>
          </w:rPr>
          <w:delText>f</w:delText>
        </w:r>
        <w:r w:rsidRPr="001D09A9" w:rsidDel="00FA1C45">
          <w:rPr>
            <w:rFonts w:ascii="Times New Roman" w:eastAsia="Calibri" w:hAnsi="Times New Roman" w:cs="Times New Roman"/>
          </w:rPr>
          <w:delText>orces them to</w:delText>
        </w:r>
      </w:del>
      <w:r w:rsidRPr="001D09A9">
        <w:rPr>
          <w:rFonts w:ascii="Times New Roman" w:eastAsia="Calibri" w:hAnsi="Times New Roman" w:cs="Times New Roman"/>
        </w:rPr>
        <w:t xml:space="preserve">. </w:t>
      </w:r>
      <w:del w:id="184" w:author="Luca S" w:date="2024-09-16T21:48:00Z" w16du:dateUtc="2024-09-17T01:48:00Z">
        <w:r w:rsidRPr="001D09A9" w:rsidDel="00FA1C45">
          <w:rPr>
            <w:rFonts w:ascii="Times New Roman" w:eastAsia="Calibri" w:hAnsi="Times New Roman" w:cs="Times New Roman"/>
          </w:rPr>
          <w:delText>If so, f</w:delText>
        </w:r>
      </w:del>
      <w:ins w:id="185" w:author="Luca S" w:date="2024-09-16T21:49:00Z" w16du:dateUtc="2024-09-17T01:49:00Z">
        <w:r w:rsidR="008E170F">
          <w:rPr>
            <w:rFonts w:ascii="Times New Roman" w:eastAsia="Calibri" w:hAnsi="Times New Roman" w:cs="Times New Roman"/>
          </w:rPr>
          <w:t xml:space="preserve">In </w:t>
        </w:r>
      </w:ins>
      <w:ins w:id="186" w:author="Luca S" w:date="2024-09-16T21:50:00Z" w16du:dateUtc="2024-09-17T01:50:00Z">
        <w:r w:rsidR="008E170F">
          <w:rPr>
            <w:rFonts w:ascii="Times New Roman" w:eastAsia="Calibri" w:hAnsi="Times New Roman" w:cs="Times New Roman"/>
          </w:rPr>
          <w:t>such cases</w:t>
        </w:r>
      </w:ins>
      <w:ins w:id="187" w:author="Luca S" w:date="2024-09-16T21:49:00Z" w16du:dateUtc="2024-09-17T01:49:00Z">
        <w:r w:rsidR="008E170F">
          <w:rPr>
            <w:rFonts w:ascii="Times New Roman" w:eastAsia="Calibri" w:hAnsi="Times New Roman" w:cs="Times New Roman"/>
          </w:rPr>
          <w:t>, argue</w:t>
        </w:r>
      </w:ins>
      <w:ins w:id="188" w:author="Luca S" w:date="2024-09-16T21:50:00Z" w16du:dateUtc="2024-09-17T01:50:00Z">
        <w:r w:rsidR="008E170F">
          <w:rPr>
            <w:rFonts w:ascii="Times New Roman" w:eastAsia="Calibri" w:hAnsi="Times New Roman" w:cs="Times New Roman"/>
          </w:rPr>
          <w:t xml:space="preserve"> </w:t>
        </w:r>
        <w:proofErr w:type="spellStart"/>
        <w:r w:rsidR="008E170F" w:rsidRPr="001D09A9">
          <w:rPr>
            <w:rFonts w:ascii="Times New Roman" w:eastAsia="Calibri" w:hAnsi="Times New Roman" w:cs="Times New Roman"/>
          </w:rPr>
          <w:t>Athmeya</w:t>
        </w:r>
        <w:proofErr w:type="spellEnd"/>
        <w:r w:rsidR="008E170F" w:rsidRPr="001D09A9">
          <w:rPr>
            <w:rFonts w:ascii="Times New Roman" w:eastAsia="Calibri" w:hAnsi="Times New Roman" w:cs="Times New Roman"/>
          </w:rPr>
          <w:t xml:space="preserve"> Jayaram</w:t>
        </w:r>
        <w:r w:rsidR="008E170F">
          <w:rPr>
            <w:rFonts w:ascii="Times New Roman" w:eastAsia="Calibri" w:hAnsi="Times New Roman" w:cs="Times New Roman"/>
          </w:rPr>
          <w:t xml:space="preserve"> and V</w:t>
        </w:r>
        <w:r w:rsidR="008E170F" w:rsidRPr="001D09A9">
          <w:rPr>
            <w:rFonts w:ascii="Times New Roman" w:eastAsia="Calibri" w:hAnsi="Times New Roman" w:cs="Times New Roman"/>
          </w:rPr>
          <w:t>ishnu Sridharan</w:t>
        </w:r>
        <w:r w:rsidR="008E170F">
          <w:rPr>
            <w:rFonts w:ascii="Times New Roman" w:eastAsia="Calibri" w:hAnsi="Times New Roman" w:cs="Times New Roman"/>
          </w:rPr>
          <w:t xml:space="preserve">, </w:t>
        </w:r>
      </w:ins>
      <w:ins w:id="189" w:author="Luca S" w:date="2024-09-16T21:49:00Z" w16du:dateUtc="2024-09-17T01:49:00Z">
        <w:r w:rsidR="008E170F">
          <w:rPr>
            <w:rFonts w:ascii="Times New Roman" w:eastAsia="Calibri" w:hAnsi="Times New Roman" w:cs="Times New Roman"/>
          </w:rPr>
          <w:t>f</w:t>
        </w:r>
      </w:ins>
      <w:r w:rsidRPr="001D09A9">
        <w:rPr>
          <w:rFonts w:ascii="Times New Roman" w:eastAsia="Calibri" w:hAnsi="Times New Roman" w:cs="Times New Roman"/>
        </w:rPr>
        <w:t xml:space="preserve">irms offer </w:t>
      </w:r>
      <w:r w:rsidR="00D80607" w:rsidRPr="001D09A9">
        <w:rPr>
          <w:rFonts w:ascii="Times New Roman" w:eastAsia="Calibri" w:hAnsi="Times New Roman" w:cs="Times New Roman"/>
        </w:rPr>
        <w:t>“</w:t>
      </w:r>
      <w:r w:rsidR="008C0271" w:rsidRPr="001D09A9">
        <w:rPr>
          <w:rFonts w:ascii="Times New Roman" w:eastAsia="Calibri" w:hAnsi="Times New Roman" w:cs="Times New Roman"/>
        </w:rPr>
        <w:t>fake</w:t>
      </w:r>
      <w:r w:rsidR="00D80607" w:rsidRPr="001D09A9">
        <w:rPr>
          <w:rFonts w:ascii="Times New Roman" w:eastAsia="Calibri" w:hAnsi="Times New Roman" w:cs="Times New Roman"/>
        </w:rPr>
        <w:t>”</w:t>
      </w:r>
      <w:del w:id="190" w:author="Luca S" w:date="2024-09-16T21:49:00Z" w16du:dateUtc="2024-09-17T01:49:00Z">
        <w:r w:rsidR="008C0271" w:rsidRPr="001D09A9" w:rsidDel="008E170F">
          <w:rPr>
            <w:rFonts w:ascii="Times New Roman" w:eastAsia="Calibri" w:hAnsi="Times New Roman" w:cs="Times New Roman"/>
          </w:rPr>
          <w:delText xml:space="preserve"> or </w:delText>
        </w:r>
        <w:r w:rsidRPr="001D09A9" w:rsidDel="008E170F">
          <w:rPr>
            <w:rFonts w:ascii="Times New Roman" w:eastAsia="Calibri" w:hAnsi="Times New Roman" w:cs="Times New Roman"/>
          </w:rPr>
          <w:delText>“created</w:delText>
        </w:r>
      </w:del>
      <w:r w:rsidR="008C0271" w:rsidRPr="001D09A9">
        <w:rPr>
          <w:rFonts w:ascii="Times New Roman" w:eastAsia="Calibri" w:hAnsi="Times New Roman" w:cs="Times New Roman"/>
        </w:rPr>
        <w:t>”</w:t>
      </w:r>
      <w:r w:rsidRPr="001D09A9">
        <w:rPr>
          <w:rFonts w:ascii="Times New Roman" w:eastAsia="Calibri" w:hAnsi="Times New Roman" w:cs="Times New Roman"/>
        </w:rPr>
        <w:t xml:space="preserve"> reasons</w:t>
      </w:r>
      <w:del w:id="191" w:author="Luca S" w:date="2024-09-16T21:49:00Z" w16du:dateUtc="2024-09-17T01:49:00Z">
        <w:r w:rsidR="00D80607" w:rsidRPr="001D09A9" w:rsidDel="008E170F">
          <w:rPr>
            <w:rFonts w:ascii="Times New Roman" w:eastAsia="Calibri" w:hAnsi="Times New Roman" w:cs="Times New Roman"/>
          </w:rPr>
          <w:delText xml:space="preserve">, </w:delText>
        </w:r>
        <w:r w:rsidR="003B4DB8" w:rsidRPr="001D09A9" w:rsidDel="008E170F">
          <w:rPr>
            <w:rFonts w:ascii="Times New Roman" w:eastAsia="Calibri" w:hAnsi="Times New Roman" w:cs="Times New Roman"/>
          </w:rPr>
          <w:delText>thereby</w:delText>
        </w:r>
      </w:del>
      <w:ins w:id="192" w:author="Luca S" w:date="2024-09-16T21:49:00Z" w16du:dateUtc="2024-09-17T01:49:00Z">
        <w:r w:rsidR="008E170F">
          <w:rPr>
            <w:rFonts w:ascii="Times New Roman" w:eastAsia="Calibri" w:hAnsi="Times New Roman" w:cs="Times New Roman"/>
          </w:rPr>
          <w:t xml:space="preserve"> that</w:t>
        </w:r>
      </w:ins>
      <w:r w:rsidR="003B4DB8" w:rsidRPr="001D09A9">
        <w:rPr>
          <w:rFonts w:ascii="Times New Roman" w:eastAsia="Calibri" w:hAnsi="Times New Roman" w:cs="Times New Roman"/>
        </w:rPr>
        <w:t xml:space="preserve"> </w:t>
      </w:r>
      <w:r w:rsidR="007A4D80">
        <w:rPr>
          <w:rFonts w:ascii="Times New Roman" w:eastAsia="Calibri" w:hAnsi="Times New Roman" w:cs="Times New Roman"/>
        </w:rPr>
        <w:t>distort</w:t>
      </w:r>
      <w:del w:id="193" w:author="Luca S" w:date="2024-09-16T21:49:00Z" w16du:dateUtc="2024-09-17T01:49:00Z">
        <w:r w:rsidR="007A4D80" w:rsidDel="008E170F">
          <w:rPr>
            <w:rFonts w:ascii="Times New Roman" w:eastAsia="Calibri" w:hAnsi="Times New Roman" w:cs="Times New Roman"/>
          </w:rPr>
          <w:delText>ing</w:delText>
        </w:r>
      </w:del>
      <w:r w:rsidR="007A4D80">
        <w:rPr>
          <w:rFonts w:ascii="Times New Roman" w:eastAsia="Calibri" w:hAnsi="Times New Roman" w:cs="Times New Roman"/>
        </w:rPr>
        <w:t xml:space="preserve"> </w:t>
      </w:r>
      <w:r w:rsidR="00572D16">
        <w:rPr>
          <w:rFonts w:ascii="Times New Roman" w:eastAsia="Calibri" w:hAnsi="Times New Roman" w:cs="Times New Roman"/>
        </w:rPr>
        <w:t>democratic</w:t>
      </w:r>
      <w:r w:rsidR="00D86427">
        <w:rPr>
          <w:rFonts w:ascii="Times New Roman" w:eastAsia="Calibri" w:hAnsi="Times New Roman" w:cs="Times New Roman"/>
        </w:rPr>
        <w:t xml:space="preserve"> reason-</w:t>
      </w:r>
      <w:r w:rsidR="00572D16">
        <w:rPr>
          <w:rFonts w:ascii="Times New Roman" w:eastAsia="Calibri" w:hAnsi="Times New Roman" w:cs="Times New Roman"/>
        </w:rPr>
        <w:t>giving</w:t>
      </w:r>
      <w:del w:id="194" w:author="Luca S" w:date="2024-09-16T21:50:00Z" w16du:dateUtc="2024-09-17T01:50:00Z">
        <w:r w:rsidR="003B4DB8" w:rsidRPr="001D09A9" w:rsidDel="008E170F">
          <w:rPr>
            <w:rFonts w:ascii="Times New Roman" w:eastAsia="Calibri" w:hAnsi="Times New Roman" w:cs="Times New Roman"/>
          </w:rPr>
          <w:delText xml:space="preserve">—or so argue </w:delText>
        </w:r>
        <w:r w:rsidR="001D09A9" w:rsidRPr="001D09A9" w:rsidDel="008E170F">
          <w:rPr>
            <w:rFonts w:ascii="Times New Roman" w:eastAsia="Calibri" w:hAnsi="Times New Roman" w:cs="Times New Roman"/>
          </w:rPr>
          <w:delText>Athmeya Jayaram</w:delText>
        </w:r>
        <w:r w:rsidR="001D09A9" w:rsidDel="008E170F">
          <w:rPr>
            <w:rFonts w:ascii="Times New Roman" w:eastAsia="Calibri" w:hAnsi="Times New Roman" w:cs="Times New Roman"/>
          </w:rPr>
          <w:delText xml:space="preserve"> and V</w:delText>
        </w:r>
        <w:r w:rsidR="001D09A9" w:rsidRPr="001D09A9" w:rsidDel="008E170F">
          <w:rPr>
            <w:rFonts w:ascii="Times New Roman" w:eastAsia="Calibri" w:hAnsi="Times New Roman" w:cs="Times New Roman"/>
          </w:rPr>
          <w:delText>ishnu Sridharan</w:delText>
        </w:r>
      </w:del>
      <w:r w:rsidR="001D09A9">
        <w:rPr>
          <w:rFonts w:ascii="Times New Roman" w:eastAsia="Calibri" w:hAnsi="Times New Roman" w:cs="Times New Roman"/>
        </w:rPr>
        <w:t>.</w:t>
      </w:r>
      <w:r w:rsidR="008C0271" w:rsidRPr="001D09A9">
        <w:rPr>
          <w:rStyle w:val="FootnoteReference"/>
          <w:rFonts w:ascii="Times New Roman" w:eastAsia="Calibri" w:hAnsi="Times New Roman" w:cs="Times New Roman"/>
        </w:rPr>
        <w:footnoteReference w:id="11"/>
      </w:r>
      <w:r w:rsidR="008C0271" w:rsidRPr="001D09A9">
        <w:rPr>
          <w:rFonts w:ascii="Times New Roman" w:eastAsia="Calibri" w:hAnsi="Times New Roman" w:cs="Times New Roman"/>
        </w:rPr>
        <w:t xml:space="preserve"> However, </w:t>
      </w:r>
      <w:r w:rsidR="009D1B1C" w:rsidRPr="001D09A9">
        <w:rPr>
          <w:rFonts w:ascii="Times New Roman" w:eastAsia="Calibri" w:hAnsi="Times New Roman" w:cs="Times New Roman"/>
        </w:rPr>
        <w:t xml:space="preserve">this account </w:t>
      </w:r>
      <w:del w:id="195" w:author="Luca S" w:date="2024-09-16T21:51:00Z" w16du:dateUtc="2024-09-17T01:51:00Z">
        <w:r w:rsidR="009D1B1C" w:rsidRPr="001D09A9" w:rsidDel="008E170F">
          <w:rPr>
            <w:rFonts w:ascii="Times New Roman" w:eastAsia="Calibri" w:hAnsi="Times New Roman" w:cs="Times New Roman"/>
          </w:rPr>
          <w:delText xml:space="preserve">only </w:delText>
        </w:r>
      </w:del>
      <w:ins w:id="196" w:author="Luca S" w:date="2024-09-16T21:51:00Z" w16du:dateUtc="2024-09-17T01:51:00Z">
        <w:r w:rsidR="008E170F">
          <w:rPr>
            <w:rFonts w:ascii="Times New Roman" w:eastAsia="Calibri" w:hAnsi="Times New Roman" w:cs="Times New Roman"/>
          </w:rPr>
          <w:t xml:space="preserve">is </w:t>
        </w:r>
      </w:ins>
      <w:ins w:id="197" w:author="Luca S" w:date="2024-09-16T21:52:00Z" w16du:dateUtc="2024-09-17T01:52:00Z">
        <w:r w:rsidR="008E170F">
          <w:rPr>
            <w:rFonts w:ascii="Times New Roman" w:eastAsia="Calibri" w:hAnsi="Times New Roman" w:cs="Times New Roman"/>
          </w:rPr>
          <w:t>able to</w:t>
        </w:r>
      </w:ins>
      <w:ins w:id="198" w:author="Luca S" w:date="2024-09-16T21:51:00Z" w16du:dateUtc="2024-09-17T01:51:00Z">
        <w:r w:rsidR="008E170F" w:rsidRPr="001D09A9">
          <w:rPr>
            <w:rFonts w:ascii="Times New Roman" w:eastAsia="Calibri" w:hAnsi="Times New Roman" w:cs="Times New Roman"/>
          </w:rPr>
          <w:t xml:space="preserve"> </w:t>
        </w:r>
      </w:ins>
      <w:r w:rsidR="009D1B1C" w:rsidRPr="001D09A9">
        <w:rPr>
          <w:rFonts w:ascii="Times New Roman" w:eastAsia="Calibri" w:hAnsi="Times New Roman" w:cs="Times New Roman"/>
        </w:rPr>
        <w:t>explain</w:t>
      </w:r>
      <w:del w:id="199" w:author="Luca S" w:date="2024-09-16T21:52:00Z" w16du:dateUtc="2024-09-17T01:52:00Z">
        <w:r w:rsidR="009D1B1C" w:rsidRPr="001D09A9" w:rsidDel="008E170F">
          <w:rPr>
            <w:rFonts w:ascii="Times New Roman" w:eastAsia="Calibri" w:hAnsi="Times New Roman" w:cs="Times New Roman"/>
          </w:rPr>
          <w:delText>s</w:delText>
        </w:r>
      </w:del>
      <w:r w:rsidR="009D1B1C" w:rsidRPr="001D09A9">
        <w:rPr>
          <w:rFonts w:ascii="Times New Roman" w:eastAsia="Calibri" w:hAnsi="Times New Roman" w:cs="Times New Roman"/>
        </w:rPr>
        <w:t xml:space="preserve"> </w:t>
      </w:r>
      <w:del w:id="200" w:author="Luca S" w:date="2024-09-16T21:52:00Z" w16du:dateUtc="2024-09-17T01:52:00Z">
        <w:r w:rsidR="00D64F03" w:rsidDel="008E170F">
          <w:rPr>
            <w:rFonts w:ascii="Times New Roman" w:eastAsia="Calibri" w:hAnsi="Times New Roman" w:cs="Times New Roman"/>
          </w:rPr>
          <w:delText>power exercise</w:delText>
        </w:r>
      </w:del>
      <w:ins w:id="201" w:author="Luca S" w:date="2024-09-16T21:52:00Z" w16du:dateUtc="2024-09-17T01:52:00Z">
        <w:r w:rsidR="008E170F">
          <w:rPr>
            <w:rFonts w:ascii="Times New Roman" w:eastAsia="Calibri" w:hAnsi="Times New Roman" w:cs="Times New Roman"/>
          </w:rPr>
          <w:t xml:space="preserve">the exercise of corporate power only </w:t>
        </w:r>
      </w:ins>
      <w:del w:id="202" w:author="Luca S" w:date="2024-09-16T21:52:00Z" w16du:dateUtc="2024-09-17T01:52:00Z">
        <w:r w:rsidR="00D64F03" w:rsidDel="008E170F">
          <w:rPr>
            <w:rFonts w:ascii="Times New Roman" w:eastAsia="Calibri" w:hAnsi="Times New Roman" w:cs="Times New Roman"/>
          </w:rPr>
          <w:delText xml:space="preserve"> in</w:delText>
        </w:r>
      </w:del>
      <w:ins w:id="203" w:author="Luca S" w:date="2024-09-16T21:52:00Z" w16du:dateUtc="2024-09-17T01:52:00Z">
        <w:r w:rsidR="008E170F">
          <w:rPr>
            <w:rFonts w:ascii="Times New Roman" w:eastAsia="Calibri" w:hAnsi="Times New Roman" w:cs="Times New Roman"/>
          </w:rPr>
          <w:t>at</w:t>
        </w:r>
      </w:ins>
      <w:r w:rsidR="00D64F03">
        <w:rPr>
          <w:rFonts w:ascii="Times New Roman" w:eastAsia="Calibri" w:hAnsi="Times New Roman" w:cs="Times New Roman"/>
        </w:rPr>
        <w:t xml:space="preserve"> the</w:t>
      </w:r>
      <w:r w:rsidR="009D1B1C" w:rsidRPr="001D09A9">
        <w:rPr>
          <w:rFonts w:ascii="Times New Roman" w:eastAsia="Calibri" w:hAnsi="Times New Roman" w:cs="Times New Roman"/>
        </w:rPr>
        <w:t xml:space="preserve"> margin</w:t>
      </w:r>
      <w:r w:rsidR="00D64F03">
        <w:rPr>
          <w:rFonts w:ascii="Times New Roman" w:eastAsia="Calibri" w:hAnsi="Times New Roman" w:cs="Times New Roman"/>
        </w:rPr>
        <w:t>s</w:t>
      </w:r>
      <w:r w:rsidR="00C470A4">
        <w:rPr>
          <w:rFonts w:ascii="Times New Roman" w:eastAsia="Calibri" w:hAnsi="Times New Roman" w:cs="Times New Roman"/>
        </w:rPr>
        <w:t xml:space="preserve">. It </w:t>
      </w:r>
      <w:r w:rsidR="009D1B1C" w:rsidRPr="001D09A9">
        <w:rPr>
          <w:rFonts w:ascii="Times New Roman" w:eastAsia="Calibri" w:hAnsi="Times New Roman" w:cs="Times New Roman"/>
        </w:rPr>
        <w:t>leav</w:t>
      </w:r>
      <w:r w:rsidR="00C470A4">
        <w:rPr>
          <w:rFonts w:ascii="Times New Roman" w:eastAsia="Calibri" w:hAnsi="Times New Roman" w:cs="Times New Roman"/>
        </w:rPr>
        <w:t>es</w:t>
      </w:r>
      <w:r w:rsidR="009D1B1C" w:rsidRPr="001D09A9">
        <w:rPr>
          <w:rFonts w:ascii="Times New Roman" w:eastAsia="Calibri" w:hAnsi="Times New Roman" w:cs="Times New Roman"/>
        </w:rPr>
        <w:t xml:space="preserve"> unexplained </w:t>
      </w:r>
      <w:r w:rsidR="0058440E">
        <w:rPr>
          <w:rFonts w:ascii="Times New Roman" w:eastAsia="Calibri" w:hAnsi="Times New Roman" w:cs="Times New Roman"/>
        </w:rPr>
        <w:t xml:space="preserve">the </w:t>
      </w:r>
      <w:r w:rsidR="00F73788">
        <w:rPr>
          <w:rFonts w:ascii="Times New Roman" w:eastAsia="Calibri" w:hAnsi="Times New Roman" w:cs="Times New Roman"/>
        </w:rPr>
        <w:t>vast range of c</w:t>
      </w:r>
      <w:r w:rsidR="0058440E">
        <w:rPr>
          <w:rFonts w:ascii="Times New Roman" w:eastAsia="Calibri" w:hAnsi="Times New Roman" w:cs="Times New Roman"/>
        </w:rPr>
        <w:t xml:space="preserve">ases where </w:t>
      </w:r>
      <w:r w:rsidR="007A0C32">
        <w:rPr>
          <w:rFonts w:ascii="Times New Roman" w:eastAsia="Calibri" w:hAnsi="Times New Roman" w:cs="Times New Roman"/>
        </w:rPr>
        <w:t xml:space="preserve">firms </w:t>
      </w:r>
      <w:r w:rsidR="004F32FA">
        <w:rPr>
          <w:rFonts w:ascii="Times New Roman" w:eastAsia="Calibri" w:hAnsi="Times New Roman" w:cs="Times New Roman"/>
        </w:rPr>
        <w:t xml:space="preserve">engage in </w:t>
      </w:r>
      <w:r w:rsidR="0023671F" w:rsidRPr="00F10C0E">
        <w:rPr>
          <w:rFonts w:ascii="Times New Roman" w:eastAsia="Calibri" w:hAnsi="Times New Roman" w:cs="Times New Roman"/>
          <w:i/>
          <w:iCs/>
        </w:rPr>
        <w:t xml:space="preserve">economically </w:t>
      </w:r>
      <w:r w:rsidR="00400F3B" w:rsidRPr="00F10C0E">
        <w:rPr>
          <w:rFonts w:ascii="Times New Roman" w:eastAsia="Calibri" w:hAnsi="Times New Roman" w:cs="Times New Roman"/>
          <w:i/>
          <w:iCs/>
        </w:rPr>
        <w:t>justified</w:t>
      </w:r>
      <w:r w:rsidR="004F32FA">
        <w:rPr>
          <w:rFonts w:ascii="Times New Roman" w:eastAsia="Calibri" w:hAnsi="Times New Roman" w:cs="Times New Roman"/>
        </w:rPr>
        <w:t xml:space="preserve"> </w:t>
      </w:r>
      <w:r w:rsidR="009D1B1C" w:rsidRPr="001D09A9">
        <w:rPr>
          <w:rFonts w:ascii="Times New Roman" w:eastAsia="Calibri" w:hAnsi="Times New Roman" w:cs="Times New Roman"/>
        </w:rPr>
        <w:t>disinvestment or dismissal</w:t>
      </w:r>
      <w:r w:rsidR="002A43B5">
        <w:rPr>
          <w:rFonts w:ascii="Times New Roman" w:eastAsia="Calibri" w:hAnsi="Times New Roman" w:cs="Times New Roman"/>
        </w:rPr>
        <w:t xml:space="preserve"> in response to </w:t>
      </w:r>
      <w:proofErr w:type="spellStart"/>
      <w:r w:rsidR="002A43B5">
        <w:rPr>
          <w:rFonts w:ascii="Times New Roman" w:eastAsia="Calibri" w:hAnsi="Times New Roman" w:cs="Times New Roman"/>
        </w:rPr>
        <w:t>polic</w:t>
      </w:r>
      <w:ins w:id="204" w:author="Luca S" w:date="2024-09-16T21:53:00Z" w16du:dateUtc="2024-09-17T01:53:00Z">
        <w:r w:rsidR="008E170F">
          <w:rPr>
            <w:rFonts w:ascii="Times New Roman" w:eastAsia="Calibri" w:hAnsi="Times New Roman" w:cs="Times New Roman"/>
          </w:rPr>
          <w:t>es</w:t>
        </w:r>
      </w:ins>
      <w:del w:id="205" w:author="Luca S" w:date="2024-09-16T21:53:00Z" w16du:dateUtc="2024-09-17T01:53:00Z">
        <w:r w:rsidR="002A43B5" w:rsidDel="008E170F">
          <w:rPr>
            <w:rFonts w:ascii="Times New Roman" w:eastAsia="Calibri" w:hAnsi="Times New Roman" w:cs="Times New Roman"/>
          </w:rPr>
          <w:delText xml:space="preserve">y </w:delText>
        </w:r>
      </w:del>
      <w:r w:rsidR="002A43B5">
        <w:rPr>
          <w:rFonts w:ascii="Times New Roman" w:eastAsia="Calibri" w:hAnsi="Times New Roman" w:cs="Times New Roman"/>
        </w:rPr>
        <w:t>that</w:t>
      </w:r>
      <w:proofErr w:type="spellEnd"/>
      <w:r w:rsidR="002A43B5">
        <w:rPr>
          <w:rFonts w:ascii="Times New Roman" w:eastAsia="Calibri" w:hAnsi="Times New Roman" w:cs="Times New Roman"/>
        </w:rPr>
        <w:t xml:space="preserve"> </w:t>
      </w:r>
      <w:r w:rsidR="002A43B5" w:rsidRPr="008E170F">
        <w:rPr>
          <w:rFonts w:ascii="Times New Roman" w:eastAsia="Calibri" w:hAnsi="Times New Roman" w:cs="Times New Roman"/>
          <w:i/>
          <w:iCs/>
          <w:rPrChange w:id="206" w:author="Luca S" w:date="2024-09-16T21:53:00Z" w16du:dateUtc="2024-09-17T01:53:00Z">
            <w:rPr>
              <w:rFonts w:ascii="Times New Roman" w:eastAsia="Calibri" w:hAnsi="Times New Roman" w:cs="Times New Roman"/>
            </w:rPr>
          </w:rPrChange>
        </w:rPr>
        <w:t>do</w:t>
      </w:r>
      <w:r w:rsidR="002A43B5">
        <w:rPr>
          <w:rFonts w:ascii="Times New Roman" w:eastAsia="Calibri" w:hAnsi="Times New Roman" w:cs="Times New Roman"/>
        </w:rPr>
        <w:t xml:space="preserve"> impact profit</w:t>
      </w:r>
      <w:ins w:id="207" w:author="Luca S" w:date="2024-09-16T21:53:00Z" w16du:dateUtc="2024-09-17T01:53:00Z">
        <w:r w:rsidR="008E170F">
          <w:rPr>
            <w:rFonts w:ascii="Times New Roman" w:eastAsia="Calibri" w:hAnsi="Times New Roman" w:cs="Times New Roman"/>
          </w:rPr>
          <w:t>,</w:t>
        </w:r>
      </w:ins>
      <w:r w:rsidR="002A43B5">
        <w:rPr>
          <w:rFonts w:ascii="Times New Roman" w:eastAsia="Calibri" w:hAnsi="Times New Roman" w:cs="Times New Roman"/>
        </w:rPr>
        <w:t xml:space="preserve"> such as</w:t>
      </w:r>
      <w:r w:rsidR="0030793F">
        <w:rPr>
          <w:rFonts w:ascii="Times New Roman" w:eastAsia="Calibri" w:hAnsi="Times New Roman" w:cs="Times New Roman"/>
        </w:rPr>
        <w:t xml:space="preserve"> </w:t>
      </w:r>
      <w:r w:rsidR="00F9749F">
        <w:rPr>
          <w:rFonts w:ascii="Times New Roman" w:eastAsia="Calibri" w:hAnsi="Times New Roman" w:cs="Times New Roman"/>
        </w:rPr>
        <w:t xml:space="preserve">higher corporate and capital taxation, </w:t>
      </w:r>
      <w:r w:rsidR="00F461FF">
        <w:rPr>
          <w:rFonts w:ascii="Times New Roman" w:eastAsia="Calibri" w:hAnsi="Times New Roman" w:cs="Times New Roman"/>
        </w:rPr>
        <w:lastRenderedPageBreak/>
        <w:t xml:space="preserve">higher wages, </w:t>
      </w:r>
      <w:r w:rsidR="006341C8">
        <w:rPr>
          <w:rFonts w:ascii="Times New Roman" w:eastAsia="Calibri" w:hAnsi="Times New Roman" w:cs="Times New Roman"/>
        </w:rPr>
        <w:t>provision of paid parental leav</w:t>
      </w:r>
      <w:r w:rsidR="00F461FF">
        <w:rPr>
          <w:rFonts w:ascii="Times New Roman" w:eastAsia="Calibri" w:hAnsi="Times New Roman" w:cs="Times New Roman"/>
        </w:rPr>
        <w:t xml:space="preserve">e, </w:t>
      </w:r>
      <w:r w:rsidR="00C470A4">
        <w:rPr>
          <w:rFonts w:ascii="Times New Roman" w:eastAsia="Calibri" w:hAnsi="Times New Roman" w:cs="Times New Roman"/>
        </w:rPr>
        <w:t>instituting workplace safety measures,</w:t>
      </w:r>
      <w:r w:rsidR="002A43B5">
        <w:rPr>
          <w:rFonts w:ascii="Times New Roman" w:eastAsia="Calibri" w:hAnsi="Times New Roman" w:cs="Times New Roman"/>
        </w:rPr>
        <w:t xml:space="preserve"> and</w:t>
      </w:r>
      <w:r w:rsidR="00C470A4">
        <w:rPr>
          <w:rFonts w:ascii="Times New Roman" w:eastAsia="Calibri" w:hAnsi="Times New Roman" w:cs="Times New Roman"/>
        </w:rPr>
        <w:t xml:space="preserve"> </w:t>
      </w:r>
      <w:r w:rsidR="002A43B5">
        <w:rPr>
          <w:rFonts w:ascii="Times New Roman" w:eastAsia="Calibri" w:hAnsi="Times New Roman" w:cs="Times New Roman"/>
        </w:rPr>
        <w:t>burden-sharing for decarbonization or other costly social projects.</w:t>
      </w:r>
      <w:r w:rsidR="00B31B8D">
        <w:rPr>
          <w:rStyle w:val="FootnoteReference"/>
          <w:rFonts w:ascii="Times New Roman" w:eastAsia="Calibri" w:hAnsi="Times New Roman" w:cs="Times New Roman"/>
        </w:rPr>
        <w:footnoteReference w:id="12"/>
      </w:r>
    </w:p>
    <w:p w14:paraId="2B097F01" w14:textId="126B14DC" w:rsidR="00880551" w:rsidRDefault="005D05B2" w:rsidP="00FB0888">
      <w:pPr>
        <w:spacing w:line="276" w:lineRule="auto"/>
        <w:ind w:firstLine="720"/>
        <w:contextualSpacing/>
        <w:jc w:val="both"/>
        <w:rPr>
          <w:rFonts w:ascii="Times New Roman" w:eastAsia="Calibri" w:hAnsi="Times New Roman" w:cs="Times New Roman"/>
        </w:rPr>
      </w:pPr>
      <w:r>
        <w:rPr>
          <w:rFonts w:ascii="Times New Roman" w:eastAsia="Calibri" w:hAnsi="Times New Roman" w:cs="Times New Roman"/>
          <w:i/>
          <w:iCs/>
        </w:rPr>
        <w:t>C</w:t>
      </w:r>
      <w:r w:rsidR="008C0271" w:rsidRPr="00880551">
        <w:rPr>
          <w:rFonts w:ascii="Times New Roman" w:eastAsia="Calibri" w:hAnsi="Times New Roman" w:cs="Times New Roman"/>
          <w:i/>
          <w:iCs/>
        </w:rPr>
        <w:t>oercion</w:t>
      </w:r>
      <w:r w:rsidR="008C0271">
        <w:rPr>
          <w:rFonts w:ascii="Times New Roman" w:eastAsia="Calibri" w:hAnsi="Times New Roman" w:cs="Times New Roman"/>
        </w:rPr>
        <w:t xml:space="preserve">. </w:t>
      </w:r>
      <w:r w:rsidR="00880551">
        <w:rPr>
          <w:rFonts w:ascii="Times New Roman" w:eastAsia="Calibri" w:hAnsi="Times New Roman" w:cs="Times New Roman"/>
        </w:rPr>
        <w:t xml:space="preserve">Even if </w:t>
      </w:r>
      <w:r w:rsidR="0049710B">
        <w:rPr>
          <w:rFonts w:ascii="Times New Roman" w:eastAsia="Calibri" w:hAnsi="Times New Roman" w:cs="Times New Roman"/>
        </w:rPr>
        <w:t>firms’ e</w:t>
      </w:r>
      <w:r w:rsidR="00880551">
        <w:rPr>
          <w:rFonts w:ascii="Times New Roman" w:eastAsia="Calibri" w:hAnsi="Times New Roman" w:cs="Times New Roman"/>
        </w:rPr>
        <w:t xml:space="preserve">conomic needs are real, one might think that </w:t>
      </w:r>
      <w:r w:rsidR="00D2370E">
        <w:rPr>
          <w:rFonts w:ascii="Times New Roman" w:eastAsia="Calibri" w:hAnsi="Times New Roman" w:cs="Times New Roman"/>
        </w:rPr>
        <w:t>firms</w:t>
      </w:r>
      <w:r w:rsidR="00880551">
        <w:rPr>
          <w:rFonts w:ascii="Times New Roman" w:eastAsia="Calibri" w:hAnsi="Times New Roman" w:cs="Times New Roman"/>
        </w:rPr>
        <w:t xml:space="preserve"> </w:t>
      </w:r>
      <w:r w:rsidR="00EF4C2E">
        <w:rPr>
          <w:rFonts w:ascii="Times New Roman" w:eastAsia="Calibri" w:hAnsi="Times New Roman" w:cs="Times New Roman"/>
        </w:rPr>
        <w:t xml:space="preserve">are coercing </w:t>
      </w:r>
      <w:r w:rsidR="00880551">
        <w:rPr>
          <w:rFonts w:ascii="Times New Roman" w:eastAsia="Calibri" w:hAnsi="Times New Roman" w:cs="Times New Roman"/>
        </w:rPr>
        <w:t>the government in</w:t>
      </w:r>
      <w:r w:rsidR="0021505F">
        <w:rPr>
          <w:rFonts w:ascii="Times New Roman" w:eastAsia="Calibri" w:hAnsi="Times New Roman" w:cs="Times New Roman"/>
        </w:rPr>
        <w:t xml:space="preserve"> th</w:t>
      </w:r>
      <w:r w:rsidR="00EF4C2E">
        <w:rPr>
          <w:rFonts w:ascii="Times New Roman" w:eastAsia="Calibri" w:hAnsi="Times New Roman" w:cs="Times New Roman"/>
        </w:rPr>
        <w:t xml:space="preserve">e </w:t>
      </w:r>
      <w:r w:rsidR="00526AA7">
        <w:rPr>
          <w:rFonts w:ascii="Times New Roman" w:eastAsia="Calibri" w:hAnsi="Times New Roman" w:cs="Times New Roman"/>
        </w:rPr>
        <w:t xml:space="preserve">following </w:t>
      </w:r>
      <w:r w:rsidR="00EF4C2E">
        <w:rPr>
          <w:rFonts w:ascii="Times New Roman" w:eastAsia="Calibri" w:hAnsi="Times New Roman" w:cs="Times New Roman"/>
        </w:rPr>
        <w:t>sense</w:t>
      </w:r>
      <w:r w:rsidR="00526AA7">
        <w:rPr>
          <w:rFonts w:ascii="Times New Roman" w:eastAsia="Calibri" w:hAnsi="Times New Roman" w:cs="Times New Roman"/>
        </w:rPr>
        <w:t xml:space="preserve">: </w:t>
      </w:r>
      <w:r w:rsidR="00D2370E">
        <w:rPr>
          <w:rFonts w:ascii="Times New Roman" w:eastAsia="Calibri" w:hAnsi="Times New Roman" w:cs="Times New Roman"/>
        </w:rPr>
        <w:t xml:space="preserve">firms communicate to the government that if the government adopts the policy, then they will bring about </w:t>
      </w:r>
      <w:r w:rsidR="00D77867">
        <w:rPr>
          <w:rFonts w:ascii="Times New Roman" w:eastAsia="Calibri" w:hAnsi="Times New Roman" w:cs="Times New Roman"/>
        </w:rPr>
        <w:t>economic damage</w:t>
      </w:r>
      <w:r w:rsidR="00DA4C41">
        <w:rPr>
          <w:rFonts w:ascii="Times New Roman" w:eastAsia="Calibri" w:hAnsi="Times New Roman" w:cs="Times New Roman"/>
        </w:rPr>
        <w:t xml:space="preserve">, with the intention to </w:t>
      </w:r>
      <w:r w:rsidR="0049710B">
        <w:rPr>
          <w:rFonts w:ascii="Times New Roman" w:eastAsia="Calibri" w:hAnsi="Times New Roman" w:cs="Times New Roman"/>
        </w:rPr>
        <w:t>deter</w:t>
      </w:r>
      <w:r w:rsidR="00DA4C41">
        <w:rPr>
          <w:rFonts w:ascii="Times New Roman" w:eastAsia="Calibri" w:hAnsi="Times New Roman" w:cs="Times New Roman"/>
        </w:rPr>
        <w:t xml:space="preserve"> the government from choosing the policy. </w:t>
      </w:r>
      <w:r w:rsidR="00196F52">
        <w:rPr>
          <w:rFonts w:ascii="Times New Roman" w:eastAsia="Calibri" w:hAnsi="Times New Roman" w:cs="Times New Roman"/>
        </w:rPr>
        <w:t xml:space="preserve">Sometimes, firms do engage in coercion in this sense, when they </w:t>
      </w:r>
      <w:r w:rsidR="00FE2ECA">
        <w:rPr>
          <w:rFonts w:ascii="Times New Roman" w:eastAsia="Calibri" w:hAnsi="Times New Roman" w:cs="Times New Roman"/>
        </w:rPr>
        <w:t>explicitly</w:t>
      </w:r>
      <w:r w:rsidR="00596ACE" w:rsidRPr="00AA6F89">
        <w:rPr>
          <w:rFonts w:ascii="Times New Roman" w:eastAsia="Calibri" w:hAnsi="Times New Roman" w:cs="Times New Roman"/>
        </w:rPr>
        <w:t xml:space="preserve"> </w:t>
      </w:r>
      <w:r w:rsidR="003C3AD8" w:rsidRPr="00AA6F89">
        <w:rPr>
          <w:rFonts w:ascii="Times New Roman" w:eastAsia="Calibri" w:hAnsi="Times New Roman" w:cs="Times New Roman"/>
        </w:rPr>
        <w:t xml:space="preserve">demand </w:t>
      </w:r>
      <w:r w:rsidR="00422E6F">
        <w:rPr>
          <w:rFonts w:ascii="Times New Roman" w:eastAsia="Calibri" w:hAnsi="Times New Roman" w:cs="Times New Roman"/>
        </w:rPr>
        <w:t xml:space="preserve">a </w:t>
      </w:r>
      <w:r w:rsidR="003C3AD8" w:rsidRPr="00AA6F89">
        <w:rPr>
          <w:rFonts w:ascii="Times New Roman" w:eastAsia="Calibri" w:hAnsi="Times New Roman" w:cs="Times New Roman"/>
        </w:rPr>
        <w:t>policy change</w:t>
      </w:r>
      <w:r w:rsidR="003A4D8A">
        <w:rPr>
          <w:rFonts w:ascii="Times New Roman" w:eastAsia="Calibri" w:hAnsi="Times New Roman" w:cs="Times New Roman"/>
        </w:rPr>
        <w:t xml:space="preserve"> </w:t>
      </w:r>
      <w:r w:rsidR="00FE2ECA">
        <w:rPr>
          <w:rFonts w:ascii="Times New Roman" w:eastAsia="Calibri" w:hAnsi="Times New Roman" w:cs="Times New Roman"/>
        </w:rPr>
        <w:t xml:space="preserve">to the government </w:t>
      </w:r>
      <w:r w:rsidR="00422E6F">
        <w:rPr>
          <w:rFonts w:ascii="Times New Roman" w:eastAsia="Calibri" w:hAnsi="Times New Roman" w:cs="Times New Roman"/>
        </w:rPr>
        <w:t xml:space="preserve">in exchange for investment, making it </w:t>
      </w:r>
      <w:r w:rsidR="00636C52">
        <w:rPr>
          <w:rFonts w:ascii="Times New Roman" w:eastAsia="Calibri" w:hAnsi="Times New Roman" w:cs="Times New Roman"/>
        </w:rPr>
        <w:t>condition</w:t>
      </w:r>
      <w:r w:rsidR="003A4D8A">
        <w:rPr>
          <w:rFonts w:ascii="Times New Roman" w:eastAsia="Calibri" w:hAnsi="Times New Roman" w:cs="Times New Roman"/>
        </w:rPr>
        <w:t>al</w:t>
      </w:r>
      <w:r w:rsidR="00636C52">
        <w:rPr>
          <w:rFonts w:ascii="Times New Roman" w:eastAsia="Calibri" w:hAnsi="Times New Roman" w:cs="Times New Roman"/>
        </w:rPr>
        <w:t xml:space="preserve"> </w:t>
      </w:r>
      <w:r w:rsidR="00C12A15" w:rsidRPr="00AA6F89">
        <w:rPr>
          <w:rFonts w:ascii="Times New Roman" w:eastAsia="Calibri" w:hAnsi="Times New Roman" w:cs="Times New Roman"/>
        </w:rPr>
        <w:t xml:space="preserve">on </w:t>
      </w:r>
      <w:r w:rsidR="009C106C">
        <w:rPr>
          <w:rFonts w:ascii="Times New Roman" w:eastAsia="Calibri" w:hAnsi="Times New Roman" w:cs="Times New Roman"/>
        </w:rPr>
        <w:t>the government’s cooperation</w:t>
      </w:r>
      <w:r w:rsidR="005B75AD" w:rsidRPr="00AA6F89">
        <w:rPr>
          <w:rFonts w:ascii="Times New Roman" w:eastAsia="Calibri" w:hAnsi="Times New Roman" w:cs="Times New Roman"/>
        </w:rPr>
        <w:t>.</w:t>
      </w:r>
      <w:r w:rsidR="00B91684" w:rsidRPr="00AA6F89">
        <w:rPr>
          <w:rFonts w:ascii="Times New Roman" w:eastAsia="Calibri" w:hAnsi="Times New Roman" w:cs="Times New Roman"/>
          <w:vertAlign w:val="superscript"/>
        </w:rPr>
        <w:footnoteReference w:id="13"/>
      </w:r>
      <w:r w:rsidR="00B91684" w:rsidRPr="00AA6F89">
        <w:rPr>
          <w:rFonts w:ascii="Times New Roman" w:eastAsia="Calibri" w:hAnsi="Times New Roman" w:cs="Times New Roman"/>
        </w:rPr>
        <w:t xml:space="preserve"> </w:t>
      </w:r>
      <w:r w:rsidR="005B75AD" w:rsidRPr="00AA6F89">
        <w:rPr>
          <w:rFonts w:ascii="Times New Roman" w:eastAsia="Calibri" w:hAnsi="Times New Roman" w:cs="Times New Roman"/>
        </w:rPr>
        <w:t xml:space="preserve">However, </w:t>
      </w:r>
      <w:r w:rsidR="009B7AEB">
        <w:rPr>
          <w:rFonts w:ascii="Times New Roman" w:eastAsia="Calibri" w:hAnsi="Times New Roman" w:cs="Times New Roman"/>
        </w:rPr>
        <w:t>coercion is not necessary for exercise of structural power; firms</w:t>
      </w:r>
      <w:r w:rsidR="003A4D8A">
        <w:rPr>
          <w:rFonts w:ascii="Times New Roman" w:eastAsia="Calibri" w:hAnsi="Times New Roman" w:cs="Times New Roman"/>
        </w:rPr>
        <w:t xml:space="preserve"> </w:t>
      </w:r>
      <w:r w:rsidR="007A4D80">
        <w:rPr>
          <w:rFonts w:ascii="Times New Roman" w:eastAsia="Calibri" w:hAnsi="Times New Roman" w:cs="Times New Roman"/>
        </w:rPr>
        <w:t>need not</w:t>
      </w:r>
      <w:r w:rsidR="002A43B5">
        <w:rPr>
          <w:rFonts w:ascii="Times New Roman" w:eastAsia="Calibri" w:hAnsi="Times New Roman" w:cs="Times New Roman"/>
        </w:rPr>
        <w:t xml:space="preserve"> </w:t>
      </w:r>
      <w:r w:rsidR="0021505F">
        <w:rPr>
          <w:rFonts w:ascii="Times New Roman" w:eastAsia="Calibri" w:hAnsi="Times New Roman" w:cs="Times New Roman"/>
        </w:rPr>
        <w:t xml:space="preserve">make any announcement or </w:t>
      </w:r>
      <w:r w:rsidR="00DF564F">
        <w:rPr>
          <w:rFonts w:ascii="Times New Roman" w:eastAsia="Calibri" w:hAnsi="Times New Roman" w:cs="Times New Roman"/>
        </w:rPr>
        <w:t xml:space="preserve">communicate </w:t>
      </w:r>
      <w:r w:rsidR="00880551">
        <w:rPr>
          <w:rFonts w:ascii="Times New Roman" w:eastAsia="Calibri" w:hAnsi="Times New Roman" w:cs="Times New Roman"/>
        </w:rPr>
        <w:t>with the government</w:t>
      </w:r>
      <w:r w:rsidR="0021505F">
        <w:rPr>
          <w:rFonts w:ascii="Times New Roman" w:eastAsia="Calibri" w:hAnsi="Times New Roman" w:cs="Times New Roman"/>
        </w:rPr>
        <w:t xml:space="preserve"> at all</w:t>
      </w:r>
      <w:r w:rsidR="00BD144C" w:rsidRPr="00AA6F89">
        <w:rPr>
          <w:rFonts w:ascii="Times New Roman" w:eastAsia="Calibri" w:hAnsi="Times New Roman" w:cs="Times New Roman"/>
        </w:rPr>
        <w:t>.</w:t>
      </w:r>
      <w:r w:rsidR="00F37815" w:rsidRPr="00AA6F89">
        <w:rPr>
          <w:rFonts w:ascii="Times New Roman" w:eastAsia="Calibri" w:hAnsi="Times New Roman" w:cs="Times New Roman"/>
        </w:rPr>
        <w:t xml:space="preserve"> A</w:t>
      </w:r>
      <w:r w:rsidR="00B91684" w:rsidRPr="00AA6F89">
        <w:rPr>
          <w:rFonts w:ascii="Times New Roman" w:eastAsia="Calibri" w:hAnsi="Times New Roman" w:cs="Times New Roman"/>
        </w:rPr>
        <w:t>ll that is necessary</w:t>
      </w:r>
      <w:r w:rsidR="00596ACE" w:rsidRPr="00AA6F89">
        <w:rPr>
          <w:rFonts w:ascii="Times New Roman" w:eastAsia="Calibri" w:hAnsi="Times New Roman" w:cs="Times New Roman"/>
        </w:rPr>
        <w:t xml:space="preserve"> in principle</w:t>
      </w:r>
      <w:r w:rsidR="00B91684" w:rsidRPr="00AA6F89">
        <w:rPr>
          <w:rFonts w:ascii="Times New Roman" w:eastAsia="Calibri" w:hAnsi="Times New Roman" w:cs="Times New Roman"/>
        </w:rPr>
        <w:t xml:space="preserve"> is the </w:t>
      </w:r>
      <w:r w:rsidR="00DF564F">
        <w:rPr>
          <w:rFonts w:ascii="Times New Roman" w:eastAsia="Calibri" w:hAnsi="Times New Roman" w:cs="Times New Roman"/>
        </w:rPr>
        <w:t xml:space="preserve">expectation among </w:t>
      </w:r>
      <w:r w:rsidR="00B17E8A" w:rsidRPr="00AA6F89">
        <w:rPr>
          <w:rFonts w:ascii="Times New Roman" w:eastAsia="Calibri" w:hAnsi="Times New Roman" w:cs="Times New Roman"/>
        </w:rPr>
        <w:t>g</w:t>
      </w:r>
      <w:r w:rsidR="00B91684" w:rsidRPr="00AA6F89">
        <w:rPr>
          <w:rFonts w:ascii="Times New Roman" w:eastAsia="Calibri" w:hAnsi="Times New Roman" w:cs="Times New Roman"/>
        </w:rPr>
        <w:t xml:space="preserve">overnment officials </w:t>
      </w:r>
      <w:r w:rsidR="00F37815" w:rsidRPr="00AA6F89">
        <w:rPr>
          <w:rFonts w:ascii="Times New Roman" w:eastAsia="Calibri" w:hAnsi="Times New Roman" w:cs="Times New Roman"/>
        </w:rPr>
        <w:t>that</w:t>
      </w:r>
      <w:r w:rsidR="00B25CA7" w:rsidRPr="00AA6F89">
        <w:rPr>
          <w:rFonts w:ascii="Times New Roman" w:eastAsia="Calibri" w:hAnsi="Times New Roman" w:cs="Times New Roman"/>
        </w:rPr>
        <w:t xml:space="preserve"> </w:t>
      </w:r>
      <w:r w:rsidR="002A43B5">
        <w:rPr>
          <w:rFonts w:ascii="Times New Roman" w:eastAsia="Calibri" w:hAnsi="Times New Roman" w:cs="Times New Roman"/>
        </w:rPr>
        <w:t xml:space="preserve">profit-undermining </w:t>
      </w:r>
      <w:r w:rsidR="00DF564F">
        <w:rPr>
          <w:rFonts w:ascii="Times New Roman" w:eastAsia="Calibri" w:hAnsi="Times New Roman" w:cs="Times New Roman"/>
        </w:rPr>
        <w:t xml:space="preserve">policies </w:t>
      </w:r>
      <w:r w:rsidR="000D4D7E">
        <w:rPr>
          <w:rFonts w:ascii="Times New Roman" w:eastAsia="Calibri" w:hAnsi="Times New Roman" w:cs="Times New Roman"/>
        </w:rPr>
        <w:t>will lead to a roll back in business operations, causing economic damage.</w:t>
      </w:r>
    </w:p>
    <w:p w14:paraId="23AB148D" w14:textId="6195CD81" w:rsidR="00913215" w:rsidRDefault="00913215" w:rsidP="00FB0888">
      <w:pPr>
        <w:spacing w:line="276" w:lineRule="auto"/>
        <w:ind w:firstLine="720"/>
        <w:contextualSpacing/>
        <w:jc w:val="both"/>
        <w:rPr>
          <w:rFonts w:ascii="Times New Roman" w:eastAsia="Calibri" w:hAnsi="Times New Roman" w:cs="Times New Roman"/>
        </w:rPr>
      </w:pPr>
      <w:r w:rsidRPr="00913215">
        <w:rPr>
          <w:rFonts w:ascii="Times New Roman" w:eastAsia="Calibri" w:hAnsi="Times New Roman" w:cs="Times New Roman"/>
          <w:i/>
          <w:iCs/>
        </w:rPr>
        <w:t>Political intention</w:t>
      </w:r>
      <w:r>
        <w:rPr>
          <w:rFonts w:ascii="Times New Roman" w:eastAsia="Calibri" w:hAnsi="Times New Roman" w:cs="Times New Roman"/>
        </w:rPr>
        <w:t>. Perhaps</w:t>
      </w:r>
      <w:r w:rsidR="00D80607">
        <w:rPr>
          <w:rFonts w:ascii="Times New Roman" w:eastAsia="Calibri" w:hAnsi="Times New Roman" w:cs="Times New Roman"/>
        </w:rPr>
        <w:t xml:space="preserve"> </w:t>
      </w:r>
      <w:r>
        <w:rPr>
          <w:rFonts w:ascii="Times New Roman" w:eastAsia="Calibri" w:hAnsi="Times New Roman" w:cs="Times New Roman"/>
        </w:rPr>
        <w:t xml:space="preserve">it is problematic that </w:t>
      </w:r>
      <w:r w:rsidR="00D80607">
        <w:rPr>
          <w:rFonts w:ascii="Times New Roman" w:eastAsia="Calibri" w:hAnsi="Times New Roman" w:cs="Times New Roman"/>
        </w:rPr>
        <w:t xml:space="preserve">owners and managers </w:t>
      </w:r>
      <w:r>
        <w:rPr>
          <w:rFonts w:ascii="Times New Roman" w:eastAsia="Calibri" w:hAnsi="Times New Roman" w:cs="Times New Roman"/>
        </w:rPr>
        <w:t xml:space="preserve">use their economic power </w:t>
      </w:r>
      <w:r w:rsidRPr="00913215">
        <w:rPr>
          <w:rFonts w:ascii="Times New Roman" w:eastAsia="Calibri" w:hAnsi="Times New Roman" w:cs="Times New Roman"/>
          <w:i/>
          <w:iCs/>
        </w:rPr>
        <w:t>with the intention</w:t>
      </w:r>
      <w:r>
        <w:rPr>
          <w:rFonts w:ascii="Times New Roman" w:eastAsia="Calibri" w:hAnsi="Times New Roman" w:cs="Times New Roman"/>
        </w:rPr>
        <w:t xml:space="preserve"> to affect policymaking</w:t>
      </w:r>
      <w:r w:rsidR="00D80607">
        <w:rPr>
          <w:rFonts w:ascii="Times New Roman" w:eastAsia="Calibri" w:hAnsi="Times New Roman" w:cs="Times New Roman"/>
        </w:rPr>
        <w:t xml:space="preserve"> even if they do not explicitly communicate it to the government</w:t>
      </w:r>
      <w:r>
        <w:rPr>
          <w:rFonts w:ascii="Times New Roman" w:eastAsia="Calibri" w:hAnsi="Times New Roman" w:cs="Times New Roman"/>
        </w:rPr>
        <w:t xml:space="preserve">. </w:t>
      </w:r>
      <w:r w:rsidR="00560211">
        <w:rPr>
          <w:rFonts w:ascii="Times New Roman" w:eastAsia="Calibri" w:hAnsi="Times New Roman" w:cs="Times New Roman"/>
        </w:rPr>
        <w:t>However</w:t>
      </w:r>
      <w:r>
        <w:rPr>
          <w:rFonts w:ascii="Times New Roman" w:eastAsia="Calibri" w:hAnsi="Times New Roman" w:cs="Times New Roman"/>
        </w:rPr>
        <w:t xml:space="preserve">, </w:t>
      </w:r>
      <w:del w:id="208" w:author="Luca S" w:date="2024-09-16T21:55:00Z" w16du:dateUtc="2024-09-17T01:55:00Z">
        <w:r w:rsidR="0023519A" w:rsidDel="008E170F">
          <w:rPr>
            <w:rFonts w:ascii="Times New Roman" w:eastAsia="Calibri" w:hAnsi="Times New Roman" w:cs="Times New Roman"/>
          </w:rPr>
          <w:delText xml:space="preserve">they </w:delText>
        </w:r>
      </w:del>
      <w:ins w:id="209" w:author="Luca S" w:date="2024-09-16T21:55:00Z" w16du:dateUtc="2024-09-17T01:55:00Z">
        <w:r w:rsidR="008E170F">
          <w:rPr>
            <w:rFonts w:ascii="Times New Roman" w:eastAsia="Calibri" w:hAnsi="Times New Roman" w:cs="Times New Roman"/>
          </w:rPr>
          <w:t>when firms exercise structural power, they</w:t>
        </w:r>
        <w:r w:rsidR="008E170F">
          <w:rPr>
            <w:rFonts w:ascii="Times New Roman" w:eastAsia="Calibri" w:hAnsi="Times New Roman" w:cs="Times New Roman"/>
          </w:rPr>
          <w:t xml:space="preserve"> </w:t>
        </w:r>
      </w:ins>
      <w:r w:rsidR="0023519A">
        <w:rPr>
          <w:rFonts w:ascii="Times New Roman" w:eastAsia="Calibri" w:hAnsi="Times New Roman" w:cs="Times New Roman"/>
        </w:rPr>
        <w:t xml:space="preserve">need not </w:t>
      </w:r>
      <w:r w:rsidR="009D1B1C">
        <w:rPr>
          <w:rFonts w:ascii="Times New Roman" w:eastAsia="Calibri" w:hAnsi="Times New Roman" w:cs="Times New Roman"/>
        </w:rPr>
        <w:t>have</w:t>
      </w:r>
      <w:r w:rsidR="0023519A">
        <w:rPr>
          <w:rFonts w:ascii="Times New Roman" w:eastAsia="Calibri" w:hAnsi="Times New Roman" w:cs="Times New Roman"/>
        </w:rPr>
        <w:t xml:space="preserve"> any intention to </w:t>
      </w:r>
      <w:r w:rsidR="009D1B1C">
        <w:rPr>
          <w:rFonts w:ascii="Times New Roman" w:eastAsia="Calibri" w:hAnsi="Times New Roman" w:cs="Times New Roman"/>
        </w:rPr>
        <w:t>influence</w:t>
      </w:r>
      <w:r w:rsidR="0023519A">
        <w:rPr>
          <w:rFonts w:ascii="Times New Roman" w:eastAsia="Calibri" w:hAnsi="Times New Roman" w:cs="Times New Roman"/>
        </w:rPr>
        <w:t xml:space="preserve"> policymaking. </w:t>
      </w:r>
      <w:r w:rsidR="00CC33CD">
        <w:rPr>
          <w:rFonts w:ascii="Times New Roman" w:eastAsia="Calibri" w:hAnsi="Times New Roman" w:cs="Times New Roman"/>
        </w:rPr>
        <w:t>T</w:t>
      </w:r>
      <w:r w:rsidR="00560211">
        <w:rPr>
          <w:rFonts w:ascii="Times New Roman" w:eastAsia="Calibri" w:hAnsi="Times New Roman" w:cs="Times New Roman"/>
        </w:rPr>
        <w:t xml:space="preserve">hey </w:t>
      </w:r>
      <w:r w:rsidR="00D80607">
        <w:rPr>
          <w:rFonts w:ascii="Times New Roman" w:eastAsia="Calibri" w:hAnsi="Times New Roman" w:cs="Times New Roman"/>
        </w:rPr>
        <w:t>need not even be aware of</w:t>
      </w:r>
      <w:r w:rsidR="00560211">
        <w:rPr>
          <w:rFonts w:ascii="Times New Roman" w:eastAsia="Calibri" w:hAnsi="Times New Roman" w:cs="Times New Roman"/>
        </w:rPr>
        <w:t xml:space="preserve"> how their decisions would affect policym</w:t>
      </w:r>
      <w:r w:rsidR="009D1B1C">
        <w:rPr>
          <w:rFonts w:ascii="Times New Roman" w:eastAsia="Calibri" w:hAnsi="Times New Roman" w:cs="Times New Roman"/>
        </w:rPr>
        <w:t>aking</w:t>
      </w:r>
      <w:r w:rsidR="00560211">
        <w:rPr>
          <w:rFonts w:ascii="Times New Roman" w:eastAsia="Calibri" w:hAnsi="Times New Roman" w:cs="Times New Roman"/>
        </w:rPr>
        <w:t xml:space="preserve">. </w:t>
      </w:r>
      <w:r w:rsidR="00D80607">
        <w:rPr>
          <w:rFonts w:ascii="Times New Roman" w:eastAsia="Calibri" w:hAnsi="Times New Roman" w:cs="Times New Roman"/>
        </w:rPr>
        <w:t xml:space="preserve">By focusing myopically on </w:t>
      </w:r>
      <w:r w:rsidR="0023519A">
        <w:rPr>
          <w:rFonts w:ascii="Times New Roman" w:eastAsia="Calibri" w:hAnsi="Times New Roman" w:cs="Times New Roman"/>
        </w:rPr>
        <w:t>profit maximization</w:t>
      </w:r>
      <w:r w:rsidR="00D80607">
        <w:rPr>
          <w:rFonts w:ascii="Times New Roman" w:eastAsia="Calibri" w:hAnsi="Times New Roman" w:cs="Times New Roman"/>
        </w:rPr>
        <w:t xml:space="preserve"> and </w:t>
      </w:r>
      <w:r w:rsidR="0023519A">
        <w:rPr>
          <w:rFonts w:ascii="Times New Roman" w:eastAsia="Calibri" w:hAnsi="Times New Roman" w:cs="Times New Roman"/>
        </w:rPr>
        <w:t>minding their</w:t>
      </w:r>
      <w:r w:rsidR="00560211">
        <w:rPr>
          <w:rFonts w:ascii="Times New Roman" w:eastAsia="Calibri" w:hAnsi="Times New Roman" w:cs="Times New Roman"/>
        </w:rPr>
        <w:t xml:space="preserve"> own</w:t>
      </w:r>
      <w:r w:rsidR="0023519A">
        <w:rPr>
          <w:rFonts w:ascii="Times New Roman" w:eastAsia="Calibri" w:hAnsi="Times New Roman" w:cs="Times New Roman"/>
        </w:rPr>
        <w:t xml:space="preserve"> business</w:t>
      </w:r>
      <w:r w:rsidR="00560211">
        <w:rPr>
          <w:rFonts w:ascii="Times New Roman" w:eastAsia="Calibri" w:hAnsi="Times New Roman" w:cs="Times New Roman"/>
        </w:rPr>
        <w:t xml:space="preserve">, their </w:t>
      </w:r>
      <w:r w:rsidR="0023519A">
        <w:rPr>
          <w:rFonts w:ascii="Times New Roman" w:eastAsia="Calibri" w:hAnsi="Times New Roman" w:cs="Times New Roman"/>
        </w:rPr>
        <w:t>decisions</w:t>
      </w:r>
      <w:r w:rsidR="00D80607">
        <w:rPr>
          <w:rFonts w:ascii="Times New Roman" w:eastAsia="Calibri" w:hAnsi="Times New Roman" w:cs="Times New Roman"/>
        </w:rPr>
        <w:t xml:space="preserve"> </w:t>
      </w:r>
      <w:r w:rsidR="0023519A">
        <w:rPr>
          <w:rFonts w:ascii="Times New Roman" w:eastAsia="Calibri" w:hAnsi="Times New Roman" w:cs="Times New Roman"/>
        </w:rPr>
        <w:t>generate consequences</w:t>
      </w:r>
      <w:r w:rsidR="00D80607">
        <w:rPr>
          <w:rFonts w:ascii="Times New Roman" w:eastAsia="Calibri" w:hAnsi="Times New Roman" w:cs="Times New Roman"/>
        </w:rPr>
        <w:t xml:space="preserve"> that</w:t>
      </w:r>
      <w:r w:rsidR="0023519A">
        <w:rPr>
          <w:rFonts w:ascii="Times New Roman" w:eastAsia="Calibri" w:hAnsi="Times New Roman" w:cs="Times New Roman"/>
        </w:rPr>
        <w:t xml:space="preserve"> policymakers cannot </w:t>
      </w:r>
      <w:r w:rsidR="00D80607">
        <w:rPr>
          <w:rFonts w:ascii="Times New Roman" w:eastAsia="Calibri" w:hAnsi="Times New Roman" w:cs="Times New Roman"/>
        </w:rPr>
        <w:t>ignore.</w:t>
      </w:r>
    </w:p>
    <w:p w14:paraId="74E8CA4B" w14:textId="79F3F88D" w:rsidR="0023519A" w:rsidRDefault="009D1B1C" w:rsidP="00FB0888">
      <w:pPr>
        <w:spacing w:line="276" w:lineRule="auto"/>
        <w:ind w:firstLine="720"/>
        <w:contextualSpacing/>
        <w:jc w:val="both"/>
        <w:rPr>
          <w:rFonts w:ascii="Times New Roman" w:eastAsia="Calibri" w:hAnsi="Times New Roman" w:cs="Times New Roman"/>
        </w:rPr>
      </w:pPr>
      <w:r>
        <w:rPr>
          <w:rFonts w:ascii="Times New Roman" w:eastAsia="Calibri" w:hAnsi="Times New Roman" w:cs="Times New Roman"/>
          <w:i/>
          <w:iCs/>
        </w:rPr>
        <w:t>Intrusion into the political process</w:t>
      </w:r>
      <w:r w:rsidR="002B01EE">
        <w:rPr>
          <w:rFonts w:ascii="Times New Roman" w:eastAsia="Calibri" w:hAnsi="Times New Roman" w:cs="Times New Roman"/>
          <w:i/>
          <w:iCs/>
        </w:rPr>
        <w:t xml:space="preserve">. </w:t>
      </w:r>
      <w:r w:rsidR="0023519A">
        <w:rPr>
          <w:rFonts w:ascii="Times New Roman" w:eastAsia="Calibri" w:hAnsi="Times New Roman" w:cs="Times New Roman"/>
        </w:rPr>
        <w:t xml:space="preserve">Nor do </w:t>
      </w:r>
      <w:del w:id="210" w:author="Luca S" w:date="2024-09-16T21:56:00Z" w16du:dateUtc="2024-09-17T01:56:00Z">
        <w:r w:rsidR="0023519A" w:rsidDel="008E170F">
          <w:rPr>
            <w:rFonts w:ascii="Times New Roman" w:eastAsia="Calibri" w:hAnsi="Times New Roman" w:cs="Times New Roman"/>
          </w:rPr>
          <w:delText xml:space="preserve">they </w:delText>
        </w:r>
      </w:del>
      <w:ins w:id="211" w:author="Luca S" w:date="2024-09-16T21:56:00Z" w16du:dateUtc="2024-09-17T01:56:00Z">
        <w:r w:rsidR="008E170F">
          <w:rPr>
            <w:rFonts w:ascii="Times New Roman" w:eastAsia="Calibri" w:hAnsi="Times New Roman" w:cs="Times New Roman"/>
          </w:rPr>
          <w:t>firms</w:t>
        </w:r>
        <w:r w:rsidR="008E170F">
          <w:rPr>
            <w:rFonts w:ascii="Times New Roman" w:eastAsia="Calibri" w:hAnsi="Times New Roman" w:cs="Times New Roman"/>
          </w:rPr>
          <w:t xml:space="preserve"> </w:t>
        </w:r>
      </w:ins>
      <w:r w:rsidR="0023519A">
        <w:rPr>
          <w:rFonts w:ascii="Times New Roman" w:eastAsia="Calibri" w:hAnsi="Times New Roman" w:cs="Times New Roman"/>
        </w:rPr>
        <w:t>have to intervene in the formal political processes outside the economy</w:t>
      </w:r>
      <w:r w:rsidR="002301AA">
        <w:rPr>
          <w:rFonts w:ascii="Times New Roman" w:eastAsia="Calibri" w:hAnsi="Times New Roman" w:cs="Times New Roman"/>
        </w:rPr>
        <w:t xml:space="preserve"> by using their instrumental power</w:t>
      </w:r>
      <w:ins w:id="212" w:author="Luca S" w:date="2024-09-16T21:56:00Z" w16du:dateUtc="2024-09-17T01:56:00Z">
        <w:r w:rsidR="008E170F">
          <w:rPr>
            <w:rFonts w:ascii="Times New Roman" w:eastAsia="Calibri" w:hAnsi="Times New Roman" w:cs="Times New Roman"/>
          </w:rPr>
          <w:t xml:space="preserve"> </w:t>
        </w:r>
        <w:proofErr w:type="gramStart"/>
        <w:r w:rsidR="008E170F">
          <w:rPr>
            <w:rFonts w:ascii="Times New Roman" w:eastAsia="Calibri" w:hAnsi="Times New Roman" w:cs="Times New Roman"/>
          </w:rPr>
          <w:t>in order to</w:t>
        </w:r>
        <w:proofErr w:type="gramEnd"/>
        <w:r w:rsidR="008E170F">
          <w:rPr>
            <w:rFonts w:ascii="Times New Roman" w:eastAsia="Calibri" w:hAnsi="Times New Roman" w:cs="Times New Roman"/>
          </w:rPr>
          <w:t xml:space="preserve"> have the relevant effects</w:t>
        </w:r>
      </w:ins>
      <w:del w:id="213" w:author="Luca S" w:date="2024-09-16T21:56:00Z" w16du:dateUtc="2024-09-17T01:56:00Z">
        <w:r w:rsidR="00D80607" w:rsidDel="008E170F">
          <w:rPr>
            <w:rFonts w:ascii="Times New Roman" w:eastAsia="Calibri" w:hAnsi="Times New Roman" w:cs="Times New Roman"/>
          </w:rPr>
          <w:delText>.</w:delText>
        </w:r>
      </w:del>
      <w:r w:rsidR="00D80607">
        <w:rPr>
          <w:rFonts w:ascii="Times New Roman" w:eastAsia="Calibri" w:hAnsi="Times New Roman" w:cs="Times New Roman"/>
        </w:rPr>
        <w:t xml:space="preserve"> </w:t>
      </w:r>
      <w:ins w:id="214" w:author="Luca S" w:date="2024-09-16T21:56:00Z" w16du:dateUtc="2024-09-17T01:56:00Z">
        <w:r w:rsidR="008E170F">
          <w:rPr>
            <w:rFonts w:ascii="Times New Roman" w:eastAsia="Calibri" w:hAnsi="Times New Roman" w:cs="Times New Roman"/>
          </w:rPr>
          <w:t xml:space="preserve">For example, </w:t>
        </w:r>
      </w:ins>
      <w:del w:id="215" w:author="Luca S" w:date="2024-09-16T21:56:00Z" w16du:dateUtc="2024-09-17T01:56:00Z">
        <w:r w:rsidR="00D80607" w:rsidDel="008E170F">
          <w:rPr>
            <w:rFonts w:ascii="Times New Roman" w:eastAsia="Calibri" w:hAnsi="Times New Roman" w:cs="Times New Roman"/>
          </w:rPr>
          <w:delText>T</w:delText>
        </w:r>
      </w:del>
      <w:ins w:id="216" w:author="Luca S" w:date="2024-09-16T21:56:00Z" w16du:dateUtc="2024-09-17T01:56:00Z">
        <w:r w:rsidR="008E170F">
          <w:rPr>
            <w:rFonts w:ascii="Times New Roman" w:eastAsia="Calibri" w:hAnsi="Times New Roman" w:cs="Times New Roman"/>
          </w:rPr>
          <w:t>t</w:t>
        </w:r>
      </w:ins>
      <w:r w:rsidR="00D80607">
        <w:rPr>
          <w:rFonts w:ascii="Times New Roman" w:eastAsia="Calibri" w:hAnsi="Times New Roman" w:cs="Times New Roman"/>
        </w:rPr>
        <w:t>hey do not have to engage in</w:t>
      </w:r>
      <w:del w:id="217" w:author="Luca S" w:date="2024-09-16T21:56:00Z" w16du:dateUtc="2024-09-17T01:56:00Z">
        <w:r w:rsidR="00D80607" w:rsidDel="008E170F">
          <w:rPr>
            <w:rFonts w:ascii="Times New Roman" w:eastAsia="Calibri" w:hAnsi="Times New Roman" w:cs="Times New Roman"/>
          </w:rPr>
          <w:delText xml:space="preserve">, for example, </w:delText>
        </w:r>
      </w:del>
      <w:ins w:id="218" w:author="Luca S" w:date="2024-09-16T21:56:00Z" w16du:dateUtc="2024-09-17T01:56:00Z">
        <w:r w:rsidR="008E170F">
          <w:rPr>
            <w:rFonts w:ascii="Times New Roman" w:eastAsia="Calibri" w:hAnsi="Times New Roman" w:cs="Times New Roman"/>
          </w:rPr>
          <w:t xml:space="preserve"> </w:t>
        </w:r>
      </w:ins>
      <w:r w:rsidR="002301AA">
        <w:rPr>
          <w:rFonts w:ascii="Times New Roman" w:eastAsia="Calibri" w:hAnsi="Times New Roman" w:cs="Times New Roman"/>
        </w:rPr>
        <w:t>p</w:t>
      </w:r>
      <w:r w:rsidR="0023519A">
        <w:rPr>
          <w:rFonts w:ascii="Times New Roman" w:eastAsia="Calibri" w:hAnsi="Times New Roman" w:cs="Times New Roman"/>
        </w:rPr>
        <w:t xml:space="preserve">rivate </w:t>
      </w:r>
      <w:r w:rsidR="00B91684" w:rsidRPr="00AA6F89">
        <w:rPr>
          <w:rFonts w:ascii="Times New Roman" w:eastAsia="Calibri" w:hAnsi="Times New Roman" w:cs="Times New Roman"/>
        </w:rPr>
        <w:t xml:space="preserve">financing of elections, </w:t>
      </w:r>
      <w:r w:rsidR="0023519A">
        <w:rPr>
          <w:rFonts w:ascii="Times New Roman" w:eastAsia="Calibri" w:hAnsi="Times New Roman" w:cs="Times New Roman"/>
        </w:rPr>
        <w:t xml:space="preserve">corporate </w:t>
      </w:r>
      <w:r w:rsidR="00B91684" w:rsidRPr="00AA6F89">
        <w:rPr>
          <w:rFonts w:ascii="Times New Roman" w:eastAsia="Calibri" w:hAnsi="Times New Roman" w:cs="Times New Roman"/>
        </w:rPr>
        <w:t xml:space="preserve">lobbying </w:t>
      </w:r>
      <w:r w:rsidR="00862829" w:rsidRPr="00AA6F89">
        <w:rPr>
          <w:rFonts w:ascii="Times New Roman" w:eastAsia="Calibri" w:hAnsi="Times New Roman" w:cs="Times New Roman"/>
        </w:rPr>
        <w:t>of lawmakers</w:t>
      </w:r>
      <w:r w:rsidR="00B91684" w:rsidRPr="00AA6F89">
        <w:rPr>
          <w:rFonts w:ascii="Times New Roman" w:eastAsia="Calibri" w:hAnsi="Times New Roman" w:cs="Times New Roman"/>
        </w:rPr>
        <w:t xml:space="preserve">, or </w:t>
      </w:r>
      <w:ins w:id="219" w:author="Luca S" w:date="2024-09-16T21:57:00Z" w16du:dateUtc="2024-09-17T01:57:00Z">
        <w:r w:rsidR="008E170F">
          <w:rPr>
            <w:rFonts w:ascii="Times New Roman" w:eastAsia="Calibri" w:hAnsi="Times New Roman" w:cs="Times New Roman"/>
          </w:rPr>
          <w:t xml:space="preserve">in the construction of </w:t>
        </w:r>
      </w:ins>
      <w:r w:rsidR="00B91684" w:rsidRPr="00AA6F89">
        <w:rPr>
          <w:rFonts w:ascii="Times New Roman" w:eastAsia="Calibri" w:hAnsi="Times New Roman" w:cs="Times New Roman"/>
        </w:rPr>
        <w:t xml:space="preserve">elite </w:t>
      </w:r>
      <w:r w:rsidR="00862829" w:rsidRPr="00AA6F89">
        <w:rPr>
          <w:rFonts w:ascii="Times New Roman" w:eastAsia="Calibri" w:hAnsi="Times New Roman" w:cs="Times New Roman"/>
        </w:rPr>
        <w:t xml:space="preserve">networks </w:t>
      </w:r>
      <w:r w:rsidR="00B91684" w:rsidRPr="00AA6F89">
        <w:rPr>
          <w:rFonts w:ascii="Times New Roman" w:eastAsia="Calibri" w:hAnsi="Times New Roman" w:cs="Times New Roman"/>
        </w:rPr>
        <w:t xml:space="preserve">between </w:t>
      </w:r>
      <w:r w:rsidR="00844ED9" w:rsidRPr="00AA6F89">
        <w:rPr>
          <w:rFonts w:ascii="Times New Roman" w:eastAsia="Calibri" w:hAnsi="Times New Roman" w:cs="Times New Roman"/>
        </w:rPr>
        <w:t>bureaucrats and</w:t>
      </w:r>
      <w:r w:rsidR="00B91684" w:rsidRPr="00AA6F89">
        <w:rPr>
          <w:rFonts w:ascii="Times New Roman" w:eastAsia="Calibri" w:hAnsi="Times New Roman" w:cs="Times New Roman"/>
        </w:rPr>
        <w:t xml:space="preserve"> businesspeople.</w:t>
      </w:r>
      <w:r w:rsidR="00693A66" w:rsidRPr="00AA6F89">
        <w:rPr>
          <w:rFonts w:ascii="Times New Roman" w:eastAsia="Calibri" w:hAnsi="Times New Roman" w:cs="Times New Roman"/>
        </w:rPr>
        <w:t xml:space="preserve"> </w:t>
      </w:r>
      <w:r w:rsidR="00265128" w:rsidRPr="00AA6F89">
        <w:rPr>
          <w:rFonts w:ascii="Times New Roman" w:eastAsia="Calibri" w:hAnsi="Times New Roman" w:cs="Times New Roman"/>
        </w:rPr>
        <w:t>They</w:t>
      </w:r>
      <w:r w:rsidR="006B0601" w:rsidRPr="00AA6F89">
        <w:rPr>
          <w:rFonts w:ascii="Times New Roman" w:eastAsia="Calibri" w:hAnsi="Times New Roman" w:cs="Times New Roman"/>
        </w:rPr>
        <w:t xml:space="preserve"> c</w:t>
      </w:r>
      <w:r w:rsidR="00265128" w:rsidRPr="00AA6F89">
        <w:rPr>
          <w:rFonts w:ascii="Times New Roman" w:eastAsia="Calibri" w:hAnsi="Times New Roman" w:cs="Times New Roman"/>
        </w:rPr>
        <w:t>an</w:t>
      </w:r>
      <w:r w:rsidR="006B0601" w:rsidRPr="00AA6F89">
        <w:rPr>
          <w:rFonts w:ascii="Times New Roman" w:eastAsia="Calibri" w:hAnsi="Times New Roman" w:cs="Times New Roman"/>
        </w:rPr>
        <w:t xml:space="preserve"> simply cast their votes as individual citizens in a fair election, wait for the result of the election and the announcement of new policies, and then call </w:t>
      </w:r>
      <w:r w:rsidR="00D80607">
        <w:rPr>
          <w:rFonts w:ascii="Times New Roman" w:eastAsia="Calibri" w:hAnsi="Times New Roman" w:cs="Times New Roman"/>
        </w:rPr>
        <w:t xml:space="preserve">board </w:t>
      </w:r>
      <w:r w:rsidR="006B0601" w:rsidRPr="00AA6F89">
        <w:rPr>
          <w:rFonts w:ascii="Times New Roman" w:eastAsia="Calibri" w:hAnsi="Times New Roman" w:cs="Times New Roman"/>
        </w:rPr>
        <w:t>meetings and make decisions of dismissal, relocation, or disinvestment</w:t>
      </w:r>
      <w:r w:rsidR="00265128" w:rsidRPr="00AA6F89">
        <w:rPr>
          <w:rFonts w:ascii="Times New Roman" w:eastAsia="Calibri" w:hAnsi="Times New Roman" w:cs="Times New Roman"/>
        </w:rPr>
        <w:t>.</w:t>
      </w:r>
      <w:r w:rsidR="009E093B" w:rsidRPr="00AA6F89">
        <w:rPr>
          <w:rFonts w:ascii="Times New Roman" w:eastAsia="Calibri" w:hAnsi="Times New Roman" w:cs="Times New Roman"/>
        </w:rPr>
        <w:t xml:space="preserve"> </w:t>
      </w:r>
    </w:p>
    <w:p w14:paraId="0A282102" w14:textId="1D1FF201" w:rsidR="0023519A" w:rsidRDefault="0023519A" w:rsidP="00FB0888">
      <w:pPr>
        <w:spacing w:line="276" w:lineRule="auto"/>
        <w:ind w:firstLine="720"/>
        <w:contextualSpacing/>
        <w:jc w:val="both"/>
        <w:rPr>
          <w:rFonts w:ascii="Times New Roman" w:eastAsia="Calibri" w:hAnsi="Times New Roman" w:cs="Times New Roman"/>
        </w:rPr>
      </w:pPr>
      <w:r w:rsidRPr="0023519A">
        <w:rPr>
          <w:rFonts w:ascii="Times New Roman" w:eastAsia="Calibri" w:hAnsi="Times New Roman" w:cs="Times New Roman"/>
          <w:i/>
          <w:iCs/>
        </w:rPr>
        <w:t>Corruption</w:t>
      </w:r>
      <w:r>
        <w:rPr>
          <w:rFonts w:ascii="Times New Roman" w:eastAsia="Calibri" w:hAnsi="Times New Roman" w:cs="Times New Roman"/>
        </w:rPr>
        <w:t xml:space="preserve">. </w:t>
      </w:r>
      <w:r w:rsidR="002301AA">
        <w:rPr>
          <w:rFonts w:ascii="Times New Roman" w:eastAsia="Calibri" w:hAnsi="Times New Roman" w:cs="Times New Roman"/>
        </w:rPr>
        <w:t xml:space="preserve">Nor can the democratic worry </w:t>
      </w:r>
      <w:ins w:id="220" w:author="Luca S" w:date="2024-09-16T21:57:00Z" w16du:dateUtc="2024-09-17T01:57:00Z">
        <w:r w:rsidR="008E170F">
          <w:rPr>
            <w:rFonts w:ascii="Times New Roman" w:eastAsia="Calibri" w:hAnsi="Times New Roman" w:cs="Times New Roman"/>
          </w:rPr>
          <w:t xml:space="preserve">raised by the cases I have outlined </w:t>
        </w:r>
      </w:ins>
      <w:r w:rsidR="002301AA">
        <w:rPr>
          <w:rFonts w:ascii="Times New Roman" w:eastAsia="Calibri" w:hAnsi="Times New Roman" w:cs="Times New Roman"/>
        </w:rPr>
        <w:t xml:space="preserve">be simply </w:t>
      </w:r>
      <w:r w:rsidR="00CE348F" w:rsidRPr="00AA6F89">
        <w:rPr>
          <w:rFonts w:ascii="Times New Roman" w:eastAsia="Calibri" w:hAnsi="Times New Roman" w:cs="Times New Roman"/>
        </w:rPr>
        <w:t xml:space="preserve">attributed to </w:t>
      </w:r>
      <w:ins w:id="221" w:author="Luca S" w:date="2024-09-16T21:57:00Z" w16du:dateUtc="2024-09-17T01:57:00Z">
        <w:r w:rsidR="008E170F">
          <w:rPr>
            <w:rFonts w:ascii="Times New Roman" w:eastAsia="Calibri" w:hAnsi="Times New Roman" w:cs="Times New Roman"/>
          </w:rPr>
          <w:t xml:space="preserve">the </w:t>
        </w:r>
      </w:ins>
      <w:r w:rsidR="00CE348F" w:rsidRPr="00AA6F89">
        <w:rPr>
          <w:rFonts w:ascii="Times New Roman" w:eastAsia="Calibri" w:hAnsi="Times New Roman" w:cs="Times New Roman"/>
        </w:rPr>
        <w:t xml:space="preserve">“corruption” of </w:t>
      </w:r>
      <w:del w:id="222" w:author="Luca S" w:date="2024-09-16T21:58:00Z" w16du:dateUtc="2024-09-17T01:58:00Z">
        <w:r w:rsidR="00FB72C3" w:rsidRPr="00AA6F89" w:rsidDel="008E170F">
          <w:rPr>
            <w:rFonts w:ascii="Times New Roman" w:eastAsia="Calibri" w:hAnsi="Times New Roman" w:cs="Times New Roman"/>
          </w:rPr>
          <w:delText xml:space="preserve">the </w:delText>
        </w:r>
      </w:del>
      <w:r w:rsidR="00853F54" w:rsidRPr="00AA6F89">
        <w:rPr>
          <w:rFonts w:ascii="Times New Roman" w:eastAsia="Calibri" w:hAnsi="Times New Roman" w:cs="Times New Roman"/>
        </w:rPr>
        <w:t>public officials</w:t>
      </w:r>
      <w:r w:rsidR="00FB72C3" w:rsidRPr="00AA6F89">
        <w:rPr>
          <w:rFonts w:ascii="Times New Roman" w:eastAsia="Calibri" w:hAnsi="Times New Roman" w:cs="Times New Roman"/>
        </w:rPr>
        <w:t xml:space="preserve"> who seek to reduce the adverse impacts</w:t>
      </w:r>
      <w:ins w:id="223" w:author="Luca S" w:date="2024-09-16T21:58:00Z" w16du:dateUtc="2024-09-17T01:58:00Z">
        <w:r w:rsidR="008E170F">
          <w:rPr>
            <w:rFonts w:ascii="Times New Roman" w:eastAsia="Calibri" w:hAnsi="Times New Roman" w:cs="Times New Roman"/>
          </w:rPr>
          <w:t xml:space="preserve"> of the contemplated policies</w:t>
        </w:r>
      </w:ins>
      <w:r w:rsidR="00FB72C3" w:rsidRPr="00AA6F89">
        <w:rPr>
          <w:rFonts w:ascii="Times New Roman" w:eastAsia="Calibri" w:hAnsi="Times New Roman" w:cs="Times New Roman"/>
        </w:rPr>
        <w:t xml:space="preserve"> on </w:t>
      </w:r>
      <w:r w:rsidR="00CE348F" w:rsidRPr="00AA6F89">
        <w:rPr>
          <w:rFonts w:ascii="Times New Roman" w:eastAsia="Calibri" w:hAnsi="Times New Roman" w:cs="Times New Roman"/>
        </w:rPr>
        <w:t>business</w:t>
      </w:r>
      <w:del w:id="224" w:author="Luca S" w:date="2024-09-16T21:58:00Z" w16du:dateUtc="2024-09-17T01:58:00Z">
        <w:r w:rsidR="00CE348F" w:rsidRPr="00AA6F89" w:rsidDel="008E170F">
          <w:rPr>
            <w:rFonts w:ascii="Times New Roman" w:eastAsia="Calibri" w:hAnsi="Times New Roman" w:cs="Times New Roman"/>
          </w:rPr>
          <w:delText>es</w:delText>
        </w:r>
      </w:del>
      <w:r w:rsidR="00CE348F" w:rsidRPr="00AA6F89">
        <w:rPr>
          <w:rFonts w:ascii="Times New Roman" w:eastAsia="Calibri" w:hAnsi="Times New Roman" w:cs="Times New Roman"/>
        </w:rPr>
        <w:t>.</w:t>
      </w:r>
      <w:r w:rsidR="00B91684" w:rsidRPr="00AA6F89">
        <w:rPr>
          <w:rFonts w:ascii="Times New Roman" w:eastAsia="Calibri" w:hAnsi="Times New Roman" w:cs="Times New Roman"/>
        </w:rPr>
        <w:t xml:space="preserve"> </w:t>
      </w:r>
      <w:del w:id="225" w:author="Luca S" w:date="2024-09-16T21:58:00Z" w16du:dateUtc="2024-09-17T01:58:00Z">
        <w:r w:rsidDel="008E170F">
          <w:rPr>
            <w:rFonts w:ascii="Times New Roman" w:eastAsia="Calibri" w:hAnsi="Times New Roman" w:cs="Times New Roman"/>
          </w:rPr>
          <w:delText>They</w:delText>
        </w:r>
        <w:r w:rsidR="006519C0" w:rsidRPr="00AA6F89" w:rsidDel="008E170F">
          <w:rPr>
            <w:rFonts w:ascii="Times New Roman" w:eastAsia="Calibri" w:hAnsi="Times New Roman" w:cs="Times New Roman"/>
          </w:rPr>
          <w:delText xml:space="preserve"> </w:delText>
        </w:r>
      </w:del>
      <w:ins w:id="226" w:author="Luca S" w:date="2024-09-16T21:58:00Z" w16du:dateUtc="2024-09-17T01:58:00Z">
        <w:r w:rsidR="008E170F">
          <w:rPr>
            <w:rFonts w:ascii="Times New Roman" w:eastAsia="Calibri" w:hAnsi="Times New Roman" w:cs="Times New Roman"/>
          </w:rPr>
          <w:t>These officials</w:t>
        </w:r>
        <w:r w:rsidR="008E170F" w:rsidRPr="00AA6F89">
          <w:rPr>
            <w:rFonts w:ascii="Times New Roman" w:eastAsia="Calibri" w:hAnsi="Times New Roman" w:cs="Times New Roman"/>
          </w:rPr>
          <w:t xml:space="preserve"> </w:t>
        </w:r>
      </w:ins>
      <w:r w:rsidR="002301AA">
        <w:rPr>
          <w:rFonts w:ascii="Times New Roman" w:eastAsia="Calibri" w:hAnsi="Times New Roman" w:cs="Times New Roman"/>
        </w:rPr>
        <w:t>may well</w:t>
      </w:r>
      <w:r w:rsidR="006519C0" w:rsidRPr="00AA6F89">
        <w:rPr>
          <w:rFonts w:ascii="Times New Roman" w:eastAsia="Calibri" w:hAnsi="Times New Roman" w:cs="Times New Roman"/>
        </w:rPr>
        <w:t xml:space="preserve"> be conscientiously exercising </w:t>
      </w:r>
      <w:r w:rsidR="007A4D80">
        <w:rPr>
          <w:rFonts w:ascii="Times New Roman" w:eastAsia="Calibri" w:hAnsi="Times New Roman" w:cs="Times New Roman"/>
        </w:rPr>
        <w:t xml:space="preserve">their </w:t>
      </w:r>
      <w:r w:rsidR="006519C0" w:rsidRPr="00AA6F89">
        <w:rPr>
          <w:rFonts w:ascii="Times New Roman" w:eastAsia="Calibri" w:hAnsi="Times New Roman" w:cs="Times New Roman"/>
        </w:rPr>
        <w:t xml:space="preserve">judgment to craft policies in </w:t>
      </w:r>
      <w:r w:rsidR="00FE2ECA">
        <w:rPr>
          <w:rFonts w:ascii="Times New Roman" w:eastAsia="Calibri" w:hAnsi="Times New Roman" w:cs="Times New Roman"/>
        </w:rPr>
        <w:t xml:space="preserve">view </w:t>
      </w:r>
      <w:r w:rsidR="006519C0" w:rsidRPr="00AA6F89">
        <w:rPr>
          <w:rFonts w:ascii="Times New Roman" w:eastAsia="Calibri" w:hAnsi="Times New Roman" w:cs="Times New Roman"/>
        </w:rPr>
        <w:t xml:space="preserve">of their expected consequence on the general welfare of the electorate. </w:t>
      </w:r>
      <w:del w:id="227" w:author="Luca S" w:date="2024-09-16T21:58:00Z" w16du:dateUtc="2024-09-17T01:58:00Z">
        <w:r w:rsidR="006519C0" w:rsidRPr="00AA6F89" w:rsidDel="00807539">
          <w:rPr>
            <w:rFonts w:ascii="Times New Roman" w:eastAsia="Calibri" w:hAnsi="Times New Roman" w:cs="Times New Roman"/>
          </w:rPr>
          <w:delText xml:space="preserve">This </w:delText>
        </w:r>
      </w:del>
      <w:ins w:id="228" w:author="Luca S" w:date="2024-09-16T21:58:00Z" w16du:dateUtc="2024-09-17T01:58:00Z">
        <w:r w:rsidR="00807539">
          <w:rPr>
            <w:rFonts w:ascii="Times New Roman" w:eastAsia="Calibri" w:hAnsi="Times New Roman" w:cs="Times New Roman"/>
          </w:rPr>
          <w:t>Pay</w:t>
        </w:r>
      </w:ins>
      <w:ins w:id="229" w:author="Luca S" w:date="2024-09-16T21:59:00Z" w16du:dateUtc="2024-09-17T01:59:00Z">
        <w:r w:rsidR="00807539">
          <w:rPr>
            <w:rFonts w:ascii="Times New Roman" w:eastAsia="Calibri" w:hAnsi="Times New Roman" w:cs="Times New Roman"/>
          </w:rPr>
          <w:t>ing attention to the way that the passage of a policy will impact the welfare of voters</w:t>
        </w:r>
      </w:ins>
      <w:ins w:id="230" w:author="Luca S" w:date="2024-09-16T21:58:00Z" w16du:dateUtc="2024-09-17T01:58:00Z">
        <w:r w:rsidR="00807539" w:rsidRPr="00AA6F89">
          <w:rPr>
            <w:rFonts w:ascii="Times New Roman" w:eastAsia="Calibri" w:hAnsi="Times New Roman" w:cs="Times New Roman"/>
          </w:rPr>
          <w:t xml:space="preserve"> </w:t>
        </w:r>
      </w:ins>
      <w:r w:rsidR="006519C0" w:rsidRPr="00AA6F89">
        <w:rPr>
          <w:rFonts w:ascii="Times New Roman" w:eastAsia="Calibri" w:hAnsi="Times New Roman" w:cs="Times New Roman"/>
        </w:rPr>
        <w:t xml:space="preserve">is partly the </w:t>
      </w:r>
      <w:r w:rsidR="006519C0" w:rsidRPr="00807539">
        <w:rPr>
          <w:rFonts w:ascii="Times New Roman" w:eastAsia="Calibri" w:hAnsi="Times New Roman" w:cs="Times New Roman"/>
          <w:i/>
          <w:iCs/>
          <w:rPrChange w:id="231" w:author="Luca S" w:date="2024-09-16T21:59:00Z" w16du:dateUtc="2024-09-17T01:59:00Z">
            <w:rPr>
              <w:rFonts w:ascii="Times New Roman" w:eastAsia="Calibri" w:hAnsi="Times New Roman" w:cs="Times New Roman"/>
            </w:rPr>
          </w:rPrChange>
        </w:rPr>
        <w:t>point</w:t>
      </w:r>
      <w:r w:rsidR="006519C0" w:rsidRPr="00AA6F89">
        <w:rPr>
          <w:rFonts w:ascii="Times New Roman" w:eastAsia="Calibri" w:hAnsi="Times New Roman" w:cs="Times New Roman"/>
        </w:rPr>
        <w:t xml:space="preserve"> of periodic elections and democratic accountability; this is what </w:t>
      </w:r>
      <w:del w:id="232" w:author="Luca S" w:date="2024-09-16T21:59:00Z" w16du:dateUtc="2024-09-17T01:59:00Z">
        <w:r w:rsidR="006519C0" w:rsidRPr="00AA6F89" w:rsidDel="00807539">
          <w:rPr>
            <w:rFonts w:ascii="Times New Roman" w:eastAsia="Calibri" w:hAnsi="Times New Roman" w:cs="Times New Roman"/>
          </w:rPr>
          <w:delText xml:space="preserve">they </w:delText>
        </w:r>
      </w:del>
      <w:ins w:id="233" w:author="Luca S" w:date="2024-09-16T21:59:00Z" w16du:dateUtc="2024-09-17T01:59:00Z">
        <w:r w:rsidR="00807539">
          <w:rPr>
            <w:rFonts w:ascii="Times New Roman" w:eastAsia="Calibri" w:hAnsi="Times New Roman" w:cs="Times New Roman"/>
          </w:rPr>
          <w:t>elected and appointed officials</w:t>
        </w:r>
        <w:r w:rsidR="00807539" w:rsidRPr="00AA6F89">
          <w:rPr>
            <w:rFonts w:ascii="Times New Roman" w:eastAsia="Calibri" w:hAnsi="Times New Roman" w:cs="Times New Roman"/>
          </w:rPr>
          <w:t xml:space="preserve"> </w:t>
        </w:r>
      </w:ins>
      <w:r w:rsidR="006519C0" w:rsidRPr="00AA6F89">
        <w:rPr>
          <w:rFonts w:ascii="Times New Roman" w:eastAsia="Calibri" w:hAnsi="Times New Roman" w:cs="Times New Roman"/>
        </w:rPr>
        <w:t>are</w:t>
      </w:r>
      <w:ins w:id="234" w:author="Luca S" w:date="2024-09-16T21:59:00Z" w16du:dateUtc="2024-09-17T01:59:00Z">
        <w:r w:rsidR="00807539">
          <w:rPr>
            <w:rFonts w:ascii="Times New Roman" w:eastAsia="Calibri" w:hAnsi="Times New Roman" w:cs="Times New Roman"/>
          </w:rPr>
          <w:t xml:space="preserve"> largely</w:t>
        </w:r>
      </w:ins>
      <w:r w:rsidR="006519C0" w:rsidRPr="00AA6F89">
        <w:rPr>
          <w:rFonts w:ascii="Times New Roman" w:eastAsia="Calibri" w:hAnsi="Times New Roman" w:cs="Times New Roman"/>
        </w:rPr>
        <w:t xml:space="preserve"> </w:t>
      </w:r>
      <w:r>
        <w:rPr>
          <w:rFonts w:ascii="Times New Roman" w:eastAsia="Calibri" w:hAnsi="Times New Roman" w:cs="Times New Roman"/>
        </w:rPr>
        <w:t>supposed to</w:t>
      </w:r>
      <w:r w:rsidR="006519C0" w:rsidRPr="00AA6F89">
        <w:rPr>
          <w:rFonts w:ascii="Times New Roman" w:eastAsia="Calibri" w:hAnsi="Times New Roman" w:cs="Times New Roman"/>
        </w:rPr>
        <w:t xml:space="preserve"> do</w:t>
      </w:r>
      <w:r w:rsidR="00B91684" w:rsidRPr="00AA6F89">
        <w:rPr>
          <w:rFonts w:ascii="Times New Roman" w:eastAsia="Calibri" w:hAnsi="Times New Roman" w:cs="Times New Roman"/>
        </w:rPr>
        <w:t>.</w:t>
      </w:r>
      <w:r w:rsidR="00D46284" w:rsidRPr="00AA6F89">
        <w:rPr>
          <w:rFonts w:ascii="Times New Roman" w:eastAsia="Calibri" w:hAnsi="Times New Roman" w:cs="Times New Roman"/>
        </w:rPr>
        <w:t xml:space="preserve"> If the elected government insisted on</w:t>
      </w:r>
      <w:r>
        <w:rPr>
          <w:rFonts w:ascii="Times New Roman" w:eastAsia="Calibri" w:hAnsi="Times New Roman" w:cs="Times New Roman"/>
        </w:rPr>
        <w:t xml:space="preserve">, say, </w:t>
      </w:r>
      <w:r w:rsidR="00D46284" w:rsidRPr="00AA6F89">
        <w:rPr>
          <w:rFonts w:ascii="Times New Roman" w:eastAsia="Calibri" w:hAnsi="Times New Roman" w:cs="Times New Roman"/>
        </w:rPr>
        <w:t xml:space="preserve">labor and environment protection even in the face of a severe economic depression, the electorate would rather perceive it as a failure of governance rather than as a sincere commitment to </w:t>
      </w:r>
      <w:del w:id="235" w:author="Luca S" w:date="2024-09-16T22:00:00Z" w16du:dateUtc="2024-09-17T02:00:00Z">
        <w:r w:rsidR="00D46284" w:rsidRPr="00AA6F89" w:rsidDel="00807539">
          <w:rPr>
            <w:rFonts w:ascii="Times New Roman" w:eastAsia="Calibri" w:hAnsi="Times New Roman" w:cs="Times New Roman"/>
          </w:rPr>
          <w:delText xml:space="preserve">the </w:delText>
        </w:r>
      </w:del>
      <w:r w:rsidR="00D46284" w:rsidRPr="00AA6F89">
        <w:rPr>
          <w:rFonts w:ascii="Times New Roman" w:eastAsia="Calibri" w:hAnsi="Times New Roman" w:cs="Times New Roman"/>
        </w:rPr>
        <w:t xml:space="preserve">popular </w:t>
      </w:r>
      <w:del w:id="236" w:author="Luca S" w:date="2024-09-16T22:00:00Z" w16du:dateUtc="2024-09-17T02:00:00Z">
        <w:r w:rsidR="00D46284" w:rsidRPr="00AA6F89" w:rsidDel="00807539">
          <w:rPr>
            <w:rFonts w:ascii="Times New Roman" w:eastAsia="Calibri" w:hAnsi="Times New Roman" w:cs="Times New Roman"/>
          </w:rPr>
          <w:delText>demand</w:delText>
        </w:r>
      </w:del>
      <w:ins w:id="237" w:author="Luca S" w:date="2024-09-16T22:00:00Z" w16du:dateUtc="2024-09-17T02:00:00Z">
        <w:r w:rsidR="00807539">
          <w:rPr>
            <w:rFonts w:ascii="Times New Roman" w:eastAsia="Calibri" w:hAnsi="Times New Roman" w:cs="Times New Roman"/>
          </w:rPr>
          <w:t>wishes</w:t>
        </w:r>
      </w:ins>
      <w:r w:rsidR="00D46284" w:rsidRPr="00AA6F89">
        <w:rPr>
          <w:rFonts w:ascii="Times New Roman" w:eastAsia="Calibri" w:hAnsi="Times New Roman" w:cs="Times New Roman"/>
        </w:rPr>
        <w:t>.</w:t>
      </w:r>
    </w:p>
    <w:p w14:paraId="3CD64B25" w14:textId="77777777" w:rsidR="00D334A5" w:rsidRDefault="00D334A5" w:rsidP="00FB0888">
      <w:pPr>
        <w:spacing w:line="276" w:lineRule="auto"/>
        <w:ind w:firstLine="720"/>
        <w:contextualSpacing/>
        <w:jc w:val="both"/>
        <w:rPr>
          <w:rFonts w:ascii="Times New Roman" w:eastAsia="Calibri" w:hAnsi="Times New Roman" w:cs="Times New Roman"/>
        </w:rPr>
      </w:pPr>
    </w:p>
    <w:p w14:paraId="229E43DD" w14:textId="0CC47B24" w:rsidR="008E6C65" w:rsidRPr="00C31F31" w:rsidRDefault="00D334A5" w:rsidP="00DF32AD">
      <w:pPr>
        <w:spacing w:line="276" w:lineRule="auto"/>
        <w:ind w:firstLine="720"/>
        <w:contextualSpacing/>
        <w:jc w:val="both"/>
        <w:rPr>
          <w:rFonts w:ascii="Times New Roman" w:eastAsia="Calibri" w:hAnsi="Times New Roman" w:cs="Times New Roman"/>
          <w:highlight w:val="yellow"/>
        </w:rPr>
      </w:pPr>
      <w:r w:rsidRPr="00AF5086">
        <w:rPr>
          <w:rFonts w:ascii="Times New Roman" w:eastAsia="Calibri" w:hAnsi="Times New Roman" w:cs="Times New Roman"/>
        </w:rPr>
        <w:t xml:space="preserve">To be clear, this is not to deny that some or </w:t>
      </w:r>
      <w:proofErr w:type="gramStart"/>
      <w:r w:rsidRPr="00AF5086">
        <w:rPr>
          <w:rFonts w:ascii="Times New Roman" w:eastAsia="Calibri" w:hAnsi="Times New Roman" w:cs="Times New Roman"/>
        </w:rPr>
        <w:t>all of</w:t>
      </w:r>
      <w:proofErr w:type="gramEnd"/>
      <w:r w:rsidRPr="00AF5086">
        <w:rPr>
          <w:rFonts w:ascii="Times New Roman" w:eastAsia="Calibri" w:hAnsi="Times New Roman" w:cs="Times New Roman"/>
        </w:rPr>
        <w:t xml:space="preserve"> </w:t>
      </w:r>
      <w:del w:id="238" w:author="Luca S" w:date="2024-09-16T22:00:00Z" w16du:dateUtc="2024-09-17T02:00:00Z">
        <w:r w:rsidRPr="00AF5086" w:rsidDel="00807539">
          <w:rPr>
            <w:rFonts w:ascii="Times New Roman" w:eastAsia="Calibri" w:hAnsi="Times New Roman" w:cs="Times New Roman"/>
          </w:rPr>
          <w:delText xml:space="preserve">these </w:delText>
        </w:r>
      </w:del>
      <w:ins w:id="239" w:author="Luca S" w:date="2024-09-16T22:00:00Z" w16du:dateUtc="2024-09-17T02:00:00Z">
        <w:r w:rsidR="00807539">
          <w:rPr>
            <w:rFonts w:ascii="Times New Roman" w:eastAsia="Calibri" w:hAnsi="Times New Roman" w:cs="Times New Roman"/>
          </w:rPr>
          <w:t>the above</w:t>
        </w:r>
        <w:r w:rsidR="00807539" w:rsidRPr="00AF5086">
          <w:rPr>
            <w:rFonts w:ascii="Times New Roman" w:eastAsia="Calibri" w:hAnsi="Times New Roman" w:cs="Times New Roman"/>
          </w:rPr>
          <w:t xml:space="preserve"> </w:t>
        </w:r>
      </w:ins>
      <w:r w:rsidR="00D746E6">
        <w:rPr>
          <w:rFonts w:ascii="Times New Roman" w:eastAsia="Calibri" w:hAnsi="Times New Roman" w:cs="Times New Roman"/>
        </w:rPr>
        <w:t>features</w:t>
      </w:r>
      <w:r w:rsidRPr="00AF5086">
        <w:rPr>
          <w:rFonts w:ascii="Times New Roman" w:eastAsia="Calibri" w:hAnsi="Times New Roman" w:cs="Times New Roman"/>
        </w:rPr>
        <w:t xml:space="preserve"> </w:t>
      </w:r>
      <w:r w:rsidR="005F4563" w:rsidRPr="00AF5086">
        <w:rPr>
          <w:rFonts w:ascii="Times New Roman" w:eastAsia="Calibri" w:hAnsi="Times New Roman" w:cs="Times New Roman"/>
        </w:rPr>
        <w:t xml:space="preserve">are often </w:t>
      </w:r>
      <w:r w:rsidRPr="00AF5086">
        <w:rPr>
          <w:rFonts w:ascii="Times New Roman" w:eastAsia="Calibri" w:hAnsi="Times New Roman" w:cs="Times New Roman"/>
        </w:rPr>
        <w:t>present in particular exercises of structural power</w:t>
      </w:r>
      <w:r w:rsidR="00357BDB">
        <w:rPr>
          <w:rFonts w:ascii="Times New Roman" w:eastAsia="Calibri" w:hAnsi="Times New Roman" w:cs="Times New Roman"/>
        </w:rPr>
        <w:t xml:space="preserve">. </w:t>
      </w:r>
      <w:r w:rsidR="00186361">
        <w:rPr>
          <w:rFonts w:ascii="Times New Roman" w:eastAsia="Calibri" w:hAnsi="Times New Roman" w:cs="Times New Roman"/>
        </w:rPr>
        <w:t xml:space="preserve">However, none of these features </w:t>
      </w:r>
      <w:r w:rsidR="00CF249F" w:rsidRPr="00AF5086">
        <w:rPr>
          <w:rFonts w:ascii="Times New Roman" w:eastAsia="Calibri" w:hAnsi="Times New Roman" w:cs="Times New Roman"/>
        </w:rPr>
        <w:t>explain</w:t>
      </w:r>
      <w:ins w:id="240" w:author="Luca S" w:date="2024-09-16T22:00:00Z" w16du:dateUtc="2024-09-17T02:00:00Z">
        <w:r w:rsidR="00807539">
          <w:rPr>
            <w:rFonts w:ascii="Times New Roman" w:eastAsia="Calibri" w:hAnsi="Times New Roman" w:cs="Times New Roman"/>
          </w:rPr>
          <w:t>s</w:t>
        </w:r>
      </w:ins>
      <w:r w:rsidR="00CF249F" w:rsidRPr="00AF5086">
        <w:rPr>
          <w:rFonts w:ascii="Times New Roman" w:eastAsia="Calibri" w:hAnsi="Times New Roman" w:cs="Times New Roman"/>
        </w:rPr>
        <w:t xml:space="preserve"> </w:t>
      </w:r>
      <w:r w:rsidR="007145A0" w:rsidRPr="00AF5086">
        <w:rPr>
          <w:rFonts w:ascii="Times New Roman" w:eastAsia="Calibri" w:hAnsi="Times New Roman" w:cs="Times New Roman"/>
        </w:rPr>
        <w:t xml:space="preserve">what makes structural power </w:t>
      </w:r>
      <w:r w:rsidR="00304A1B" w:rsidRPr="00282584">
        <w:rPr>
          <w:rFonts w:ascii="Times New Roman" w:eastAsia="Calibri" w:hAnsi="Times New Roman" w:cs="Times New Roman"/>
          <w:i/>
          <w:iCs/>
        </w:rPr>
        <w:t>as such</w:t>
      </w:r>
      <w:r w:rsidR="00293884">
        <w:rPr>
          <w:rFonts w:ascii="Times New Roman" w:eastAsia="Calibri" w:hAnsi="Times New Roman" w:cs="Times New Roman"/>
        </w:rPr>
        <w:t xml:space="preserve"> </w:t>
      </w:r>
      <w:r w:rsidR="00032A89">
        <w:rPr>
          <w:rFonts w:ascii="Times New Roman" w:eastAsia="Calibri" w:hAnsi="Times New Roman" w:cs="Times New Roman"/>
        </w:rPr>
        <w:t>p</w:t>
      </w:r>
      <w:r w:rsidR="00293884">
        <w:rPr>
          <w:rFonts w:ascii="Times New Roman" w:eastAsia="Calibri" w:hAnsi="Times New Roman" w:cs="Times New Roman"/>
        </w:rPr>
        <w:t>roblematic</w:t>
      </w:r>
      <w:r w:rsidR="00186361">
        <w:rPr>
          <w:rFonts w:ascii="Times New Roman" w:eastAsia="Calibri" w:hAnsi="Times New Roman" w:cs="Times New Roman"/>
        </w:rPr>
        <w:t>.</w:t>
      </w:r>
      <w:r w:rsidR="00032A89">
        <w:rPr>
          <w:rFonts w:ascii="Times New Roman" w:eastAsia="Calibri" w:hAnsi="Times New Roman" w:cs="Times New Roman"/>
        </w:rPr>
        <w:t xml:space="preserve"> </w:t>
      </w:r>
      <w:r w:rsidR="004D3A95" w:rsidRPr="004D3A95">
        <w:rPr>
          <w:rFonts w:ascii="Times New Roman" w:eastAsia="Calibri" w:hAnsi="Times New Roman" w:cs="Times New Roman"/>
        </w:rPr>
        <w:t xml:space="preserve">In fact, </w:t>
      </w:r>
      <w:r w:rsidR="00AB593C">
        <w:rPr>
          <w:rFonts w:ascii="Times New Roman" w:eastAsia="Calibri" w:hAnsi="Times New Roman" w:cs="Times New Roman"/>
        </w:rPr>
        <w:t xml:space="preserve">the absence of these contingent features can </w:t>
      </w:r>
      <w:r w:rsidR="00163E92" w:rsidRPr="00163E92">
        <w:rPr>
          <w:rFonts w:ascii="Times New Roman" w:eastAsia="Calibri" w:hAnsi="Times New Roman" w:cs="Times New Roman"/>
        </w:rPr>
        <w:t xml:space="preserve">intensify </w:t>
      </w:r>
      <w:r w:rsidR="00AB593C">
        <w:rPr>
          <w:rFonts w:ascii="Times New Roman" w:eastAsia="Calibri" w:hAnsi="Times New Roman" w:cs="Times New Roman"/>
        </w:rPr>
        <w:t xml:space="preserve">structural dependence. Consider </w:t>
      </w:r>
      <w:r w:rsidR="004D3A95" w:rsidRPr="004D3A95">
        <w:rPr>
          <w:rFonts w:ascii="Times New Roman" w:eastAsia="Calibri" w:hAnsi="Times New Roman" w:cs="Times New Roman"/>
        </w:rPr>
        <w:t xml:space="preserve">firms </w:t>
      </w:r>
      <w:r w:rsidR="00AB593C">
        <w:rPr>
          <w:rFonts w:ascii="Times New Roman" w:eastAsia="Calibri" w:hAnsi="Times New Roman" w:cs="Times New Roman"/>
        </w:rPr>
        <w:t>that o</w:t>
      </w:r>
      <w:r w:rsidR="004D3A95" w:rsidRPr="004D3A95">
        <w:rPr>
          <w:rFonts w:ascii="Times New Roman" w:eastAsia="Calibri" w:hAnsi="Times New Roman" w:cs="Times New Roman"/>
        </w:rPr>
        <w:t>perate in a fiercely competitive market</w:t>
      </w:r>
      <w:r w:rsidR="00163E92">
        <w:rPr>
          <w:rFonts w:ascii="Times New Roman" w:eastAsia="Calibri" w:hAnsi="Times New Roman" w:cs="Times New Roman"/>
        </w:rPr>
        <w:t>,</w:t>
      </w:r>
      <w:r w:rsidR="004D3A95" w:rsidRPr="004D3A95">
        <w:rPr>
          <w:rFonts w:ascii="Times New Roman" w:eastAsia="Calibri" w:hAnsi="Times New Roman" w:cs="Times New Roman"/>
        </w:rPr>
        <w:t xml:space="preserve"> driven solely by </w:t>
      </w:r>
      <w:r w:rsidR="00DF32AD">
        <w:rPr>
          <w:rFonts w:ascii="Times New Roman" w:eastAsia="Calibri" w:hAnsi="Times New Roman" w:cs="Times New Roman"/>
        </w:rPr>
        <w:t>the profit motive</w:t>
      </w:r>
      <w:r w:rsidR="004D3A95" w:rsidRPr="004D3A95">
        <w:rPr>
          <w:rFonts w:ascii="Times New Roman" w:eastAsia="Calibri" w:hAnsi="Times New Roman" w:cs="Times New Roman"/>
        </w:rPr>
        <w:t xml:space="preserve"> without </w:t>
      </w:r>
      <w:r w:rsidR="004D3A95">
        <w:rPr>
          <w:rFonts w:ascii="Times New Roman" w:eastAsia="Calibri" w:hAnsi="Times New Roman" w:cs="Times New Roman"/>
        </w:rPr>
        <w:t>any r</w:t>
      </w:r>
      <w:r w:rsidR="004D3A95" w:rsidRPr="004D3A95">
        <w:rPr>
          <w:rFonts w:ascii="Times New Roman" w:eastAsia="Calibri" w:hAnsi="Times New Roman" w:cs="Times New Roman"/>
        </w:rPr>
        <w:t>egard for politics</w:t>
      </w:r>
      <w:r w:rsidR="00AB593C">
        <w:rPr>
          <w:rFonts w:ascii="Times New Roman" w:eastAsia="Calibri" w:hAnsi="Times New Roman" w:cs="Times New Roman"/>
        </w:rPr>
        <w:t>. T</w:t>
      </w:r>
      <w:r w:rsidR="004D3A95" w:rsidRPr="004D3A95">
        <w:rPr>
          <w:rFonts w:ascii="Times New Roman" w:eastAsia="Calibri" w:hAnsi="Times New Roman" w:cs="Times New Roman"/>
        </w:rPr>
        <w:t xml:space="preserve">hese firms </w:t>
      </w:r>
      <w:r w:rsidR="00AB593C">
        <w:rPr>
          <w:rFonts w:ascii="Times New Roman" w:eastAsia="Calibri" w:hAnsi="Times New Roman" w:cs="Times New Roman"/>
        </w:rPr>
        <w:t>can be</w:t>
      </w:r>
      <w:r w:rsidR="004D3A95" w:rsidRPr="004D3A95">
        <w:rPr>
          <w:rFonts w:ascii="Times New Roman" w:eastAsia="Calibri" w:hAnsi="Times New Roman" w:cs="Times New Roman"/>
        </w:rPr>
        <w:t xml:space="preserve"> </w:t>
      </w:r>
      <w:proofErr w:type="gramStart"/>
      <w:r w:rsidR="00761898">
        <w:rPr>
          <w:rFonts w:ascii="Times New Roman" w:eastAsia="Calibri" w:hAnsi="Times New Roman" w:cs="Times New Roman"/>
        </w:rPr>
        <w:t>all the</w:t>
      </w:r>
      <w:r w:rsidR="004D3A95" w:rsidRPr="004D3A95">
        <w:rPr>
          <w:rFonts w:ascii="Times New Roman" w:eastAsia="Calibri" w:hAnsi="Times New Roman" w:cs="Times New Roman"/>
        </w:rPr>
        <w:t xml:space="preserve"> more</w:t>
      </w:r>
      <w:proofErr w:type="gramEnd"/>
      <w:r w:rsidR="004D3A95" w:rsidRPr="004D3A95">
        <w:rPr>
          <w:rFonts w:ascii="Times New Roman" w:eastAsia="Calibri" w:hAnsi="Times New Roman" w:cs="Times New Roman"/>
        </w:rPr>
        <w:t xml:space="preserve"> ruthless</w:t>
      </w:r>
      <w:r w:rsidR="00221393">
        <w:rPr>
          <w:rFonts w:ascii="Times New Roman" w:eastAsia="Calibri" w:hAnsi="Times New Roman" w:cs="Times New Roman"/>
        </w:rPr>
        <w:t xml:space="preserve"> in their p</w:t>
      </w:r>
      <w:r w:rsidR="00DF32AD">
        <w:rPr>
          <w:rFonts w:ascii="Times New Roman" w:eastAsia="Calibri" w:hAnsi="Times New Roman" w:cs="Times New Roman"/>
        </w:rPr>
        <w:t>ursuit of profit,</w:t>
      </w:r>
      <w:r w:rsidR="00761898">
        <w:rPr>
          <w:rFonts w:ascii="Times New Roman" w:eastAsia="Calibri" w:hAnsi="Times New Roman" w:cs="Times New Roman"/>
        </w:rPr>
        <w:t xml:space="preserve"> leaving</w:t>
      </w:r>
      <w:r w:rsidR="00DF32AD">
        <w:rPr>
          <w:rFonts w:ascii="Times New Roman" w:eastAsia="Calibri" w:hAnsi="Times New Roman" w:cs="Times New Roman"/>
        </w:rPr>
        <w:t xml:space="preserve"> no room for persuasion </w:t>
      </w:r>
      <w:r w:rsidR="00CB6E49">
        <w:rPr>
          <w:rFonts w:ascii="Times New Roman" w:eastAsia="Calibri" w:hAnsi="Times New Roman" w:cs="Times New Roman"/>
        </w:rPr>
        <w:t>by policymakers</w:t>
      </w:r>
      <w:r w:rsidR="00A54A47">
        <w:rPr>
          <w:rFonts w:ascii="Times New Roman" w:eastAsia="Calibri" w:hAnsi="Times New Roman" w:cs="Times New Roman"/>
        </w:rPr>
        <w:t>, compared to politically savvy corporate giants</w:t>
      </w:r>
      <w:r w:rsidR="00ED2CBF">
        <w:rPr>
          <w:rFonts w:ascii="Times New Roman" w:eastAsia="Calibri" w:hAnsi="Times New Roman" w:cs="Times New Roman"/>
        </w:rPr>
        <w:t xml:space="preserve"> </w:t>
      </w:r>
      <w:r w:rsidR="000F6903">
        <w:rPr>
          <w:rFonts w:ascii="Times New Roman" w:eastAsia="Calibri" w:hAnsi="Times New Roman" w:cs="Times New Roman"/>
        </w:rPr>
        <w:t>with established networks with</w:t>
      </w:r>
      <w:r w:rsidR="00761898">
        <w:rPr>
          <w:rFonts w:ascii="Times New Roman" w:eastAsia="Calibri" w:hAnsi="Times New Roman" w:cs="Times New Roman"/>
        </w:rPr>
        <w:t xml:space="preserve"> </w:t>
      </w:r>
      <w:r w:rsidR="000F6903">
        <w:rPr>
          <w:rFonts w:ascii="Times New Roman" w:eastAsia="Calibri" w:hAnsi="Times New Roman" w:cs="Times New Roman"/>
        </w:rPr>
        <w:t>policymakers and industrial competitors.</w:t>
      </w:r>
    </w:p>
    <w:p w14:paraId="4727DB5B" w14:textId="42DFA7E1" w:rsidR="008D3752" w:rsidRDefault="008D3752" w:rsidP="00C45D4D">
      <w:pPr>
        <w:spacing w:line="276" w:lineRule="auto"/>
        <w:ind w:firstLine="720"/>
        <w:contextualSpacing/>
        <w:jc w:val="both"/>
        <w:rPr>
          <w:rFonts w:ascii="Times New Roman" w:eastAsia="Calibri" w:hAnsi="Times New Roman" w:cs="Times New Roman"/>
        </w:rPr>
      </w:pPr>
      <w:r w:rsidRPr="00AB1B6F">
        <w:rPr>
          <w:rFonts w:ascii="Times New Roman" w:eastAsia="Calibri" w:hAnsi="Times New Roman" w:cs="Times New Roman"/>
        </w:rPr>
        <w:t xml:space="preserve">We can now </w:t>
      </w:r>
      <w:r w:rsidR="008F63D8" w:rsidRPr="00AB1B6F">
        <w:rPr>
          <w:rFonts w:ascii="Times New Roman" w:eastAsia="Calibri" w:hAnsi="Times New Roman" w:cs="Times New Roman"/>
        </w:rPr>
        <w:t>understand better</w:t>
      </w:r>
      <w:r w:rsidRPr="00AB1B6F">
        <w:rPr>
          <w:rFonts w:ascii="Times New Roman" w:eastAsia="Calibri" w:hAnsi="Times New Roman" w:cs="Times New Roman"/>
        </w:rPr>
        <w:t xml:space="preserve"> what Charles Lindblom mean</w:t>
      </w:r>
      <w:r w:rsidR="00332678" w:rsidRPr="00AB1B6F">
        <w:rPr>
          <w:rFonts w:ascii="Times New Roman" w:eastAsia="Calibri" w:hAnsi="Times New Roman" w:cs="Times New Roman"/>
        </w:rPr>
        <w:t xml:space="preserve">s with his famous claim that the market </w:t>
      </w:r>
      <w:ins w:id="241" w:author="Luca S" w:date="2024-09-16T22:01:00Z" w16du:dateUtc="2024-09-17T02:01:00Z">
        <w:r w:rsidR="00807539">
          <w:rPr>
            <w:rFonts w:ascii="Times New Roman" w:eastAsia="Calibri" w:hAnsi="Times New Roman" w:cs="Times New Roman"/>
          </w:rPr>
          <w:t xml:space="preserve">mechanism </w:t>
        </w:r>
      </w:ins>
      <w:r w:rsidR="00332678" w:rsidRPr="00AB1B6F">
        <w:rPr>
          <w:rFonts w:ascii="Times New Roman" w:eastAsia="Calibri" w:hAnsi="Times New Roman" w:cs="Times New Roman"/>
        </w:rPr>
        <w:t xml:space="preserve">is </w:t>
      </w:r>
      <w:ins w:id="242" w:author="Luca S" w:date="2024-09-16T22:01:00Z" w16du:dateUtc="2024-09-17T02:01:00Z">
        <w:r w:rsidR="00807539">
          <w:rPr>
            <w:rFonts w:ascii="Times New Roman" w:eastAsia="Calibri" w:hAnsi="Times New Roman" w:cs="Times New Roman"/>
          </w:rPr>
          <w:t xml:space="preserve">an </w:t>
        </w:r>
      </w:ins>
      <w:del w:id="243" w:author="Luca S" w:date="2024-09-16T22:01:00Z" w16du:dateUtc="2024-09-17T02:01:00Z">
        <w:r w:rsidR="00332678" w:rsidRPr="00AB1B6F" w:rsidDel="00807539">
          <w:rPr>
            <w:rFonts w:ascii="Times New Roman" w:eastAsia="Calibri" w:hAnsi="Times New Roman" w:cs="Times New Roman"/>
          </w:rPr>
          <w:delText>“a mechanism of</w:delText>
        </w:r>
      </w:del>
      <w:r w:rsidR="00332678" w:rsidRPr="00AB1B6F">
        <w:rPr>
          <w:rFonts w:ascii="Times New Roman" w:eastAsia="Calibri" w:hAnsi="Times New Roman" w:cs="Times New Roman"/>
        </w:rPr>
        <w:t xml:space="preserve"> </w:t>
      </w:r>
      <w:ins w:id="244" w:author="Luca S" w:date="2024-09-16T22:01:00Z" w16du:dateUtc="2024-09-17T02:01:00Z">
        <w:r w:rsidR="00807539">
          <w:rPr>
            <w:rFonts w:ascii="Times New Roman" w:eastAsia="Calibri" w:hAnsi="Times New Roman" w:cs="Times New Roman"/>
          </w:rPr>
          <w:t>“</w:t>
        </w:r>
      </w:ins>
      <w:r w:rsidR="00332678" w:rsidRPr="00AB1B6F">
        <w:rPr>
          <w:rFonts w:ascii="Times New Roman" w:eastAsia="Calibri" w:hAnsi="Times New Roman" w:cs="Times New Roman"/>
        </w:rPr>
        <w:t>automatic punishing recoil</w:t>
      </w:r>
      <w:r w:rsidR="00371844">
        <w:rPr>
          <w:rFonts w:ascii="Times New Roman" w:eastAsia="Calibri" w:hAnsi="Times New Roman" w:cs="Times New Roman"/>
        </w:rPr>
        <w:t>.</w:t>
      </w:r>
      <w:r w:rsidR="008F63D8" w:rsidRPr="00AB1B6F">
        <w:rPr>
          <w:rFonts w:ascii="Times New Roman" w:eastAsia="Calibri" w:hAnsi="Times New Roman" w:cs="Times New Roman"/>
        </w:rPr>
        <w:t>”</w:t>
      </w:r>
      <w:r w:rsidR="00332678" w:rsidRPr="00AB1B6F">
        <w:rPr>
          <w:rFonts w:ascii="Times New Roman" w:eastAsia="Calibri" w:hAnsi="Times New Roman" w:cs="Times New Roman"/>
        </w:rPr>
        <w:t xml:space="preserve"> </w:t>
      </w:r>
      <w:r w:rsidR="00371844">
        <w:rPr>
          <w:rFonts w:ascii="Times New Roman" w:eastAsia="Calibri" w:hAnsi="Times New Roman" w:cs="Times New Roman"/>
        </w:rPr>
        <w:t xml:space="preserve">It is not that </w:t>
      </w:r>
      <w:r w:rsidR="005A0639">
        <w:rPr>
          <w:rFonts w:ascii="Times New Roman" w:eastAsia="Calibri" w:hAnsi="Times New Roman" w:cs="Times New Roman"/>
        </w:rPr>
        <w:t xml:space="preserve">firms or policymakers are acting </w:t>
      </w:r>
      <w:del w:id="245" w:author="Luca S" w:date="2024-09-16T22:01:00Z" w16du:dateUtc="2024-09-17T02:01:00Z">
        <w:r w:rsidR="005A0639" w:rsidDel="00807539">
          <w:rPr>
            <w:rFonts w:ascii="Times New Roman" w:eastAsia="Calibri" w:hAnsi="Times New Roman" w:cs="Times New Roman"/>
          </w:rPr>
          <w:delText>“</w:delText>
        </w:r>
      </w:del>
      <w:r w:rsidR="005A0639">
        <w:rPr>
          <w:rFonts w:ascii="Times New Roman" w:eastAsia="Calibri" w:hAnsi="Times New Roman" w:cs="Times New Roman"/>
        </w:rPr>
        <w:t>mechanically</w:t>
      </w:r>
      <w:del w:id="246" w:author="Luca S" w:date="2024-09-16T22:01:00Z" w16du:dateUtc="2024-09-17T02:01:00Z">
        <w:r w:rsidR="005A0639" w:rsidDel="00807539">
          <w:rPr>
            <w:rFonts w:ascii="Times New Roman" w:eastAsia="Calibri" w:hAnsi="Times New Roman" w:cs="Times New Roman"/>
          </w:rPr>
          <w:delText>”</w:delText>
        </w:r>
      </w:del>
      <w:r w:rsidR="005A0639">
        <w:rPr>
          <w:rFonts w:ascii="Times New Roman" w:eastAsia="Calibri" w:hAnsi="Times New Roman" w:cs="Times New Roman"/>
        </w:rPr>
        <w:t xml:space="preserve"> without any deliberate exercise of judgment or agency. </w:t>
      </w:r>
      <w:r w:rsidR="00EA4A88">
        <w:rPr>
          <w:rFonts w:ascii="Times New Roman" w:eastAsia="Calibri" w:hAnsi="Times New Roman" w:cs="Times New Roman"/>
        </w:rPr>
        <w:t xml:space="preserve">It is that they need not engage in any </w:t>
      </w:r>
      <w:r w:rsidR="002C295C">
        <w:rPr>
          <w:rFonts w:ascii="Times New Roman" w:eastAsia="Calibri" w:hAnsi="Times New Roman" w:cs="Times New Roman"/>
        </w:rPr>
        <w:t>additional politicized judgment</w:t>
      </w:r>
      <w:r w:rsidR="00A92A8D">
        <w:rPr>
          <w:rFonts w:ascii="Times New Roman" w:eastAsia="Calibri" w:hAnsi="Times New Roman" w:cs="Times New Roman"/>
        </w:rPr>
        <w:t>, communication, or organization to have the effect</w:t>
      </w:r>
      <w:r w:rsidR="00E14C4A">
        <w:rPr>
          <w:rFonts w:ascii="Times New Roman" w:eastAsia="Calibri" w:hAnsi="Times New Roman" w:cs="Times New Roman"/>
        </w:rPr>
        <w:t xml:space="preserve"> of constraining policymaking. “Punishment is </w:t>
      </w:r>
      <w:r w:rsidR="00C45D4D" w:rsidRPr="00AB1B6F">
        <w:rPr>
          <w:rFonts w:ascii="Times New Roman" w:eastAsia="Calibri" w:hAnsi="Times New Roman" w:cs="Times New Roman"/>
        </w:rPr>
        <w:t>not dependent on conspiracy or intention to punish.”</w:t>
      </w:r>
      <w:r w:rsidR="00AB1B6F">
        <w:rPr>
          <w:rStyle w:val="FootnoteReference"/>
          <w:rFonts w:ascii="Times New Roman" w:eastAsia="Calibri" w:hAnsi="Times New Roman" w:cs="Times New Roman"/>
        </w:rPr>
        <w:footnoteReference w:id="14"/>
      </w:r>
      <w:r w:rsidR="00AB1B6F">
        <w:rPr>
          <w:rFonts w:ascii="Times New Roman" w:eastAsia="Calibri" w:hAnsi="Times New Roman" w:cs="Times New Roman"/>
        </w:rPr>
        <w:t xml:space="preserve"> </w:t>
      </w:r>
      <w:r w:rsidR="00C144BF">
        <w:rPr>
          <w:rFonts w:ascii="Times New Roman" w:eastAsia="Calibri" w:hAnsi="Times New Roman" w:cs="Times New Roman"/>
        </w:rPr>
        <w:t xml:space="preserve">However, </w:t>
      </w:r>
      <w:r w:rsidR="00E14C4A">
        <w:rPr>
          <w:rFonts w:ascii="Times New Roman" w:eastAsia="Calibri" w:hAnsi="Times New Roman" w:cs="Times New Roman"/>
        </w:rPr>
        <w:t xml:space="preserve">this observation alone </w:t>
      </w:r>
      <w:del w:id="247" w:author="Luca S" w:date="2024-09-16T22:02:00Z" w16du:dateUtc="2024-09-17T02:02:00Z">
        <w:r w:rsidR="00E14C4A" w:rsidDel="00807539">
          <w:rPr>
            <w:rFonts w:ascii="Times New Roman" w:eastAsia="Calibri" w:hAnsi="Times New Roman" w:cs="Times New Roman"/>
          </w:rPr>
          <w:delText>does not</w:delText>
        </w:r>
      </w:del>
      <w:ins w:id="248" w:author="Luca S" w:date="2024-09-16T22:02:00Z" w16du:dateUtc="2024-09-17T02:02:00Z">
        <w:r w:rsidR="00807539">
          <w:rPr>
            <w:rFonts w:ascii="Times New Roman" w:eastAsia="Calibri" w:hAnsi="Times New Roman" w:cs="Times New Roman"/>
          </w:rPr>
          <w:t>cannot</w:t>
        </w:r>
      </w:ins>
      <w:r w:rsidR="00E14C4A">
        <w:rPr>
          <w:rFonts w:ascii="Times New Roman" w:eastAsia="Calibri" w:hAnsi="Times New Roman" w:cs="Times New Roman"/>
        </w:rPr>
        <w:t xml:space="preserve"> explain </w:t>
      </w:r>
      <w:r w:rsidR="00C144BF">
        <w:rPr>
          <w:rFonts w:ascii="Times New Roman" w:eastAsia="Calibri" w:hAnsi="Times New Roman" w:cs="Times New Roman"/>
        </w:rPr>
        <w:t>why, as Lindblom believes</w:t>
      </w:r>
      <w:r w:rsidR="00A40A0B">
        <w:rPr>
          <w:rFonts w:ascii="Times New Roman" w:eastAsia="Calibri" w:hAnsi="Times New Roman" w:cs="Times New Roman"/>
        </w:rPr>
        <w:t xml:space="preserve">, </w:t>
      </w:r>
      <w:del w:id="249" w:author="Luca S" w:date="2024-09-16T22:03:00Z" w16du:dateUtc="2024-09-17T02:03:00Z">
        <w:r w:rsidR="00ED04A0" w:rsidDel="00807539">
          <w:rPr>
            <w:rFonts w:ascii="Times New Roman" w:eastAsia="Calibri" w:hAnsi="Times New Roman" w:cs="Times New Roman"/>
          </w:rPr>
          <w:delText xml:space="preserve">this </w:delText>
        </w:r>
      </w:del>
      <w:del w:id="250" w:author="Luca S" w:date="2024-09-16T22:02:00Z" w16du:dateUtc="2024-09-17T02:02:00Z">
        <w:r w:rsidR="00ED04A0" w:rsidDel="00807539">
          <w:rPr>
            <w:rFonts w:ascii="Times New Roman" w:eastAsia="Calibri" w:hAnsi="Times New Roman" w:cs="Times New Roman"/>
          </w:rPr>
          <w:delText xml:space="preserve">character </w:delText>
        </w:r>
      </w:del>
      <w:del w:id="251" w:author="Luca S" w:date="2024-09-16T22:05:00Z" w16du:dateUtc="2024-09-17T02:05:00Z">
        <w:r w:rsidR="00ED04A0" w:rsidDel="00807539">
          <w:rPr>
            <w:rFonts w:ascii="Times New Roman" w:eastAsia="Calibri" w:hAnsi="Times New Roman" w:cs="Times New Roman"/>
          </w:rPr>
          <w:delText>of the market</w:delText>
        </w:r>
      </w:del>
      <w:ins w:id="252" w:author="Luca S" w:date="2024-09-16T22:05:00Z" w16du:dateUtc="2024-09-17T02:05:00Z">
        <w:r w:rsidR="00807539">
          <w:rPr>
            <w:rFonts w:ascii="Times New Roman" w:eastAsia="Calibri" w:hAnsi="Times New Roman" w:cs="Times New Roman"/>
          </w:rPr>
          <w:t xml:space="preserve">the </w:t>
        </w:r>
      </w:ins>
      <w:ins w:id="253" w:author="Luca S" w:date="2024-09-16T22:03:00Z" w16du:dateUtc="2024-09-17T02:03:00Z">
        <w:r w:rsidR="00807539">
          <w:rPr>
            <w:rFonts w:ascii="Times New Roman" w:eastAsia="Calibri" w:hAnsi="Times New Roman" w:cs="Times New Roman"/>
          </w:rPr>
          <w:t>structural dependence of the state on c</w:t>
        </w:r>
      </w:ins>
      <w:ins w:id="254" w:author="Luca S" w:date="2024-09-16T22:04:00Z" w16du:dateUtc="2024-09-17T02:04:00Z">
        <w:r w:rsidR="00807539">
          <w:rPr>
            <w:rFonts w:ascii="Times New Roman" w:eastAsia="Calibri" w:hAnsi="Times New Roman" w:cs="Times New Roman"/>
          </w:rPr>
          <w:t>apital</w:t>
        </w:r>
      </w:ins>
      <w:ins w:id="255" w:author="Luca S" w:date="2024-09-16T22:05:00Z" w16du:dateUtc="2024-09-17T02:05:00Z">
        <w:r w:rsidR="00807539">
          <w:rPr>
            <w:rFonts w:ascii="Times New Roman" w:eastAsia="Calibri" w:hAnsi="Times New Roman" w:cs="Times New Roman"/>
          </w:rPr>
          <w:t xml:space="preserve"> </w:t>
        </w:r>
      </w:ins>
      <w:del w:id="256" w:author="Luca S" w:date="2024-09-16T22:03:00Z" w16du:dateUtc="2024-09-17T02:03:00Z">
        <w:r w:rsidR="00ED04A0" w:rsidDel="00807539">
          <w:rPr>
            <w:rFonts w:ascii="Times New Roman" w:eastAsia="Calibri" w:hAnsi="Times New Roman" w:cs="Times New Roman"/>
          </w:rPr>
          <w:delText xml:space="preserve"> </w:delText>
        </w:r>
      </w:del>
      <w:r w:rsidR="00ED04A0">
        <w:rPr>
          <w:rFonts w:ascii="Times New Roman" w:eastAsia="Calibri" w:hAnsi="Times New Roman" w:cs="Times New Roman"/>
        </w:rPr>
        <w:t>prevents society from being fully democratic</w:t>
      </w:r>
      <w:r w:rsidR="00C45D4D">
        <w:rPr>
          <w:rFonts w:ascii="Times New Roman" w:eastAsia="Calibri" w:hAnsi="Times New Roman" w:cs="Times New Roman"/>
        </w:rPr>
        <w:t xml:space="preserve">, </w:t>
      </w:r>
      <w:ins w:id="257" w:author="Luca S" w:date="2024-09-16T22:02:00Z" w16du:dateUtc="2024-09-17T02:02:00Z">
        <w:r w:rsidR="00807539">
          <w:rPr>
            <w:rFonts w:ascii="Times New Roman" w:eastAsia="Calibri" w:hAnsi="Times New Roman" w:cs="Times New Roman"/>
          </w:rPr>
          <w:t>n</w:t>
        </w:r>
      </w:ins>
      <w:r w:rsidR="00C45D4D">
        <w:rPr>
          <w:rFonts w:ascii="Times New Roman" w:eastAsia="Calibri" w:hAnsi="Times New Roman" w:cs="Times New Roman"/>
        </w:rPr>
        <w:t>or how th</w:t>
      </w:r>
      <w:ins w:id="258" w:author="Luca S" w:date="2024-09-16T22:02:00Z" w16du:dateUtc="2024-09-17T02:02:00Z">
        <w:r w:rsidR="00807539">
          <w:rPr>
            <w:rFonts w:ascii="Times New Roman" w:eastAsia="Calibri" w:hAnsi="Times New Roman" w:cs="Times New Roman"/>
          </w:rPr>
          <w:t>e</w:t>
        </w:r>
      </w:ins>
      <w:del w:id="259" w:author="Luca S" w:date="2024-09-16T22:02:00Z" w16du:dateUtc="2024-09-17T02:02:00Z">
        <w:r w:rsidR="00C45D4D" w:rsidDel="00807539">
          <w:rPr>
            <w:rFonts w:ascii="Times New Roman" w:eastAsia="Calibri" w:hAnsi="Times New Roman" w:cs="Times New Roman"/>
          </w:rPr>
          <w:delText>is</w:delText>
        </w:r>
      </w:del>
      <w:r w:rsidR="00C45D4D">
        <w:rPr>
          <w:rFonts w:ascii="Times New Roman" w:eastAsia="Calibri" w:hAnsi="Times New Roman" w:cs="Times New Roman"/>
        </w:rPr>
        <w:t xml:space="preserve"> tension is to be resolved. For that, we need to turn to a more </w:t>
      </w:r>
      <w:r w:rsidR="006A2B2A">
        <w:rPr>
          <w:rFonts w:ascii="Times New Roman" w:eastAsia="Calibri" w:hAnsi="Times New Roman" w:cs="Times New Roman"/>
        </w:rPr>
        <w:t xml:space="preserve">complex account of the </w:t>
      </w:r>
      <w:ins w:id="260" w:author="Luca S" w:date="2024-09-16T22:03:00Z" w16du:dateUtc="2024-09-17T02:03:00Z">
        <w:r w:rsidR="00807539">
          <w:rPr>
            <w:rFonts w:ascii="Times New Roman" w:eastAsia="Calibri" w:hAnsi="Times New Roman" w:cs="Times New Roman"/>
          </w:rPr>
          <w:t xml:space="preserve">appropriate </w:t>
        </w:r>
      </w:ins>
      <w:r w:rsidR="006A2B2A">
        <w:rPr>
          <w:rFonts w:ascii="Times New Roman" w:eastAsia="Calibri" w:hAnsi="Times New Roman" w:cs="Times New Roman"/>
        </w:rPr>
        <w:t>democratic norms for businesses in relation to the state.</w:t>
      </w:r>
    </w:p>
    <w:p w14:paraId="1FE79A71" w14:textId="77777777" w:rsidR="00C65420" w:rsidRPr="00AA6F89" w:rsidRDefault="00C65420" w:rsidP="00FB0888">
      <w:pPr>
        <w:spacing w:line="276" w:lineRule="auto"/>
        <w:contextualSpacing/>
        <w:jc w:val="both"/>
        <w:rPr>
          <w:rFonts w:ascii="Times New Roman" w:hAnsi="Times New Roman" w:cs="Times New Roman"/>
        </w:rPr>
      </w:pPr>
    </w:p>
    <w:p w14:paraId="4BF91F84" w14:textId="5FF90623" w:rsidR="00C65420" w:rsidRPr="00AA6F89" w:rsidRDefault="00C65420" w:rsidP="00FB0888">
      <w:pPr>
        <w:pStyle w:val="ListParagraph"/>
        <w:numPr>
          <w:ilvl w:val="0"/>
          <w:numId w:val="1"/>
        </w:numPr>
        <w:spacing w:line="276" w:lineRule="auto"/>
        <w:jc w:val="both"/>
        <w:rPr>
          <w:rFonts w:ascii="Times New Roman" w:hAnsi="Times New Roman" w:cs="Times New Roman"/>
          <w:b/>
          <w:bCs/>
        </w:rPr>
      </w:pPr>
      <w:r w:rsidRPr="00AA6F89">
        <w:rPr>
          <w:rFonts w:ascii="Times New Roman" w:hAnsi="Times New Roman" w:cs="Times New Roman"/>
          <w:b/>
          <w:bCs/>
        </w:rPr>
        <w:t>The Subordination Solution</w:t>
      </w:r>
    </w:p>
    <w:p w14:paraId="7DEB78A5" w14:textId="4D0277E0" w:rsidR="001D7780" w:rsidRPr="00AA6F89" w:rsidRDefault="003A0114" w:rsidP="00F10C0E">
      <w:pPr>
        <w:spacing w:line="276" w:lineRule="auto"/>
        <w:contextualSpacing/>
        <w:jc w:val="both"/>
        <w:rPr>
          <w:rFonts w:ascii="Times New Roman" w:eastAsia="Calibri" w:hAnsi="Times New Roman" w:cs="Times New Roman"/>
          <w:b/>
          <w:bCs/>
        </w:rPr>
      </w:pPr>
      <w:r w:rsidRPr="00AA6F89">
        <w:rPr>
          <w:rFonts w:ascii="Times New Roman" w:eastAsia="Calibri" w:hAnsi="Times New Roman" w:cs="Times New Roman"/>
        </w:rPr>
        <w:t xml:space="preserve">In “The Uneasy Relationship between Democracy and Capital,” Thomas Christiano makes a much-needed contribution to the normative analysis of </w:t>
      </w:r>
      <w:ins w:id="261" w:author="Luca S" w:date="2024-09-16T22:05:00Z" w16du:dateUtc="2024-09-17T02:05:00Z">
        <w:r w:rsidR="00807539">
          <w:rPr>
            <w:rFonts w:ascii="Times New Roman" w:eastAsia="Calibri" w:hAnsi="Times New Roman" w:cs="Times New Roman"/>
          </w:rPr>
          <w:t xml:space="preserve">the state’s </w:t>
        </w:r>
      </w:ins>
      <w:r w:rsidR="00E82CF4" w:rsidRPr="00AA6F89">
        <w:rPr>
          <w:rFonts w:ascii="Times New Roman" w:eastAsia="Calibri" w:hAnsi="Times New Roman" w:cs="Times New Roman"/>
        </w:rPr>
        <w:t xml:space="preserve">structural </w:t>
      </w:r>
      <w:r w:rsidRPr="00AA6F89">
        <w:rPr>
          <w:rFonts w:ascii="Times New Roman" w:eastAsia="Calibri" w:hAnsi="Times New Roman" w:cs="Times New Roman"/>
        </w:rPr>
        <w:t>dependence on capital.</w:t>
      </w:r>
      <w:r w:rsidR="001D3A28">
        <w:rPr>
          <w:rStyle w:val="FootnoteReference"/>
          <w:rFonts w:ascii="Times New Roman" w:eastAsia="Calibri" w:hAnsi="Times New Roman" w:cs="Times New Roman"/>
        </w:rPr>
        <w:footnoteReference w:id="15"/>
      </w:r>
      <w:r w:rsidR="00EE5AC0" w:rsidRPr="00AA6F89">
        <w:rPr>
          <w:rFonts w:ascii="Times New Roman" w:eastAsia="Calibri" w:hAnsi="Times New Roman" w:cs="Times New Roman"/>
        </w:rPr>
        <w:t xml:space="preserve"> </w:t>
      </w:r>
      <w:r w:rsidR="00A624C8" w:rsidRPr="00AA6F89">
        <w:rPr>
          <w:rFonts w:ascii="Times New Roman" w:eastAsia="Calibri" w:hAnsi="Times New Roman" w:cs="Times New Roman"/>
        </w:rPr>
        <w:t xml:space="preserve">While he distances himself from the “extreme claim” of some Marxists that capitalism and democracy are incompatible, </w:t>
      </w:r>
      <w:r w:rsidR="001326CC" w:rsidRPr="00AA6F89">
        <w:rPr>
          <w:rFonts w:ascii="Times New Roman" w:eastAsia="Calibri" w:hAnsi="Times New Roman" w:cs="Times New Roman"/>
        </w:rPr>
        <w:t>he argues that the tens</w:t>
      </w:r>
      <w:r w:rsidR="00A74CD9" w:rsidRPr="00AA6F89">
        <w:rPr>
          <w:rFonts w:ascii="Times New Roman" w:eastAsia="Calibri" w:hAnsi="Times New Roman" w:cs="Times New Roman"/>
        </w:rPr>
        <w:t>ion between democracy and capitalist property rights is “a serious source of concern.”</w:t>
      </w:r>
      <w:r w:rsidR="00AD0B9B">
        <w:rPr>
          <w:rStyle w:val="FootnoteReference"/>
          <w:rFonts w:ascii="Times New Roman" w:eastAsia="Calibri" w:hAnsi="Times New Roman" w:cs="Times New Roman"/>
        </w:rPr>
        <w:footnoteReference w:id="16"/>
      </w:r>
      <w:r w:rsidR="00A74CD9" w:rsidRPr="00AA6F89">
        <w:rPr>
          <w:rFonts w:ascii="Times New Roman" w:eastAsia="Calibri" w:hAnsi="Times New Roman" w:cs="Times New Roman"/>
        </w:rPr>
        <w:t xml:space="preserve"> </w:t>
      </w:r>
      <w:r w:rsidR="0091486A" w:rsidRPr="00AA6F89">
        <w:rPr>
          <w:rFonts w:ascii="Times New Roman" w:eastAsia="Calibri" w:hAnsi="Times New Roman" w:cs="Times New Roman"/>
        </w:rPr>
        <w:t xml:space="preserve">Christiano’s analysis </w:t>
      </w:r>
      <w:del w:id="262" w:author="Luca S" w:date="2024-09-16T22:06:00Z" w16du:dateUtc="2024-09-17T02:06:00Z">
        <w:r w:rsidR="0091486A" w:rsidRPr="00AA6F89" w:rsidDel="00807539">
          <w:rPr>
            <w:rFonts w:ascii="Times New Roman" w:eastAsia="Calibri" w:hAnsi="Times New Roman" w:cs="Times New Roman"/>
          </w:rPr>
          <w:delText>is situated in</w:delText>
        </w:r>
      </w:del>
      <w:ins w:id="263" w:author="Luca S" w:date="2024-09-16T22:06:00Z" w16du:dateUtc="2024-09-17T02:06:00Z">
        <w:r w:rsidR="00807539">
          <w:rPr>
            <w:rFonts w:ascii="Times New Roman" w:eastAsia="Calibri" w:hAnsi="Times New Roman" w:cs="Times New Roman"/>
          </w:rPr>
          <w:t>draws on</w:t>
        </w:r>
      </w:ins>
      <w:r w:rsidR="0091486A" w:rsidRPr="00AA6F89">
        <w:rPr>
          <w:rFonts w:ascii="Times New Roman" w:eastAsia="Calibri" w:hAnsi="Times New Roman" w:cs="Times New Roman"/>
        </w:rPr>
        <w:t xml:space="preserve"> his general theory of democratic governance</w:t>
      </w:r>
      <w:del w:id="264" w:author="Luca S" w:date="2024-09-16T22:06:00Z" w16du:dateUtc="2024-09-17T02:06:00Z">
        <w:r w:rsidR="0091486A" w:rsidRPr="00AA6F89" w:rsidDel="00807539">
          <w:rPr>
            <w:rFonts w:ascii="Times New Roman" w:eastAsia="Calibri" w:hAnsi="Times New Roman" w:cs="Times New Roman"/>
          </w:rPr>
          <w:delText xml:space="preserve"> of society</w:delText>
        </w:r>
      </w:del>
      <w:r w:rsidR="0091486A" w:rsidRPr="00AA6F89">
        <w:rPr>
          <w:rFonts w:ascii="Times New Roman" w:eastAsia="Calibri" w:hAnsi="Times New Roman" w:cs="Times New Roman"/>
        </w:rPr>
        <w:t xml:space="preserve">, which according to him </w:t>
      </w:r>
      <w:del w:id="265" w:author="Luca S" w:date="2024-09-16T22:06:00Z" w16du:dateUtc="2024-09-17T02:06:00Z">
        <w:r w:rsidR="0091486A" w:rsidRPr="00AA6F89" w:rsidDel="00807539">
          <w:rPr>
            <w:rFonts w:ascii="Times New Roman" w:eastAsia="Calibri" w:hAnsi="Times New Roman" w:cs="Times New Roman"/>
          </w:rPr>
          <w:delText xml:space="preserve">consists </w:delText>
        </w:r>
      </w:del>
      <w:ins w:id="266" w:author="Luca S" w:date="2024-09-16T22:06:00Z" w16du:dateUtc="2024-09-17T02:06:00Z">
        <w:r w:rsidR="00807539">
          <w:rPr>
            <w:rFonts w:ascii="Times New Roman" w:eastAsia="Calibri" w:hAnsi="Times New Roman" w:cs="Times New Roman"/>
          </w:rPr>
          <w:t>involves</w:t>
        </w:r>
      </w:ins>
      <w:del w:id="267" w:author="Luca S" w:date="2024-09-16T22:06:00Z" w16du:dateUtc="2024-09-17T02:06:00Z">
        <w:r w:rsidR="0091486A" w:rsidRPr="00AA6F89" w:rsidDel="00807539">
          <w:rPr>
            <w:rFonts w:ascii="Times New Roman" w:eastAsia="Calibri" w:hAnsi="Times New Roman" w:cs="Times New Roman"/>
          </w:rPr>
          <w:delText>in</w:delText>
        </w:r>
      </w:del>
      <w:r w:rsidR="0091486A" w:rsidRPr="00AA6F89">
        <w:rPr>
          <w:rFonts w:ascii="Times New Roman" w:eastAsia="Calibri" w:hAnsi="Times New Roman" w:cs="Times New Roman"/>
        </w:rPr>
        <w:t xml:space="preserve"> </w:t>
      </w:r>
      <w:del w:id="268" w:author="Luca S" w:date="2024-09-16T22:06:00Z" w16du:dateUtc="2024-09-17T02:06:00Z">
        <w:r w:rsidR="0091486A" w:rsidRPr="00AA6F89" w:rsidDel="00807539">
          <w:rPr>
            <w:rFonts w:ascii="Times New Roman" w:eastAsia="Calibri" w:hAnsi="Times New Roman" w:cs="Times New Roman"/>
          </w:rPr>
          <w:delText xml:space="preserve">roughly </w:delText>
        </w:r>
      </w:del>
      <w:r w:rsidR="0091486A" w:rsidRPr="00AA6F89">
        <w:rPr>
          <w:rFonts w:ascii="Times New Roman" w:eastAsia="Calibri" w:hAnsi="Times New Roman" w:cs="Times New Roman"/>
        </w:rPr>
        <w:t xml:space="preserve">two </w:t>
      </w:r>
      <w:ins w:id="269" w:author="Luca S" w:date="2024-09-16T22:06:00Z" w16du:dateUtc="2024-09-17T02:06:00Z">
        <w:r w:rsidR="00807539">
          <w:rPr>
            <w:rFonts w:ascii="Times New Roman" w:eastAsia="Calibri" w:hAnsi="Times New Roman" w:cs="Times New Roman"/>
          </w:rPr>
          <w:t xml:space="preserve">essential </w:t>
        </w:r>
      </w:ins>
      <w:r w:rsidR="0091486A" w:rsidRPr="00AA6F89">
        <w:rPr>
          <w:rFonts w:ascii="Times New Roman" w:eastAsia="Calibri" w:hAnsi="Times New Roman" w:cs="Times New Roman"/>
        </w:rPr>
        <w:t>stages: decision-making and implementation. In the decision-making stage, we secure political equality by a careful division of labor between policymakers and ordinary citizens. Citizens are tasked with “choosing the aims of the society” while policymakers such as politicians, interest groups, and administrators are tasked with “selecting the means by which these aims are to be achieved” (199-200).</w:t>
      </w:r>
      <w:r w:rsidR="0091486A" w:rsidRPr="00AA6F89">
        <w:rPr>
          <w:rFonts w:ascii="Times New Roman" w:eastAsia="Calibri" w:hAnsi="Times New Roman" w:cs="Times New Roman"/>
          <w:vertAlign w:val="superscript"/>
        </w:rPr>
        <w:footnoteReference w:id="17"/>
      </w:r>
      <w:r w:rsidR="0091486A" w:rsidRPr="00AA6F89">
        <w:rPr>
          <w:rFonts w:ascii="Times New Roman" w:eastAsia="Calibri" w:hAnsi="Times New Roman" w:cs="Times New Roman"/>
        </w:rPr>
        <w:t xml:space="preserve"> Then, in the post-decision stage of implementation, every social actor preserves political equality by cooperating with the democratic assembly in the pursuit of the democratically chosen aims. Thus “each person has duties within the society to carry out the policy and to cooperate in the pursuit of the aim to the best of his or her ability”</w:t>
      </w:r>
      <w:ins w:id="270" w:author="Luca S" w:date="2024-09-16T22:07:00Z" w16du:dateUtc="2024-09-17T02:07:00Z">
        <w:r w:rsidR="00807539">
          <w:rPr>
            <w:rFonts w:ascii="Times New Roman" w:eastAsia="Calibri" w:hAnsi="Times New Roman" w:cs="Times New Roman"/>
          </w:rPr>
          <w:t>,</w:t>
        </w:r>
      </w:ins>
      <w:r w:rsidR="0091486A" w:rsidRPr="00AA6F89">
        <w:rPr>
          <w:rFonts w:ascii="Times New Roman" w:eastAsia="Calibri" w:hAnsi="Times New Roman" w:cs="Times New Roman"/>
        </w:rPr>
        <w:t xml:space="preserve"> such as the duty </w:t>
      </w:r>
      <w:r w:rsidR="0091486A" w:rsidRPr="00AA6F89">
        <w:rPr>
          <w:rFonts w:ascii="Times New Roman" w:eastAsia="Calibri" w:hAnsi="Times New Roman" w:cs="Times New Roman"/>
        </w:rPr>
        <w:lastRenderedPageBreak/>
        <w:t>of citizens to obey the law and that of officials to exercise their discretion and powers to best realize the aims (207).</w:t>
      </w:r>
    </w:p>
    <w:p w14:paraId="37CFF115" w14:textId="59B18ECF" w:rsidR="00B564A6" w:rsidRPr="00AA6F89" w:rsidRDefault="0082756D" w:rsidP="00FB789D">
      <w:pPr>
        <w:spacing w:line="276" w:lineRule="auto"/>
        <w:ind w:firstLine="720"/>
        <w:contextualSpacing/>
        <w:jc w:val="both"/>
        <w:rPr>
          <w:rFonts w:ascii="Times New Roman" w:eastAsia="Calibri" w:hAnsi="Times New Roman" w:cs="Times New Roman"/>
        </w:rPr>
      </w:pPr>
      <w:r w:rsidRPr="00AA6F89">
        <w:rPr>
          <w:rFonts w:ascii="Times New Roman" w:eastAsia="Calibri" w:hAnsi="Times New Roman" w:cs="Times New Roman"/>
        </w:rPr>
        <w:t xml:space="preserve">On Christiano’s account, capitalist firms </w:t>
      </w:r>
      <w:r w:rsidR="00996D9F" w:rsidRPr="00AA6F89">
        <w:rPr>
          <w:rFonts w:ascii="Times New Roman" w:eastAsia="Calibri" w:hAnsi="Times New Roman" w:cs="Times New Roman"/>
        </w:rPr>
        <w:t xml:space="preserve">undermine democracy by failing to </w:t>
      </w:r>
      <w:r w:rsidR="007D1959" w:rsidRPr="00AA6F89">
        <w:rPr>
          <w:rFonts w:ascii="Times New Roman" w:eastAsia="Calibri" w:hAnsi="Times New Roman" w:cs="Times New Roman"/>
        </w:rPr>
        <w:t>discharge their “informal moral duty</w:t>
      </w:r>
      <w:r w:rsidR="00996D9F" w:rsidRPr="00AA6F89">
        <w:rPr>
          <w:rFonts w:ascii="Times New Roman" w:eastAsia="Calibri" w:hAnsi="Times New Roman" w:cs="Times New Roman"/>
        </w:rPr>
        <w:t xml:space="preserve">” at the implementation stage. </w:t>
      </w:r>
      <w:r w:rsidR="00817946" w:rsidRPr="00AA6F89">
        <w:rPr>
          <w:rFonts w:ascii="Times New Roman" w:eastAsia="Calibri" w:hAnsi="Times New Roman" w:cs="Times New Roman"/>
        </w:rPr>
        <w:t>They are obliged to</w:t>
      </w:r>
      <w:r w:rsidR="00DD6DA1" w:rsidRPr="00AA6F89">
        <w:rPr>
          <w:rFonts w:ascii="Times New Roman" w:eastAsia="Calibri" w:hAnsi="Times New Roman" w:cs="Times New Roman"/>
        </w:rPr>
        <w:t xml:space="preserve"> cooperate with the democratic assembly by avoiding </w:t>
      </w:r>
      <w:r w:rsidR="00F350FA" w:rsidRPr="00AA6F89">
        <w:rPr>
          <w:rFonts w:ascii="Times New Roman" w:eastAsia="Calibri" w:hAnsi="Times New Roman" w:cs="Times New Roman"/>
        </w:rPr>
        <w:t>using their power to undermine the government’s pursuit of the democratically chosen aims. “The thought is that once the aims have been chosen and the legislation is properly designed in pursuit of those aims, those who can interfere with the pursuit of the aims, by affecting the conditions of feasibility, have duties not to interfere, as long as they have reasonable alternatives to interfere” (207).</w:t>
      </w:r>
      <w:r w:rsidR="00B70B1A" w:rsidRPr="00AA6F89">
        <w:rPr>
          <w:rFonts w:ascii="Times New Roman" w:eastAsia="Calibri" w:hAnsi="Times New Roman" w:cs="Times New Roman"/>
        </w:rPr>
        <w:t xml:space="preserve"> </w:t>
      </w:r>
      <w:r w:rsidR="001D7780" w:rsidRPr="00AA6F89">
        <w:rPr>
          <w:rFonts w:ascii="Times New Roman" w:eastAsia="Calibri" w:hAnsi="Times New Roman" w:cs="Times New Roman"/>
        </w:rPr>
        <w:t xml:space="preserve">Unless what he calls ‘mitigating circumstances’ obtain, </w:t>
      </w:r>
      <w:r w:rsidR="007762A2" w:rsidRPr="00AA6F89">
        <w:rPr>
          <w:rFonts w:ascii="Times New Roman" w:eastAsia="Calibri" w:hAnsi="Times New Roman" w:cs="Times New Roman"/>
        </w:rPr>
        <w:t xml:space="preserve">the failure to cooperate with the democratic assembly </w:t>
      </w:r>
      <w:r w:rsidR="001D7780" w:rsidRPr="00AA6F89">
        <w:rPr>
          <w:rFonts w:ascii="Times New Roman" w:eastAsia="Calibri" w:hAnsi="Times New Roman" w:cs="Times New Roman"/>
        </w:rPr>
        <w:t>amounts to a “public affirmation of the superior importance of the interests of the capitalist over those of others” (205).</w:t>
      </w:r>
      <w:r w:rsidR="00E457CB" w:rsidRPr="00AA6F89">
        <w:rPr>
          <w:rFonts w:ascii="Times New Roman" w:eastAsia="Calibri" w:hAnsi="Times New Roman" w:cs="Times New Roman"/>
        </w:rPr>
        <w:t xml:space="preserve"> </w:t>
      </w:r>
    </w:p>
    <w:p w14:paraId="7E997CF9" w14:textId="1FCFD5AC" w:rsidR="00F50E71" w:rsidRDefault="008D26ED" w:rsidP="00FB789D">
      <w:pPr>
        <w:spacing w:line="276" w:lineRule="auto"/>
        <w:ind w:firstLine="720"/>
        <w:contextualSpacing/>
        <w:jc w:val="both"/>
        <w:rPr>
          <w:rFonts w:ascii="Times New Roman" w:eastAsia="Calibri" w:hAnsi="Times New Roman" w:cs="Times New Roman"/>
        </w:rPr>
      </w:pPr>
      <w:r w:rsidRPr="00AA6F89">
        <w:rPr>
          <w:rFonts w:ascii="Times New Roman" w:eastAsia="Calibri" w:hAnsi="Times New Roman" w:cs="Times New Roman"/>
        </w:rPr>
        <w:t xml:space="preserve">Christiano’s proposal exemplifies what I call </w:t>
      </w:r>
      <w:r w:rsidR="00E2599D">
        <w:rPr>
          <w:rFonts w:ascii="Times New Roman" w:eastAsia="Calibri" w:hAnsi="Times New Roman" w:cs="Times New Roman"/>
        </w:rPr>
        <w:t>“</w:t>
      </w:r>
      <w:r w:rsidRPr="00AA6F89">
        <w:rPr>
          <w:rFonts w:ascii="Times New Roman" w:eastAsia="Calibri" w:hAnsi="Times New Roman" w:cs="Times New Roman"/>
        </w:rPr>
        <w:t>the subordination solution</w:t>
      </w:r>
      <w:r w:rsidR="00E2599D">
        <w:rPr>
          <w:rFonts w:ascii="Times New Roman" w:eastAsia="Calibri" w:hAnsi="Times New Roman" w:cs="Times New Roman"/>
        </w:rPr>
        <w:t xml:space="preserve">” </w:t>
      </w:r>
      <w:r w:rsidRPr="00AA6F89">
        <w:rPr>
          <w:rFonts w:ascii="Times New Roman" w:eastAsia="Calibri" w:hAnsi="Times New Roman" w:cs="Times New Roman"/>
        </w:rPr>
        <w:t xml:space="preserve">to the problem of </w:t>
      </w:r>
      <w:r w:rsidR="007D197C">
        <w:rPr>
          <w:rFonts w:ascii="Times New Roman" w:eastAsia="Calibri" w:hAnsi="Times New Roman" w:cs="Times New Roman"/>
        </w:rPr>
        <w:t xml:space="preserve">structural dependence on capital, where </w:t>
      </w:r>
      <w:r w:rsidR="00851FA8">
        <w:rPr>
          <w:rFonts w:ascii="Times New Roman" w:eastAsia="Calibri" w:hAnsi="Times New Roman" w:cs="Times New Roman"/>
        </w:rPr>
        <w:t>the power of c</w:t>
      </w:r>
      <w:r w:rsidR="007D197C">
        <w:rPr>
          <w:rFonts w:ascii="Times New Roman" w:eastAsia="Calibri" w:hAnsi="Times New Roman" w:cs="Times New Roman"/>
        </w:rPr>
        <w:t xml:space="preserve">apitalist </w:t>
      </w:r>
      <w:r w:rsidR="00851FA8">
        <w:rPr>
          <w:rFonts w:ascii="Times New Roman" w:eastAsia="Calibri" w:hAnsi="Times New Roman" w:cs="Times New Roman"/>
        </w:rPr>
        <w:t xml:space="preserve">firms seemingly undermines the democratic character of society. </w:t>
      </w:r>
      <w:r w:rsidR="00117E44">
        <w:rPr>
          <w:rFonts w:ascii="Times New Roman" w:eastAsia="Calibri" w:hAnsi="Times New Roman" w:cs="Times New Roman"/>
        </w:rPr>
        <w:t xml:space="preserve">The democratic defect is diagnosed in terms </w:t>
      </w:r>
      <w:r w:rsidRPr="00AA6F89">
        <w:rPr>
          <w:rFonts w:ascii="Times New Roman" w:eastAsia="Calibri" w:hAnsi="Times New Roman" w:cs="Times New Roman"/>
        </w:rPr>
        <w:t>o</w:t>
      </w:r>
      <w:r w:rsidR="00117E44">
        <w:rPr>
          <w:rFonts w:ascii="Times New Roman" w:eastAsia="Calibri" w:hAnsi="Times New Roman" w:cs="Times New Roman"/>
        </w:rPr>
        <w:t>f</w:t>
      </w:r>
      <w:r w:rsidRPr="00AA6F89">
        <w:rPr>
          <w:rFonts w:ascii="Times New Roman" w:eastAsia="Calibri" w:hAnsi="Times New Roman" w:cs="Times New Roman"/>
        </w:rPr>
        <w:t xml:space="preserve"> capital</w:t>
      </w:r>
      <w:r w:rsidR="00825A6C">
        <w:rPr>
          <w:rFonts w:ascii="Times New Roman" w:eastAsia="Calibri" w:hAnsi="Times New Roman" w:cs="Times New Roman"/>
        </w:rPr>
        <w:t xml:space="preserve">ist firms’ </w:t>
      </w:r>
      <w:r w:rsidRPr="00AA6F89">
        <w:rPr>
          <w:rFonts w:ascii="Times New Roman" w:eastAsia="Calibri" w:hAnsi="Times New Roman" w:cs="Times New Roman"/>
          <w:i/>
          <w:iCs/>
        </w:rPr>
        <w:t>insubordination</w:t>
      </w:r>
      <w:r w:rsidRPr="00AA6F89">
        <w:rPr>
          <w:rFonts w:ascii="Times New Roman" w:eastAsia="Calibri" w:hAnsi="Times New Roman" w:cs="Times New Roman"/>
        </w:rPr>
        <w:t xml:space="preserve"> to, or </w:t>
      </w:r>
      <w:r w:rsidRPr="00AA6F89">
        <w:rPr>
          <w:rFonts w:ascii="Times New Roman" w:eastAsia="Calibri" w:hAnsi="Times New Roman" w:cs="Times New Roman"/>
          <w:i/>
          <w:iCs/>
        </w:rPr>
        <w:t>failure to</w:t>
      </w:r>
      <w:r w:rsidRPr="00AA6F89">
        <w:rPr>
          <w:rFonts w:ascii="Times New Roman" w:eastAsia="Calibri" w:hAnsi="Times New Roman" w:cs="Times New Roman"/>
        </w:rPr>
        <w:t xml:space="preserve"> </w:t>
      </w:r>
      <w:r w:rsidRPr="00AA6F89">
        <w:rPr>
          <w:rFonts w:ascii="Times New Roman" w:eastAsia="Calibri" w:hAnsi="Times New Roman" w:cs="Times New Roman"/>
          <w:i/>
          <w:iCs/>
        </w:rPr>
        <w:t>obey</w:t>
      </w:r>
      <w:r w:rsidRPr="00AA6F89">
        <w:rPr>
          <w:rFonts w:ascii="Times New Roman" w:eastAsia="Calibri" w:hAnsi="Times New Roman" w:cs="Times New Roman"/>
        </w:rPr>
        <w:t>, the democratic assembly. This seems to be in line with the spirit of his argument</w:t>
      </w:r>
      <w:del w:id="271" w:author="Luca S" w:date="2024-09-16T22:08:00Z" w16du:dateUtc="2024-09-17T02:08:00Z">
        <w:r w:rsidRPr="00AA6F89" w:rsidDel="00807539">
          <w:rPr>
            <w:rFonts w:ascii="Times New Roman" w:eastAsia="Calibri" w:hAnsi="Times New Roman" w:cs="Times New Roman"/>
          </w:rPr>
          <w:delText xml:space="preserve"> too</w:delText>
        </w:r>
      </w:del>
      <w:r w:rsidRPr="00AA6F89">
        <w:rPr>
          <w:rFonts w:ascii="Times New Roman" w:eastAsia="Calibri" w:hAnsi="Times New Roman" w:cs="Times New Roman"/>
        </w:rPr>
        <w:t>, exemplified in the claim that “[the capitalist response] suggests a failure of adequate respect for the democratic process” (205).</w:t>
      </w:r>
      <w:r w:rsidR="00851FA8">
        <w:rPr>
          <w:rFonts w:ascii="Times New Roman" w:eastAsia="Calibri" w:hAnsi="Times New Roman" w:cs="Times New Roman"/>
        </w:rPr>
        <w:t xml:space="preserve"> </w:t>
      </w:r>
      <w:r w:rsidR="00117E44">
        <w:rPr>
          <w:rFonts w:ascii="Times New Roman" w:eastAsia="Calibri" w:hAnsi="Times New Roman" w:cs="Times New Roman"/>
        </w:rPr>
        <w:t>On this account, the complaint</w:t>
      </w:r>
      <w:r w:rsidR="00E2599D">
        <w:rPr>
          <w:rFonts w:ascii="Times New Roman" w:eastAsia="Calibri" w:hAnsi="Times New Roman" w:cs="Times New Roman"/>
        </w:rPr>
        <w:t xml:space="preserve"> is directed against insubordinate </w:t>
      </w:r>
      <w:r w:rsidR="00825A6C">
        <w:rPr>
          <w:rFonts w:ascii="Times New Roman" w:eastAsia="Calibri" w:hAnsi="Times New Roman" w:cs="Times New Roman"/>
        </w:rPr>
        <w:t xml:space="preserve">firms with respect to their wrongful exercise of prerogatives. </w:t>
      </w:r>
      <w:ins w:id="272" w:author="Luca S" w:date="2024-09-16T22:08:00Z" w16du:dateUtc="2024-09-17T02:08:00Z">
        <w:r w:rsidR="00EE18A8">
          <w:rPr>
            <w:rFonts w:ascii="Times New Roman" w:eastAsia="Calibri" w:hAnsi="Times New Roman" w:cs="Times New Roman"/>
          </w:rPr>
          <w:t>According to Ch</w:t>
        </w:r>
      </w:ins>
      <w:ins w:id="273" w:author="Luca S" w:date="2024-09-16T22:09:00Z" w16du:dateUtc="2024-09-17T02:09:00Z">
        <w:r w:rsidR="00EE18A8">
          <w:rPr>
            <w:rFonts w:ascii="Times New Roman" w:eastAsia="Calibri" w:hAnsi="Times New Roman" w:cs="Times New Roman"/>
          </w:rPr>
          <w:t xml:space="preserve">ristiano, </w:t>
        </w:r>
      </w:ins>
      <w:del w:id="274" w:author="Luca S" w:date="2024-09-16T22:09:00Z" w16du:dateUtc="2024-09-17T02:09:00Z">
        <w:r w:rsidR="00E16C38" w:rsidDel="00EE18A8">
          <w:rPr>
            <w:rFonts w:ascii="Times New Roman" w:eastAsia="Calibri" w:hAnsi="Times New Roman" w:cs="Times New Roman"/>
          </w:rPr>
          <w:delText>W</w:delText>
        </w:r>
      </w:del>
      <w:ins w:id="275" w:author="Luca S" w:date="2024-09-16T22:09:00Z" w16du:dateUtc="2024-09-17T02:09:00Z">
        <w:r w:rsidR="00EE18A8">
          <w:rPr>
            <w:rFonts w:ascii="Times New Roman" w:eastAsia="Calibri" w:hAnsi="Times New Roman" w:cs="Times New Roman"/>
          </w:rPr>
          <w:t>w</w:t>
        </w:r>
      </w:ins>
      <w:r w:rsidR="00E16C38">
        <w:rPr>
          <w:rFonts w:ascii="Times New Roman" w:eastAsia="Calibri" w:hAnsi="Times New Roman" w:cs="Times New Roman"/>
        </w:rPr>
        <w:t xml:space="preserve">e resolve this complaint by requiring the firms to </w:t>
      </w:r>
      <w:r w:rsidR="00E16C38" w:rsidRPr="00665387">
        <w:rPr>
          <w:rFonts w:ascii="Times New Roman" w:eastAsia="Calibri" w:hAnsi="Times New Roman" w:cs="Times New Roman"/>
          <w:i/>
          <w:iCs/>
        </w:rPr>
        <w:t>subordinate</w:t>
      </w:r>
      <w:r w:rsidR="00E16C38">
        <w:rPr>
          <w:rFonts w:ascii="Times New Roman" w:eastAsia="Calibri" w:hAnsi="Times New Roman" w:cs="Times New Roman"/>
        </w:rPr>
        <w:t xml:space="preserve"> themselves </w:t>
      </w:r>
      <w:r w:rsidR="00E16C38" w:rsidRPr="00665387">
        <w:rPr>
          <w:rFonts w:ascii="Times New Roman" w:eastAsia="Calibri" w:hAnsi="Times New Roman" w:cs="Times New Roman"/>
          <w:i/>
          <w:iCs/>
        </w:rPr>
        <w:t>back</w:t>
      </w:r>
      <w:r w:rsidR="00E16C38">
        <w:rPr>
          <w:rFonts w:ascii="Times New Roman" w:eastAsia="Calibri" w:hAnsi="Times New Roman" w:cs="Times New Roman"/>
        </w:rPr>
        <w:t xml:space="preserve"> to the democratic assembly</w:t>
      </w:r>
      <w:r w:rsidR="00845193">
        <w:rPr>
          <w:rFonts w:ascii="Times New Roman" w:eastAsia="Calibri" w:hAnsi="Times New Roman" w:cs="Times New Roman"/>
        </w:rPr>
        <w:t>.</w:t>
      </w:r>
      <w:r w:rsidR="00665387">
        <w:rPr>
          <w:rFonts w:ascii="Times New Roman" w:eastAsia="Calibri" w:hAnsi="Times New Roman" w:cs="Times New Roman"/>
        </w:rPr>
        <w:t xml:space="preserve"> I now turn to </w:t>
      </w:r>
      <w:del w:id="276" w:author="Luca S" w:date="2024-09-16T22:09:00Z" w16du:dateUtc="2024-09-17T02:09:00Z">
        <w:r w:rsidR="00665387" w:rsidDel="00EE18A8">
          <w:rPr>
            <w:rFonts w:ascii="Times New Roman" w:eastAsia="Calibri" w:hAnsi="Times New Roman" w:cs="Times New Roman"/>
          </w:rPr>
          <w:delText xml:space="preserve">the </w:delText>
        </w:r>
      </w:del>
      <w:ins w:id="277" w:author="Luca S" w:date="2024-09-16T22:09:00Z" w16du:dateUtc="2024-09-17T02:09:00Z">
        <w:r w:rsidR="00EE18A8">
          <w:rPr>
            <w:rFonts w:ascii="Times New Roman" w:eastAsia="Calibri" w:hAnsi="Times New Roman" w:cs="Times New Roman"/>
          </w:rPr>
          <w:t>a</w:t>
        </w:r>
        <w:r w:rsidR="00EE18A8">
          <w:rPr>
            <w:rFonts w:ascii="Times New Roman" w:eastAsia="Calibri" w:hAnsi="Times New Roman" w:cs="Times New Roman"/>
          </w:rPr>
          <w:t xml:space="preserve"> </w:t>
        </w:r>
      </w:ins>
      <w:r w:rsidR="00665387">
        <w:rPr>
          <w:rFonts w:ascii="Times New Roman" w:eastAsia="Calibri" w:hAnsi="Times New Roman" w:cs="Times New Roman"/>
        </w:rPr>
        <w:t xml:space="preserve">closer examination of what this duty of subordination entails. </w:t>
      </w:r>
    </w:p>
    <w:p w14:paraId="2ED75717" w14:textId="77777777" w:rsidR="00F50E71" w:rsidRPr="00AA6F89" w:rsidRDefault="00F50E71" w:rsidP="00FB0888">
      <w:pPr>
        <w:spacing w:line="276" w:lineRule="auto"/>
        <w:contextualSpacing/>
        <w:jc w:val="both"/>
        <w:rPr>
          <w:rFonts w:ascii="Times New Roman" w:eastAsia="Calibri" w:hAnsi="Times New Roman" w:cs="Times New Roman"/>
        </w:rPr>
      </w:pPr>
    </w:p>
    <w:p w14:paraId="759A64AC" w14:textId="1397DFEB" w:rsidR="00786267" w:rsidRPr="00AA6F89" w:rsidRDefault="00A1353F" w:rsidP="00FB0888">
      <w:pPr>
        <w:pStyle w:val="ListParagraph"/>
        <w:numPr>
          <w:ilvl w:val="0"/>
          <w:numId w:val="1"/>
        </w:numPr>
        <w:spacing w:line="276" w:lineRule="auto"/>
        <w:jc w:val="both"/>
        <w:rPr>
          <w:rFonts w:ascii="Times New Roman" w:eastAsia="Calibri" w:hAnsi="Times New Roman" w:cs="Times New Roman"/>
          <w:b/>
          <w:bCs/>
        </w:rPr>
      </w:pPr>
      <w:r w:rsidRPr="00AA6F89">
        <w:rPr>
          <w:rFonts w:ascii="Times New Roman" w:eastAsia="Calibri" w:hAnsi="Times New Roman" w:cs="Times New Roman"/>
          <w:b/>
          <w:bCs/>
        </w:rPr>
        <w:t xml:space="preserve">The First Critique: </w:t>
      </w:r>
      <w:del w:id="278" w:author="Luca S" w:date="2024-09-16T22:09:00Z" w16du:dateUtc="2024-09-17T02:09:00Z">
        <w:r w:rsidR="0055409A" w:rsidRPr="00AA6F89" w:rsidDel="00EE18A8">
          <w:rPr>
            <w:rFonts w:ascii="Times New Roman" w:eastAsia="Calibri" w:hAnsi="Times New Roman" w:cs="Times New Roman"/>
            <w:b/>
            <w:bCs/>
          </w:rPr>
          <w:delText xml:space="preserve">The </w:delText>
        </w:r>
      </w:del>
      <w:r w:rsidR="00924C20" w:rsidRPr="00AA6F89">
        <w:rPr>
          <w:rFonts w:ascii="Times New Roman" w:eastAsia="Calibri" w:hAnsi="Times New Roman" w:cs="Times New Roman"/>
          <w:b/>
          <w:bCs/>
        </w:rPr>
        <w:t xml:space="preserve">Informal Moral Duty and </w:t>
      </w:r>
      <w:ins w:id="279" w:author="Luca S" w:date="2024-09-16T22:09:00Z" w16du:dateUtc="2024-09-17T02:09:00Z">
        <w:r w:rsidR="00EE18A8">
          <w:rPr>
            <w:rFonts w:ascii="Times New Roman" w:eastAsia="Calibri" w:hAnsi="Times New Roman" w:cs="Times New Roman"/>
            <w:b/>
            <w:bCs/>
          </w:rPr>
          <w:t xml:space="preserve">the </w:t>
        </w:r>
      </w:ins>
      <w:r w:rsidR="00924C20" w:rsidRPr="00AA6F89">
        <w:rPr>
          <w:rFonts w:ascii="Times New Roman" w:eastAsia="Calibri" w:hAnsi="Times New Roman" w:cs="Times New Roman"/>
          <w:b/>
          <w:bCs/>
        </w:rPr>
        <w:t xml:space="preserve">Justification of </w:t>
      </w:r>
      <w:r w:rsidR="00332678">
        <w:rPr>
          <w:rFonts w:ascii="Times New Roman" w:eastAsia="Calibri" w:hAnsi="Times New Roman" w:cs="Times New Roman"/>
          <w:b/>
          <w:bCs/>
        </w:rPr>
        <w:t>Private Property</w:t>
      </w:r>
    </w:p>
    <w:p w14:paraId="2F32E037" w14:textId="08135ECC" w:rsidR="00460A03" w:rsidRPr="00AA6F89" w:rsidRDefault="00460A03" w:rsidP="00F10C0E">
      <w:pPr>
        <w:spacing w:line="276" w:lineRule="auto"/>
        <w:contextualSpacing/>
        <w:jc w:val="both"/>
        <w:rPr>
          <w:rFonts w:ascii="Times New Roman" w:eastAsia="Calibri" w:hAnsi="Times New Roman" w:cs="Times New Roman"/>
        </w:rPr>
      </w:pPr>
      <w:r w:rsidRPr="00AA6F89">
        <w:rPr>
          <w:rFonts w:ascii="Times New Roman" w:eastAsia="Calibri" w:hAnsi="Times New Roman" w:cs="Times New Roman"/>
        </w:rPr>
        <w:t xml:space="preserve">Christiano argues that the duty of capitalist firms to serve the democratic aims chosen by the assembly is an “informal moral duty,” and he likens this duty to G. A. Cohen’s duties of “egalitarian ethos” that individuals must observe in their personal lives. The duty is doubly informal. First, it is informal in the sense that it is not legally specified or enforced. Second, </w:t>
      </w:r>
      <w:r w:rsidR="00F50E71">
        <w:rPr>
          <w:rFonts w:ascii="Times New Roman" w:eastAsia="Calibri" w:hAnsi="Times New Roman" w:cs="Times New Roman"/>
        </w:rPr>
        <w:t>d</w:t>
      </w:r>
      <w:r w:rsidR="00F50E71" w:rsidRPr="00F50E71">
        <w:rPr>
          <w:rFonts w:ascii="Times New Roman" w:eastAsia="Calibri" w:hAnsi="Times New Roman" w:cs="Times New Roman"/>
        </w:rPr>
        <w:t>etermining the content of the duty—such as whether a particular managerial decision violates that duty—requires the exercise of discretion by</w:t>
      </w:r>
      <w:r w:rsidR="00F50E71">
        <w:rPr>
          <w:rFonts w:ascii="Times New Roman" w:eastAsia="Calibri" w:hAnsi="Times New Roman" w:cs="Times New Roman"/>
        </w:rPr>
        <w:t xml:space="preserve"> capitalists</w:t>
      </w:r>
      <w:r w:rsidRPr="00AA6F89">
        <w:rPr>
          <w:rFonts w:ascii="Times New Roman" w:eastAsia="Calibri" w:hAnsi="Times New Roman" w:cs="Times New Roman"/>
        </w:rPr>
        <w:t>. The element of discretion introduces unavoidable “haziness” (214) such that “we must rely on the judgments of owners of capital” (209).</w:t>
      </w:r>
    </w:p>
    <w:p w14:paraId="4DD06FA7" w14:textId="1B9E824F" w:rsidR="00460A03" w:rsidRPr="00AA6F89" w:rsidRDefault="00460A03" w:rsidP="00FB789D">
      <w:pPr>
        <w:spacing w:line="276" w:lineRule="auto"/>
        <w:ind w:firstLine="720"/>
        <w:contextualSpacing/>
        <w:jc w:val="both"/>
        <w:rPr>
          <w:rFonts w:ascii="Times New Roman" w:eastAsia="Calibri" w:hAnsi="Times New Roman" w:cs="Times New Roman"/>
        </w:rPr>
      </w:pPr>
      <w:r w:rsidRPr="00AA6F89">
        <w:rPr>
          <w:rFonts w:ascii="Times New Roman" w:eastAsia="Calibri" w:hAnsi="Times New Roman" w:cs="Times New Roman"/>
        </w:rPr>
        <w:t xml:space="preserve">One may be tempted to reject </w:t>
      </w:r>
      <w:del w:id="280" w:author="Luca S" w:date="2024-09-16T22:10:00Z" w16du:dateUtc="2024-09-17T02:10:00Z">
        <w:r w:rsidRPr="00AA6F89" w:rsidDel="00EE18A8">
          <w:rPr>
            <w:rFonts w:ascii="Times New Roman" w:eastAsia="Calibri" w:hAnsi="Times New Roman" w:cs="Times New Roman"/>
          </w:rPr>
          <w:delText xml:space="preserve">his </w:delText>
        </w:r>
      </w:del>
      <w:ins w:id="281" w:author="Luca S" w:date="2024-09-16T22:10:00Z" w16du:dateUtc="2024-09-17T02:10:00Z">
        <w:r w:rsidR="00EE18A8">
          <w:rPr>
            <w:rFonts w:ascii="Times New Roman" w:eastAsia="Calibri" w:hAnsi="Times New Roman" w:cs="Times New Roman"/>
          </w:rPr>
          <w:t>Christiano’s</w:t>
        </w:r>
        <w:r w:rsidR="00EE18A8" w:rsidRPr="00AA6F89">
          <w:rPr>
            <w:rFonts w:ascii="Times New Roman" w:eastAsia="Calibri" w:hAnsi="Times New Roman" w:cs="Times New Roman"/>
          </w:rPr>
          <w:t xml:space="preserve"> </w:t>
        </w:r>
      </w:ins>
      <w:r w:rsidRPr="00AA6F89">
        <w:rPr>
          <w:rFonts w:ascii="Times New Roman" w:eastAsia="Calibri" w:hAnsi="Times New Roman" w:cs="Times New Roman"/>
        </w:rPr>
        <w:t xml:space="preserve">account on the grounds that the duty </w:t>
      </w:r>
      <w:ins w:id="282" w:author="Luca S" w:date="2024-09-16T22:10:00Z" w16du:dateUtc="2024-09-17T02:10:00Z">
        <w:r w:rsidR="00EE18A8">
          <w:rPr>
            <w:rFonts w:ascii="Times New Roman" w:eastAsia="Calibri" w:hAnsi="Times New Roman" w:cs="Times New Roman"/>
          </w:rPr>
          <w:t xml:space="preserve">he postulates </w:t>
        </w:r>
      </w:ins>
      <w:r w:rsidRPr="00AA6F89">
        <w:rPr>
          <w:rFonts w:ascii="Times New Roman" w:eastAsia="Calibri" w:hAnsi="Times New Roman" w:cs="Times New Roman"/>
        </w:rPr>
        <w:t xml:space="preserve">would be routinely violated and its informality would be easily exploited. I agree that this is an important concern. However, I do not think the possibility of violation </w:t>
      </w:r>
      <w:r w:rsidRPr="00AA6F89">
        <w:rPr>
          <w:rFonts w:ascii="Times New Roman" w:eastAsia="Calibri" w:hAnsi="Times New Roman" w:cs="Times New Roman"/>
          <w:i/>
          <w:iCs/>
        </w:rPr>
        <w:t>as such</w:t>
      </w:r>
      <w:r w:rsidRPr="00AA6F89">
        <w:rPr>
          <w:rFonts w:ascii="Times New Roman" w:eastAsia="Calibri" w:hAnsi="Times New Roman" w:cs="Times New Roman"/>
        </w:rPr>
        <w:t xml:space="preserve"> is the most important objection to the subordination solution. I agree with Christiano that it is impossible to design institutions such that they are immune to exploitation by rigorously self-interested agents. </w:t>
      </w:r>
      <w:r w:rsidR="009816C2" w:rsidRPr="00AA6F89">
        <w:rPr>
          <w:rFonts w:ascii="Times New Roman" w:eastAsia="Calibri" w:hAnsi="Times New Roman" w:cs="Times New Roman"/>
        </w:rPr>
        <w:t>Thus, w</w:t>
      </w:r>
      <w:r w:rsidRPr="00AA6F89">
        <w:rPr>
          <w:rFonts w:ascii="Times New Roman" w:eastAsia="Calibri" w:hAnsi="Times New Roman" w:cs="Times New Roman"/>
        </w:rPr>
        <w:t xml:space="preserve">e should not evaluate social institutions against the assumption that persons would be ready </w:t>
      </w:r>
      <w:r w:rsidRPr="00AA6F89">
        <w:rPr>
          <w:rFonts w:ascii="Times New Roman" w:eastAsia="Calibri" w:hAnsi="Times New Roman" w:cs="Times New Roman"/>
        </w:rPr>
        <w:lastRenderedPageBreak/>
        <w:t>to exploit unenforced norms wherever possible.</w:t>
      </w:r>
      <w:r w:rsidRPr="00AA6F89">
        <w:rPr>
          <w:rFonts w:ascii="Times New Roman" w:eastAsia="Calibri" w:hAnsi="Times New Roman" w:cs="Times New Roman"/>
          <w:vertAlign w:val="superscript"/>
        </w:rPr>
        <w:footnoteReference w:id="18"/>
      </w:r>
      <w:r w:rsidRPr="00AA6F89">
        <w:rPr>
          <w:rFonts w:ascii="Times New Roman" w:eastAsia="Calibri" w:hAnsi="Times New Roman" w:cs="Times New Roman"/>
        </w:rPr>
        <w:t xml:space="preserve"> Moreover, since productive decisions involve real-time responses to dynamically changing local circumstances, it is unreasonable to reject a norm just because it is not legally specified or enforced.</w:t>
      </w:r>
    </w:p>
    <w:p w14:paraId="2290B564" w14:textId="10F53C5A" w:rsidR="00981E70" w:rsidRPr="00AA6F89" w:rsidRDefault="00460A03" w:rsidP="00FB789D">
      <w:pPr>
        <w:spacing w:line="276" w:lineRule="auto"/>
        <w:ind w:firstLine="720"/>
        <w:contextualSpacing/>
        <w:jc w:val="both"/>
        <w:rPr>
          <w:rFonts w:ascii="Times New Roman" w:eastAsia="Calibri" w:hAnsi="Times New Roman" w:cs="Times New Roman"/>
          <w:strike/>
        </w:rPr>
      </w:pPr>
      <w:r w:rsidRPr="00AA6F89">
        <w:rPr>
          <w:rFonts w:ascii="Times New Roman" w:eastAsia="Calibri" w:hAnsi="Times New Roman" w:cs="Times New Roman"/>
        </w:rPr>
        <w:t xml:space="preserve">I raise a distinct </w:t>
      </w:r>
      <w:r w:rsidR="00BF20F3" w:rsidRPr="00AA6F89">
        <w:rPr>
          <w:rFonts w:ascii="Times New Roman" w:eastAsia="Calibri" w:hAnsi="Times New Roman" w:cs="Times New Roman"/>
        </w:rPr>
        <w:t>objection:</w:t>
      </w:r>
      <w:r w:rsidR="00F2345C" w:rsidRPr="00AA6F89">
        <w:rPr>
          <w:rFonts w:ascii="Times New Roman" w:eastAsia="Calibri" w:hAnsi="Times New Roman" w:cs="Times New Roman"/>
        </w:rPr>
        <w:t xml:space="preserve"> </w:t>
      </w:r>
      <w:r w:rsidR="002B0E9D" w:rsidRPr="00AA6F89">
        <w:rPr>
          <w:rFonts w:ascii="Times New Roman" w:eastAsia="Calibri" w:hAnsi="Times New Roman" w:cs="Times New Roman"/>
        </w:rPr>
        <w:t>there is no principled way to ground the capitalist</w:t>
      </w:r>
      <w:r w:rsidR="00B928BF">
        <w:rPr>
          <w:rFonts w:ascii="Times New Roman" w:eastAsia="Calibri" w:hAnsi="Times New Roman" w:cs="Times New Roman"/>
        </w:rPr>
        <w:t>’s</w:t>
      </w:r>
      <w:r w:rsidR="002B0E9D" w:rsidRPr="00AA6F89">
        <w:rPr>
          <w:rFonts w:ascii="Times New Roman" w:eastAsia="Calibri" w:hAnsi="Times New Roman" w:cs="Times New Roman"/>
        </w:rPr>
        <w:t xml:space="preserve"> duty </w:t>
      </w:r>
      <w:r w:rsidR="00FE3E6F" w:rsidRPr="00AA6F89">
        <w:rPr>
          <w:rFonts w:ascii="Times New Roman" w:eastAsia="Calibri" w:hAnsi="Times New Roman" w:cs="Times New Roman"/>
        </w:rPr>
        <w:t>to prioritize democratic aims over profit</w:t>
      </w:r>
      <w:r w:rsidR="00492555" w:rsidRPr="00AA6F89">
        <w:rPr>
          <w:rFonts w:ascii="Times New Roman" w:eastAsia="Calibri" w:hAnsi="Times New Roman" w:cs="Times New Roman"/>
        </w:rPr>
        <w:t>,</w:t>
      </w:r>
      <w:r w:rsidR="00FE3E6F" w:rsidRPr="00AA6F89">
        <w:rPr>
          <w:rFonts w:ascii="Times New Roman" w:eastAsia="Calibri" w:hAnsi="Times New Roman" w:cs="Times New Roman"/>
        </w:rPr>
        <w:t xml:space="preserve"> consistent with the justification of </w:t>
      </w:r>
      <w:r w:rsidR="001D1BA3" w:rsidRPr="00AA6F89">
        <w:rPr>
          <w:rFonts w:ascii="Times New Roman" w:eastAsia="Calibri" w:hAnsi="Times New Roman" w:cs="Times New Roman"/>
        </w:rPr>
        <w:t xml:space="preserve">capitalist </w:t>
      </w:r>
      <w:r w:rsidR="000C2B11" w:rsidRPr="00AA6F89">
        <w:rPr>
          <w:rFonts w:ascii="Times New Roman" w:eastAsia="Calibri" w:hAnsi="Times New Roman" w:cs="Times New Roman"/>
        </w:rPr>
        <w:t>property rights</w:t>
      </w:r>
      <w:r w:rsidR="001D1BA3" w:rsidRPr="00AA6F89">
        <w:rPr>
          <w:rFonts w:ascii="Times New Roman" w:eastAsia="Calibri" w:hAnsi="Times New Roman" w:cs="Times New Roman"/>
        </w:rPr>
        <w:t>.</w:t>
      </w:r>
      <w:r w:rsidR="00851F60" w:rsidRPr="00AA6F89">
        <w:rPr>
          <w:rFonts w:ascii="Times New Roman" w:eastAsia="Calibri" w:hAnsi="Times New Roman" w:cs="Times New Roman"/>
        </w:rPr>
        <w:t xml:space="preserve"> </w:t>
      </w:r>
      <w:r w:rsidR="00911E4D" w:rsidRPr="00AA6F89">
        <w:rPr>
          <w:rFonts w:ascii="Times New Roman" w:eastAsia="Calibri" w:hAnsi="Times New Roman" w:cs="Times New Roman"/>
        </w:rPr>
        <w:t xml:space="preserve">That is, </w:t>
      </w:r>
      <w:r w:rsidR="00870051" w:rsidRPr="00A1231D">
        <w:rPr>
          <w:rFonts w:ascii="Times New Roman" w:eastAsia="Calibri" w:hAnsi="Times New Roman" w:cs="Times New Roman"/>
        </w:rPr>
        <w:t>to exercise capitalist property rights</w:t>
      </w:r>
      <w:r w:rsidR="00CA5D2C" w:rsidRPr="00A1231D">
        <w:rPr>
          <w:rFonts w:ascii="Times New Roman" w:eastAsia="Calibri" w:hAnsi="Times New Roman" w:cs="Times New Roman"/>
        </w:rPr>
        <w:t xml:space="preserve"> as required by their justification</w:t>
      </w:r>
      <w:r w:rsidR="00911E4D" w:rsidRPr="00A1231D">
        <w:rPr>
          <w:rFonts w:ascii="Times New Roman" w:eastAsia="Calibri" w:hAnsi="Times New Roman" w:cs="Times New Roman"/>
        </w:rPr>
        <w:t xml:space="preserve">, </w:t>
      </w:r>
      <w:r w:rsidR="00CA5D2C" w:rsidRPr="00A1231D">
        <w:rPr>
          <w:rFonts w:ascii="Times New Roman" w:eastAsia="Calibri" w:hAnsi="Times New Roman" w:cs="Times New Roman"/>
        </w:rPr>
        <w:t xml:space="preserve">capitalist firms </w:t>
      </w:r>
      <w:r w:rsidR="00911E4D" w:rsidRPr="00A1231D">
        <w:rPr>
          <w:rFonts w:ascii="Times New Roman" w:eastAsia="Calibri" w:hAnsi="Times New Roman" w:cs="Times New Roman"/>
        </w:rPr>
        <w:t xml:space="preserve">must choose profit over democratic aims. </w:t>
      </w:r>
      <w:r w:rsidR="00CA5D2C" w:rsidRPr="00AA6F89">
        <w:rPr>
          <w:rFonts w:ascii="Times New Roman" w:eastAsia="Calibri" w:hAnsi="Times New Roman" w:cs="Times New Roman"/>
        </w:rPr>
        <w:t>Therefore, I will argue, Christiano’s informal duty fails to resolve the tension between capitalist property rights and democracy.</w:t>
      </w:r>
    </w:p>
    <w:p w14:paraId="645D8D9D" w14:textId="504EE2E8" w:rsidR="003779B7" w:rsidRPr="00AA6F89" w:rsidRDefault="000C2B11" w:rsidP="00FB789D">
      <w:pPr>
        <w:spacing w:line="276" w:lineRule="auto"/>
        <w:ind w:firstLine="720"/>
        <w:contextualSpacing/>
        <w:jc w:val="both"/>
        <w:rPr>
          <w:rFonts w:ascii="Times New Roman" w:eastAsia="함초롬바탕" w:hAnsi="Times New Roman" w:cs="Times New Roman"/>
        </w:rPr>
      </w:pPr>
      <w:r w:rsidRPr="00AA6F89">
        <w:rPr>
          <w:rFonts w:ascii="Times New Roman" w:eastAsia="함초롬바탕" w:hAnsi="Times New Roman" w:cs="Times New Roman"/>
        </w:rPr>
        <w:t>There are broadly two types of justification</w:t>
      </w:r>
      <w:r w:rsidR="00865A0E" w:rsidRPr="00AA6F89">
        <w:rPr>
          <w:rFonts w:ascii="Times New Roman" w:eastAsia="함초롬바탕" w:hAnsi="Times New Roman" w:cs="Times New Roman"/>
        </w:rPr>
        <w:t xml:space="preserve"> for capitalist property rights</w:t>
      </w:r>
      <w:r w:rsidRPr="00AA6F89">
        <w:rPr>
          <w:rFonts w:ascii="Times New Roman" w:eastAsia="함초롬바탕" w:hAnsi="Times New Roman" w:cs="Times New Roman"/>
        </w:rPr>
        <w:t xml:space="preserve">. </w:t>
      </w:r>
      <w:r w:rsidR="003779B7" w:rsidRPr="00AA6F89">
        <w:rPr>
          <w:rFonts w:ascii="Times New Roman" w:eastAsia="함초롬바탕" w:hAnsi="Times New Roman" w:cs="Times New Roman"/>
        </w:rPr>
        <w:t>The libertarian right</w:t>
      </w:r>
      <w:ins w:id="283" w:author="Luca S" w:date="2024-09-16T22:11:00Z" w16du:dateUtc="2024-09-17T02:11:00Z">
        <w:r w:rsidR="00EE18A8">
          <w:rPr>
            <w:rFonts w:ascii="Times New Roman" w:eastAsia="함초롬바탕" w:hAnsi="Times New Roman" w:cs="Times New Roman"/>
          </w:rPr>
          <w:t>s</w:t>
        </w:r>
      </w:ins>
      <w:r w:rsidR="003779B7" w:rsidRPr="00AA6F89">
        <w:rPr>
          <w:rFonts w:ascii="Times New Roman" w:eastAsia="함초롬바탕" w:hAnsi="Times New Roman" w:cs="Times New Roman"/>
        </w:rPr>
        <w:t>-based justification appeals to the primitive or natural right to private</w:t>
      </w:r>
      <w:r w:rsidR="00736CCA" w:rsidRPr="00AA6F89">
        <w:rPr>
          <w:rFonts w:ascii="Times New Roman" w:eastAsia="함초롬바탕" w:hAnsi="Times New Roman" w:cs="Times New Roman"/>
        </w:rPr>
        <w:t xml:space="preserve"> ownership of capital </w:t>
      </w:r>
      <w:r w:rsidR="003779B7" w:rsidRPr="00AA6F89">
        <w:rPr>
          <w:rFonts w:ascii="Times New Roman" w:eastAsia="함초롬바탕" w:hAnsi="Times New Roman" w:cs="Times New Roman"/>
        </w:rPr>
        <w:t xml:space="preserve">through some idea of self-ownership. This line of justification faces well-known problems such as vindicating the </w:t>
      </w:r>
      <w:r w:rsidR="002156EF">
        <w:rPr>
          <w:rFonts w:ascii="Times New Roman" w:eastAsia="함초롬바탕" w:hAnsi="Times New Roman" w:cs="Times New Roman"/>
        </w:rPr>
        <w:t>“</w:t>
      </w:r>
      <w:r w:rsidR="003779B7" w:rsidRPr="00AA6F89">
        <w:rPr>
          <w:rFonts w:ascii="Times New Roman" w:eastAsia="함초롬바탕" w:hAnsi="Times New Roman" w:cs="Times New Roman"/>
        </w:rPr>
        <w:t>naturalness</w:t>
      </w:r>
      <w:r w:rsidR="002156EF">
        <w:rPr>
          <w:rFonts w:ascii="Times New Roman" w:eastAsia="함초롬바탕" w:hAnsi="Times New Roman" w:cs="Times New Roman"/>
        </w:rPr>
        <w:t>”</w:t>
      </w:r>
      <w:r w:rsidR="003779B7" w:rsidRPr="00AA6F89">
        <w:rPr>
          <w:rFonts w:ascii="Times New Roman" w:eastAsia="함초롬바탕" w:hAnsi="Times New Roman" w:cs="Times New Roman"/>
        </w:rPr>
        <w:t xml:space="preserve"> of the right.</w:t>
      </w:r>
      <w:r w:rsidR="003779B7" w:rsidRPr="00AA6F89">
        <w:rPr>
          <w:rFonts w:ascii="Times New Roman" w:eastAsia="함초롬바탕" w:hAnsi="Times New Roman" w:cs="Times New Roman"/>
          <w:vertAlign w:val="superscript"/>
        </w:rPr>
        <w:footnoteReference w:id="19"/>
      </w:r>
      <w:r w:rsidR="003779B7" w:rsidRPr="00AA6F89">
        <w:rPr>
          <w:rFonts w:ascii="Times New Roman" w:eastAsia="함초롬바탕" w:hAnsi="Times New Roman" w:cs="Times New Roman"/>
        </w:rPr>
        <w:t xml:space="preserve"> In particular, it is questionable whether </w:t>
      </w:r>
      <w:r w:rsidR="00865A0E" w:rsidRPr="00AA6F89">
        <w:rPr>
          <w:rFonts w:ascii="Times New Roman" w:eastAsia="함초롬바탕" w:hAnsi="Times New Roman" w:cs="Times New Roman"/>
        </w:rPr>
        <w:t>capitalist property rights—</w:t>
      </w:r>
      <w:r w:rsidR="003779B7" w:rsidRPr="00AA6F89">
        <w:rPr>
          <w:rFonts w:ascii="Times New Roman" w:eastAsia="함초롬바탕" w:hAnsi="Times New Roman" w:cs="Times New Roman"/>
        </w:rPr>
        <w:t xml:space="preserve">private ownership of </w:t>
      </w:r>
      <w:r w:rsidR="00736CCA" w:rsidRPr="00AA6F89">
        <w:rPr>
          <w:rFonts w:ascii="Times New Roman" w:eastAsia="함초롬바탕" w:hAnsi="Times New Roman" w:cs="Times New Roman"/>
          <w:i/>
          <w:iCs/>
        </w:rPr>
        <w:t>capital</w:t>
      </w:r>
      <w:r w:rsidR="00865A0E" w:rsidRPr="00AA6F89">
        <w:rPr>
          <w:rFonts w:ascii="Times New Roman" w:eastAsia="함초롬바탕" w:hAnsi="Times New Roman" w:cs="Times New Roman"/>
          <w:i/>
          <w:iCs/>
        </w:rPr>
        <w:t xml:space="preserve"> </w:t>
      </w:r>
      <w:r w:rsidR="00865A0E" w:rsidRPr="00AA6F89">
        <w:rPr>
          <w:rFonts w:ascii="Times New Roman" w:eastAsia="함초롬바탕" w:hAnsi="Times New Roman" w:cs="Times New Roman"/>
        </w:rPr>
        <w:t>or</w:t>
      </w:r>
      <w:r w:rsidR="00865A0E" w:rsidRPr="00AA6F89">
        <w:rPr>
          <w:rFonts w:ascii="Times New Roman" w:eastAsia="함초롬바탕" w:hAnsi="Times New Roman" w:cs="Times New Roman"/>
          <w:i/>
          <w:iCs/>
        </w:rPr>
        <w:t xml:space="preserve"> productive assets</w:t>
      </w:r>
      <w:r w:rsidR="00865A0E" w:rsidRPr="00AA6F89">
        <w:rPr>
          <w:rFonts w:ascii="Times New Roman" w:eastAsia="함초롬바탕" w:hAnsi="Times New Roman" w:cs="Times New Roman"/>
        </w:rPr>
        <w:t xml:space="preserve">, </w:t>
      </w:r>
      <w:r w:rsidR="003779B7" w:rsidRPr="00AA6F89">
        <w:rPr>
          <w:rFonts w:ascii="Times New Roman" w:eastAsia="함초롬바탕" w:hAnsi="Times New Roman" w:cs="Times New Roman"/>
        </w:rPr>
        <w:t xml:space="preserve">as opposed to </w:t>
      </w:r>
      <w:r w:rsidR="00865A0E" w:rsidRPr="00AA6F89">
        <w:rPr>
          <w:rFonts w:ascii="Times New Roman" w:eastAsia="함초롬바탕" w:hAnsi="Times New Roman" w:cs="Times New Roman"/>
        </w:rPr>
        <w:t xml:space="preserve">private ownership of </w:t>
      </w:r>
      <w:r w:rsidR="003779B7" w:rsidRPr="00AA6F89">
        <w:rPr>
          <w:rFonts w:ascii="Times New Roman" w:eastAsia="함초롬바탕" w:hAnsi="Times New Roman" w:cs="Times New Roman"/>
        </w:rPr>
        <w:t>resources for personal use</w:t>
      </w:r>
      <w:r w:rsidR="00865A0E" w:rsidRPr="00AA6F89">
        <w:rPr>
          <w:rFonts w:ascii="Times New Roman" w:eastAsia="함초롬바탕" w:hAnsi="Times New Roman" w:cs="Times New Roman"/>
        </w:rPr>
        <w:t xml:space="preserve">—can </w:t>
      </w:r>
      <w:r w:rsidR="003779B7" w:rsidRPr="00AA6F89">
        <w:rPr>
          <w:rFonts w:ascii="Times New Roman" w:eastAsia="함초롬바탕" w:hAnsi="Times New Roman" w:cs="Times New Roman"/>
        </w:rPr>
        <w:t>be given any primitive justificatory status.</w:t>
      </w:r>
      <w:r w:rsidR="003779B7" w:rsidRPr="00AA6F89">
        <w:rPr>
          <w:rFonts w:ascii="Times New Roman" w:eastAsia="함초롬바탕" w:hAnsi="Times New Roman" w:cs="Times New Roman"/>
          <w:vertAlign w:val="superscript"/>
        </w:rPr>
        <w:footnoteReference w:id="20"/>
      </w:r>
      <w:r w:rsidR="003779B7" w:rsidRPr="00AA6F89">
        <w:rPr>
          <w:rFonts w:ascii="Times New Roman" w:eastAsia="함초롬바탕" w:hAnsi="Times New Roman" w:cs="Times New Roman"/>
        </w:rPr>
        <w:t xml:space="preserve"> Accordingly, the justification of </w:t>
      </w:r>
      <w:r w:rsidR="00FD5883" w:rsidRPr="00AA6F89">
        <w:rPr>
          <w:rFonts w:ascii="Times New Roman" w:eastAsia="함초롬바탕" w:hAnsi="Times New Roman" w:cs="Times New Roman"/>
        </w:rPr>
        <w:t xml:space="preserve">capitalist property rights </w:t>
      </w:r>
      <w:r w:rsidR="003779B7" w:rsidRPr="00AA6F89">
        <w:rPr>
          <w:rFonts w:ascii="Times New Roman" w:eastAsia="함초롬바탕" w:hAnsi="Times New Roman" w:cs="Times New Roman"/>
        </w:rPr>
        <w:t xml:space="preserve">is widely taken to rest on its instrumental benefits of allocative efficiency </w:t>
      </w:r>
      <w:ins w:id="284" w:author="Luca S" w:date="2024-09-16T22:12:00Z" w16du:dateUtc="2024-09-17T02:12:00Z">
        <w:r w:rsidR="00EE18A8">
          <w:rPr>
            <w:rFonts w:ascii="Times New Roman" w:eastAsia="함초롬바탕" w:hAnsi="Times New Roman" w:cs="Times New Roman"/>
          </w:rPr>
          <w:t xml:space="preserve">in its use </w:t>
        </w:r>
      </w:ins>
      <w:del w:id="285" w:author="Luca S" w:date="2024-09-16T22:12:00Z" w16du:dateUtc="2024-09-17T02:12:00Z">
        <w:r w:rsidR="003779B7" w:rsidRPr="00AA6F89" w:rsidDel="00EE18A8">
          <w:rPr>
            <w:rFonts w:ascii="Times New Roman" w:eastAsia="함초롬바탕" w:hAnsi="Times New Roman" w:cs="Times New Roman"/>
          </w:rPr>
          <w:delText>as</w:delText>
        </w:r>
      </w:del>
      <w:r w:rsidR="003779B7" w:rsidRPr="00AA6F89">
        <w:rPr>
          <w:rFonts w:ascii="Times New Roman" w:eastAsia="함초롬바탕" w:hAnsi="Times New Roman" w:cs="Times New Roman"/>
        </w:rPr>
        <w:t xml:space="preserve"> a social coordination mechanism.</w:t>
      </w:r>
    </w:p>
    <w:p w14:paraId="594FD642" w14:textId="213142AD" w:rsidR="009A73A6" w:rsidRPr="00AA6F89" w:rsidRDefault="00EE5320" w:rsidP="00FB789D">
      <w:pPr>
        <w:spacing w:line="276" w:lineRule="auto"/>
        <w:ind w:firstLine="720"/>
        <w:contextualSpacing/>
        <w:jc w:val="both"/>
        <w:rPr>
          <w:rFonts w:ascii="Times New Roman" w:eastAsia="함초롬바탕" w:hAnsi="Times New Roman" w:cs="Times New Roman"/>
        </w:rPr>
      </w:pPr>
      <w:r w:rsidRPr="00AA6F89">
        <w:rPr>
          <w:rFonts w:ascii="Times New Roman" w:eastAsia="함초롬바탕" w:hAnsi="Times New Roman" w:cs="Times New Roman"/>
        </w:rPr>
        <w:t>Ho</w:t>
      </w:r>
      <w:r w:rsidR="00095096" w:rsidRPr="00AA6F89">
        <w:rPr>
          <w:rFonts w:ascii="Times New Roman" w:eastAsia="함초롬바탕" w:hAnsi="Times New Roman" w:cs="Times New Roman"/>
        </w:rPr>
        <w:t xml:space="preserve">w is efficiency achieved? </w:t>
      </w:r>
      <w:r w:rsidR="00865A0E" w:rsidRPr="00AA6F89">
        <w:rPr>
          <w:rFonts w:ascii="Times New Roman" w:eastAsia="함초롬바탕" w:hAnsi="Times New Roman" w:cs="Times New Roman"/>
        </w:rPr>
        <w:t xml:space="preserve">According to the standard </w:t>
      </w:r>
      <w:r w:rsidR="00215E18">
        <w:rPr>
          <w:rFonts w:ascii="Times New Roman" w:eastAsia="함초롬바탕" w:hAnsi="Times New Roman" w:cs="Times New Roman"/>
        </w:rPr>
        <w:t>thought</w:t>
      </w:r>
      <w:r w:rsidR="00865A0E" w:rsidRPr="00AA6F89">
        <w:rPr>
          <w:rFonts w:ascii="Times New Roman" w:eastAsia="함초롬바탕" w:hAnsi="Times New Roman" w:cs="Times New Roman"/>
        </w:rPr>
        <w:t xml:space="preserve">, </w:t>
      </w:r>
      <w:r w:rsidR="008E1ECC" w:rsidRPr="00AA6F89">
        <w:rPr>
          <w:rFonts w:ascii="Times New Roman" w:eastAsia="함초롬바탕" w:hAnsi="Times New Roman" w:cs="Times New Roman"/>
        </w:rPr>
        <w:t>it is achieved through the price mechanism</w:t>
      </w:r>
      <w:r w:rsidR="00D6423B" w:rsidRPr="00AA6F89">
        <w:rPr>
          <w:rFonts w:ascii="Times New Roman" w:eastAsia="함초롬바탕" w:hAnsi="Times New Roman" w:cs="Times New Roman"/>
        </w:rPr>
        <w:t xml:space="preserve">. </w:t>
      </w:r>
      <w:r w:rsidR="00215E18">
        <w:rPr>
          <w:rFonts w:ascii="Times New Roman" w:eastAsia="함초롬바탕" w:hAnsi="Times New Roman" w:cs="Times New Roman"/>
        </w:rPr>
        <w:t>As Friedrich Hayek famously argued, i</w:t>
      </w:r>
      <w:r w:rsidR="00A1231D">
        <w:rPr>
          <w:rFonts w:ascii="Times New Roman" w:eastAsia="함초롬바탕" w:hAnsi="Times New Roman" w:cs="Times New Roman"/>
        </w:rPr>
        <w:t>n a competitive market</w:t>
      </w:r>
      <w:r w:rsidR="005A5937">
        <w:rPr>
          <w:rFonts w:ascii="Times New Roman" w:eastAsia="함초롬바탕" w:hAnsi="Times New Roman" w:cs="Times New Roman"/>
        </w:rPr>
        <w:t>, prices</w:t>
      </w:r>
      <w:r w:rsidR="00A1231D">
        <w:rPr>
          <w:rFonts w:ascii="Times New Roman" w:eastAsia="함초롬바탕" w:hAnsi="Times New Roman" w:cs="Times New Roman"/>
        </w:rPr>
        <w:t xml:space="preserve"> communicate</w:t>
      </w:r>
      <w:r w:rsidR="003E1D4B" w:rsidRPr="00AA6F89">
        <w:rPr>
          <w:rFonts w:ascii="Times New Roman" w:eastAsia="함초롬바탕" w:hAnsi="Times New Roman" w:cs="Times New Roman"/>
        </w:rPr>
        <w:t xml:space="preserve"> </w:t>
      </w:r>
      <w:r w:rsidR="00DA7A00" w:rsidRPr="00AA6F89">
        <w:rPr>
          <w:rFonts w:ascii="Times New Roman" w:eastAsia="함초롬바탕" w:hAnsi="Times New Roman" w:cs="Times New Roman"/>
        </w:rPr>
        <w:t>information</w:t>
      </w:r>
      <w:r w:rsidR="001C111B" w:rsidRPr="00AA6F89">
        <w:rPr>
          <w:rFonts w:ascii="Times New Roman" w:eastAsia="함초롬바탕" w:hAnsi="Times New Roman" w:cs="Times New Roman"/>
        </w:rPr>
        <w:t xml:space="preserve"> about </w:t>
      </w:r>
      <w:r w:rsidR="005A5937">
        <w:rPr>
          <w:rFonts w:ascii="Times New Roman" w:eastAsia="함초롬바탕" w:hAnsi="Times New Roman" w:cs="Times New Roman"/>
        </w:rPr>
        <w:t xml:space="preserve">the </w:t>
      </w:r>
      <w:r w:rsidR="001C111B" w:rsidRPr="00AA6F89">
        <w:rPr>
          <w:rFonts w:ascii="Times New Roman" w:eastAsia="함초롬바탕" w:hAnsi="Times New Roman" w:cs="Times New Roman"/>
        </w:rPr>
        <w:t>opportunity costs of a given resource to different actors across the economy in a</w:t>
      </w:r>
      <w:r w:rsidR="005A5937">
        <w:rPr>
          <w:rFonts w:ascii="Times New Roman" w:eastAsia="함초롬바탕" w:hAnsi="Times New Roman" w:cs="Times New Roman"/>
        </w:rPr>
        <w:t xml:space="preserve"> highly </w:t>
      </w:r>
      <w:r w:rsidR="001C111B" w:rsidRPr="00AA6F89">
        <w:rPr>
          <w:rFonts w:ascii="Times New Roman" w:eastAsia="함초롬바탕" w:hAnsi="Times New Roman" w:cs="Times New Roman"/>
        </w:rPr>
        <w:t>condensed form.</w:t>
      </w:r>
      <w:r w:rsidR="00E76CA7" w:rsidRPr="00AA6F89">
        <w:rPr>
          <w:rFonts w:ascii="Times New Roman" w:eastAsia="함초롬바탕" w:hAnsi="Times New Roman" w:cs="Times New Roman"/>
        </w:rPr>
        <w:t xml:space="preserve"> </w:t>
      </w:r>
      <w:r w:rsidR="001A1F2E" w:rsidRPr="00AA6F89">
        <w:rPr>
          <w:rFonts w:ascii="Times New Roman" w:eastAsia="함초롬바탕" w:hAnsi="Times New Roman" w:cs="Times New Roman"/>
        </w:rPr>
        <w:t>For example, a</w:t>
      </w:r>
      <w:r w:rsidR="00E76CA7" w:rsidRPr="00AA6F89">
        <w:rPr>
          <w:rFonts w:ascii="Times New Roman" w:eastAsia="함초롬바탕" w:hAnsi="Times New Roman" w:cs="Times New Roman"/>
        </w:rPr>
        <w:t xml:space="preserve">n increase in the price of a productive input such as </w:t>
      </w:r>
      <w:r w:rsidR="001A1F2E" w:rsidRPr="00AA6F89">
        <w:rPr>
          <w:rFonts w:ascii="Times New Roman" w:eastAsia="함초롬바탕" w:hAnsi="Times New Roman" w:cs="Times New Roman"/>
        </w:rPr>
        <w:t>a certain</w:t>
      </w:r>
      <w:r w:rsidR="00E76CA7" w:rsidRPr="00AA6F89">
        <w:rPr>
          <w:rFonts w:ascii="Times New Roman" w:eastAsia="함초롬바탕" w:hAnsi="Times New Roman" w:cs="Times New Roman"/>
        </w:rPr>
        <w:t xml:space="preserve"> raw material communicates the fact that the input is in high demand and therefore you, a producer, should </w:t>
      </w:r>
      <w:r w:rsidR="001A1F2E" w:rsidRPr="00AA6F89">
        <w:rPr>
          <w:rFonts w:ascii="Times New Roman" w:eastAsia="함초롬바탕" w:hAnsi="Times New Roman" w:cs="Times New Roman"/>
        </w:rPr>
        <w:t>economize</w:t>
      </w:r>
      <w:r w:rsidR="00E76CA7" w:rsidRPr="00AA6F89">
        <w:rPr>
          <w:rFonts w:ascii="Times New Roman" w:eastAsia="함초롬바탕" w:hAnsi="Times New Roman" w:cs="Times New Roman"/>
        </w:rPr>
        <w:t xml:space="preserve"> on it so that other producers elsewhere can make better use of it.</w:t>
      </w:r>
      <w:r w:rsidR="003222F4" w:rsidRPr="00AA6F89">
        <w:rPr>
          <w:rFonts w:ascii="Times New Roman" w:eastAsia="함초롬바탕" w:hAnsi="Times New Roman" w:cs="Times New Roman"/>
        </w:rPr>
        <w:t xml:space="preserve"> Th</w:t>
      </w:r>
      <w:del w:id="286" w:author="Luca S" w:date="2024-09-16T22:13:00Z" w16du:dateUtc="2024-09-17T02:13:00Z">
        <w:r w:rsidR="003222F4" w:rsidRPr="00AA6F89" w:rsidDel="00EE18A8">
          <w:rPr>
            <w:rFonts w:ascii="Times New Roman" w:eastAsia="함초롬바탕" w:hAnsi="Times New Roman" w:cs="Times New Roman"/>
          </w:rPr>
          <w:delText xml:space="preserve">is informativeness of </w:delText>
        </w:r>
      </w:del>
      <w:ins w:id="287" w:author="Luca S" w:date="2024-09-16T22:13:00Z" w16du:dateUtc="2024-09-17T02:13:00Z">
        <w:r w:rsidR="00EE18A8">
          <w:rPr>
            <w:rFonts w:ascii="Times New Roman" w:eastAsia="함초롬바탕" w:hAnsi="Times New Roman" w:cs="Times New Roman"/>
          </w:rPr>
          <w:t xml:space="preserve"> information carried by </w:t>
        </w:r>
      </w:ins>
      <w:r w:rsidR="003222F4" w:rsidRPr="00AA6F89">
        <w:rPr>
          <w:rFonts w:ascii="Times New Roman" w:eastAsia="함초롬바탕" w:hAnsi="Times New Roman" w:cs="Times New Roman"/>
        </w:rPr>
        <w:t xml:space="preserve">the price </w:t>
      </w:r>
      <w:r w:rsidR="007C125F" w:rsidRPr="00AA6F89">
        <w:rPr>
          <w:rFonts w:ascii="Times New Roman" w:eastAsia="함초롬바탕" w:hAnsi="Times New Roman" w:cs="Times New Roman"/>
        </w:rPr>
        <w:t xml:space="preserve">is what enables economic agents to </w:t>
      </w:r>
      <w:r w:rsidR="001676BD" w:rsidRPr="00AA6F89">
        <w:rPr>
          <w:rFonts w:ascii="Times New Roman" w:eastAsia="함초롬바탕" w:hAnsi="Times New Roman" w:cs="Times New Roman"/>
        </w:rPr>
        <w:t xml:space="preserve">achieve efficiency by taking advantage of their localized information while simultaneously overcoming </w:t>
      </w:r>
      <w:r w:rsidR="007C125F" w:rsidRPr="00AA6F89">
        <w:rPr>
          <w:rFonts w:ascii="Times New Roman" w:eastAsia="함초롬바탕" w:hAnsi="Times New Roman" w:cs="Times New Roman"/>
        </w:rPr>
        <w:t xml:space="preserve">the formidable informational problem of </w:t>
      </w:r>
      <w:r w:rsidR="001676BD" w:rsidRPr="00AA6F89">
        <w:rPr>
          <w:rFonts w:ascii="Times New Roman" w:eastAsia="함초롬바탕" w:hAnsi="Times New Roman" w:cs="Times New Roman"/>
        </w:rPr>
        <w:t>coordination across the economy.</w:t>
      </w:r>
      <w:r w:rsidR="001676BD" w:rsidRPr="00AA6F89">
        <w:rPr>
          <w:rStyle w:val="FootnoteReference"/>
          <w:rFonts w:ascii="Times New Roman" w:eastAsia="함초롬바탕" w:hAnsi="Times New Roman" w:cs="Times New Roman"/>
        </w:rPr>
        <w:footnoteReference w:id="21"/>
      </w:r>
    </w:p>
    <w:p w14:paraId="1AAE5A85" w14:textId="1B465C88" w:rsidR="00B03D11" w:rsidRPr="00AA6F89" w:rsidRDefault="005A5937" w:rsidP="00FB789D">
      <w:pPr>
        <w:spacing w:line="276" w:lineRule="auto"/>
        <w:ind w:firstLine="720"/>
        <w:contextualSpacing/>
        <w:jc w:val="both"/>
        <w:rPr>
          <w:rFonts w:ascii="Times New Roman" w:eastAsia="함초롬바탕" w:hAnsi="Times New Roman" w:cs="Times New Roman"/>
          <w:i/>
          <w:iCs/>
        </w:rPr>
      </w:pPr>
      <w:r>
        <w:rPr>
          <w:rFonts w:ascii="Times New Roman" w:eastAsia="함초롬바탕" w:hAnsi="Times New Roman" w:cs="Times New Roman"/>
        </w:rPr>
        <w:t>The problem is that in competitive markets, the duty to prioritize democratic aims over profit is marginal, if not empty.</w:t>
      </w:r>
      <w:r w:rsidR="0076375C" w:rsidRPr="00AA6F89">
        <w:rPr>
          <w:rFonts w:ascii="Times New Roman" w:eastAsia="함초롬바탕" w:hAnsi="Times New Roman" w:cs="Times New Roman"/>
        </w:rPr>
        <w:t xml:space="preserve"> </w:t>
      </w:r>
      <w:r w:rsidR="002F3F7C" w:rsidRPr="00AA6F89">
        <w:rPr>
          <w:rFonts w:ascii="Times New Roman" w:eastAsia="함초롬바탕" w:hAnsi="Times New Roman" w:cs="Times New Roman"/>
        </w:rPr>
        <w:t>(</w:t>
      </w:r>
      <w:r>
        <w:rPr>
          <w:rFonts w:ascii="Times New Roman" w:eastAsia="함초롬바탕" w:hAnsi="Times New Roman" w:cs="Times New Roman"/>
        </w:rPr>
        <w:t xml:space="preserve">Christiano does not distinguish competitive and non-competitive markets, but </w:t>
      </w:r>
      <w:r w:rsidR="002F3F7C" w:rsidRPr="00AA6F89">
        <w:rPr>
          <w:rFonts w:ascii="Times New Roman" w:eastAsia="함초롬바탕" w:hAnsi="Times New Roman" w:cs="Times New Roman"/>
        </w:rPr>
        <w:t xml:space="preserve">I address </w:t>
      </w:r>
      <w:r>
        <w:rPr>
          <w:rFonts w:ascii="Times New Roman" w:eastAsia="함초롬바탕" w:hAnsi="Times New Roman" w:cs="Times New Roman"/>
        </w:rPr>
        <w:t xml:space="preserve">non-competitive </w:t>
      </w:r>
      <w:r w:rsidR="002F3F7C" w:rsidRPr="00AA6F89">
        <w:rPr>
          <w:rFonts w:ascii="Times New Roman" w:eastAsia="함초롬바탕" w:hAnsi="Times New Roman" w:cs="Times New Roman"/>
        </w:rPr>
        <w:t>markets separately below.</w:t>
      </w:r>
      <w:r w:rsidR="002F3F7C" w:rsidRPr="00AA6F89">
        <w:rPr>
          <w:rFonts w:ascii="Times New Roman" w:eastAsia="함초롬바탕" w:hAnsi="Times New Roman" w:cs="Times New Roman"/>
          <w:vertAlign w:val="superscript"/>
        </w:rPr>
        <w:footnoteReference w:id="22"/>
      </w:r>
      <w:r w:rsidR="002F3F7C" w:rsidRPr="00AA6F89">
        <w:rPr>
          <w:rFonts w:ascii="Times New Roman" w:eastAsia="함초롬바탕" w:hAnsi="Times New Roman" w:cs="Times New Roman"/>
        </w:rPr>
        <w:t xml:space="preserve">) </w:t>
      </w:r>
      <w:r>
        <w:rPr>
          <w:rFonts w:ascii="Times New Roman" w:eastAsia="함초롬바탕" w:hAnsi="Times New Roman" w:cs="Times New Roman"/>
        </w:rPr>
        <w:t xml:space="preserve">Firms in competitive markets </w:t>
      </w:r>
      <w:r w:rsidR="003F31E6" w:rsidRPr="00AA6F89">
        <w:rPr>
          <w:rFonts w:ascii="Times New Roman" w:eastAsia="함초롬바탕" w:hAnsi="Times New Roman" w:cs="Times New Roman"/>
        </w:rPr>
        <w:t xml:space="preserve">make very little </w:t>
      </w:r>
      <w:r w:rsidR="00882221" w:rsidRPr="00AA6F89">
        <w:rPr>
          <w:rFonts w:ascii="Times New Roman" w:eastAsia="함초롬바탕" w:hAnsi="Times New Roman" w:cs="Times New Roman"/>
        </w:rPr>
        <w:t>accounting profit—</w:t>
      </w:r>
      <w:r>
        <w:rPr>
          <w:rFonts w:ascii="Times New Roman" w:eastAsia="함초롬바탕" w:hAnsi="Times New Roman" w:cs="Times New Roman"/>
        </w:rPr>
        <w:t>"</w:t>
      </w:r>
      <w:r w:rsidR="00882221" w:rsidRPr="00AA6F89">
        <w:rPr>
          <w:rFonts w:ascii="Times New Roman" w:eastAsia="함초롬바탕" w:hAnsi="Times New Roman" w:cs="Times New Roman"/>
        </w:rPr>
        <w:t>the bottom line</w:t>
      </w:r>
      <w:r>
        <w:rPr>
          <w:rFonts w:ascii="Times New Roman" w:eastAsia="함초롬바탕" w:hAnsi="Times New Roman" w:cs="Times New Roman"/>
        </w:rPr>
        <w:t>”</w:t>
      </w:r>
      <w:r w:rsidR="00882221" w:rsidRPr="00AA6F89">
        <w:rPr>
          <w:rFonts w:ascii="Times New Roman" w:eastAsia="함초롬바탕" w:hAnsi="Times New Roman" w:cs="Times New Roman"/>
        </w:rPr>
        <w:t>—in the long term.</w:t>
      </w:r>
      <w:r w:rsidR="00882221" w:rsidRPr="00AA6F89">
        <w:rPr>
          <w:rStyle w:val="FootnoteReference"/>
          <w:rFonts w:ascii="Times New Roman" w:eastAsia="함초롬바탕" w:hAnsi="Times New Roman" w:cs="Times New Roman"/>
        </w:rPr>
        <w:footnoteReference w:id="23"/>
      </w:r>
      <w:r w:rsidR="00882221" w:rsidRPr="00AA6F89">
        <w:rPr>
          <w:rFonts w:ascii="Times New Roman" w:eastAsia="함초롬바탕" w:hAnsi="Times New Roman" w:cs="Times New Roman"/>
        </w:rPr>
        <w:t xml:space="preserve"> They are left with little leeway to prioritize democratic aims over profit. In such cases, Christiano argues, firms are </w:t>
      </w:r>
      <w:r w:rsidR="00882221" w:rsidRPr="00AA6F89">
        <w:rPr>
          <w:rFonts w:ascii="Times New Roman" w:eastAsia="함초롬바탕" w:hAnsi="Times New Roman" w:cs="Times New Roman"/>
        </w:rPr>
        <w:lastRenderedPageBreak/>
        <w:t>allowed to pursue profit at the expense of democratic aims</w:t>
      </w:r>
      <w:del w:id="288" w:author="Luca S" w:date="2024-09-16T22:14:00Z" w16du:dateUtc="2024-09-17T02:14:00Z">
        <w:r w:rsidR="00882221" w:rsidRPr="00AA6F89" w:rsidDel="00EE18A8">
          <w:rPr>
            <w:rFonts w:ascii="Times New Roman" w:eastAsia="함초롬바탕" w:hAnsi="Times New Roman" w:cs="Times New Roman"/>
          </w:rPr>
          <w:delText>.</w:delText>
        </w:r>
        <w:r w:rsidR="006C7C53" w:rsidRPr="00AA6F89" w:rsidDel="00EE18A8">
          <w:rPr>
            <w:rFonts w:ascii="Times New Roman" w:eastAsia="함초롬바탕" w:hAnsi="Times New Roman" w:cs="Times New Roman"/>
          </w:rPr>
          <w:delText xml:space="preserve"> For example,</w:delText>
        </w:r>
      </w:del>
      <w:ins w:id="289" w:author="Luca S" w:date="2024-09-16T22:14:00Z" w16du:dateUtc="2024-09-17T02:14:00Z">
        <w:r w:rsidR="00EE18A8">
          <w:rPr>
            <w:rFonts w:ascii="Times New Roman" w:eastAsia="함초롬바탕" w:hAnsi="Times New Roman" w:cs="Times New Roman"/>
          </w:rPr>
          <w:t>, because</w:t>
        </w:r>
      </w:ins>
      <w:r w:rsidR="006C7C53" w:rsidRPr="00AA6F89">
        <w:rPr>
          <w:rFonts w:ascii="Times New Roman" w:eastAsia="함초롬바탕" w:hAnsi="Times New Roman" w:cs="Times New Roman"/>
        </w:rPr>
        <w:t xml:space="preserve"> it would “defeat the purpose of the legislation” (213) to drive them out of business in the pursuit of democratic aims.</w:t>
      </w:r>
      <w:r w:rsidR="009A73A6" w:rsidRPr="00AA6F89">
        <w:rPr>
          <w:rFonts w:ascii="Times New Roman" w:eastAsia="함초롬바탕" w:hAnsi="Times New Roman" w:cs="Times New Roman"/>
          <w14:ligatures w14:val="none"/>
        </w:rPr>
        <w:t xml:space="preserve"> </w:t>
      </w:r>
      <w:ins w:id="290" w:author="Luca S" w:date="2024-09-16T22:14:00Z" w16du:dateUtc="2024-09-17T02:14:00Z">
        <w:r w:rsidR="00EE18A8">
          <w:rPr>
            <w:rFonts w:ascii="Times New Roman" w:eastAsia="함초롬바탕" w:hAnsi="Times New Roman" w:cs="Times New Roman"/>
            <w14:ligatures w14:val="none"/>
          </w:rPr>
          <w:t xml:space="preserve">However, </w:t>
        </w:r>
      </w:ins>
      <w:del w:id="291" w:author="Luca S" w:date="2024-09-16T22:14:00Z" w16du:dateUtc="2024-09-17T02:14:00Z">
        <w:r w:rsidR="009A73A6" w:rsidRPr="00AA6F89" w:rsidDel="00EE18A8">
          <w:rPr>
            <w:rFonts w:ascii="Times New Roman" w:eastAsia="함초롬바탕" w:hAnsi="Times New Roman" w:cs="Times New Roman"/>
          </w:rPr>
          <w:delText>T</w:delText>
        </w:r>
      </w:del>
      <w:ins w:id="292" w:author="Luca S" w:date="2024-09-16T22:14:00Z" w16du:dateUtc="2024-09-17T02:14:00Z">
        <w:r w:rsidR="00EE18A8">
          <w:rPr>
            <w:rFonts w:ascii="Times New Roman" w:eastAsia="함초롬바탕" w:hAnsi="Times New Roman" w:cs="Times New Roman"/>
          </w:rPr>
          <w:t>t</w:t>
        </w:r>
      </w:ins>
      <w:r w:rsidR="009A73A6" w:rsidRPr="00AA6F89">
        <w:rPr>
          <w:rFonts w:ascii="Times New Roman" w:eastAsia="함초롬바탕" w:hAnsi="Times New Roman" w:cs="Times New Roman"/>
        </w:rPr>
        <w:t>his gives</w:t>
      </w:r>
      <w:ins w:id="293" w:author="Luca S" w:date="2024-09-16T22:14:00Z" w16du:dateUtc="2024-09-17T02:14:00Z">
        <w:r w:rsidR="00EE18A8">
          <w:rPr>
            <w:rFonts w:ascii="Times New Roman" w:eastAsia="함초롬바탕" w:hAnsi="Times New Roman" w:cs="Times New Roman"/>
          </w:rPr>
          <w:t xml:space="preserve"> us</w:t>
        </w:r>
      </w:ins>
      <w:r w:rsidR="009A73A6" w:rsidRPr="00AA6F89">
        <w:rPr>
          <w:rFonts w:ascii="Times New Roman" w:eastAsia="함초롬바탕" w:hAnsi="Times New Roman" w:cs="Times New Roman"/>
        </w:rPr>
        <w:t xml:space="preserve"> reason to think that in </w:t>
      </w:r>
      <w:proofErr w:type="spellStart"/>
      <w:r w:rsidR="009A73A6" w:rsidRPr="00AA6F89">
        <w:rPr>
          <w:rFonts w:ascii="Times New Roman" w:eastAsia="함초롬바탕" w:hAnsi="Times New Roman" w:cs="Times New Roman"/>
        </w:rPr>
        <w:t>t</w:t>
      </w:r>
      <w:del w:id="294" w:author="Luca S" w:date="2024-09-16T22:14:00Z" w16du:dateUtc="2024-09-17T02:14:00Z">
        <w:r w:rsidR="009A73A6" w:rsidRPr="00AA6F89" w:rsidDel="00EE18A8">
          <w:rPr>
            <w:rFonts w:ascii="Times New Roman" w:eastAsia="함초롬바탕" w:hAnsi="Times New Roman" w:cs="Times New Roman"/>
          </w:rPr>
          <w:delText>h</w:delText>
        </w:r>
      </w:del>
      <w:r w:rsidR="009A73A6" w:rsidRPr="00AA6F89">
        <w:rPr>
          <w:rFonts w:ascii="Times New Roman" w:eastAsia="함초롬바탕" w:hAnsi="Times New Roman" w:cs="Times New Roman"/>
        </w:rPr>
        <w:t>e</w:t>
      </w:r>
      <w:proofErr w:type="spellEnd"/>
      <w:r w:rsidR="009A73A6" w:rsidRPr="00AA6F89">
        <w:rPr>
          <w:rFonts w:ascii="Times New Roman" w:eastAsia="함초롬바탕" w:hAnsi="Times New Roman" w:cs="Times New Roman"/>
        </w:rPr>
        <w:t xml:space="preserve"> approximately perfectly competitive markets, the duty </w:t>
      </w:r>
      <w:ins w:id="295" w:author="Luca S" w:date="2024-09-16T22:14:00Z" w16du:dateUtc="2024-09-17T02:14:00Z">
        <w:r w:rsidR="00EE18A8">
          <w:rPr>
            <w:rFonts w:ascii="Times New Roman" w:eastAsia="함초롬바탕" w:hAnsi="Times New Roman" w:cs="Times New Roman"/>
          </w:rPr>
          <w:t xml:space="preserve">that Christiano postulates </w:t>
        </w:r>
      </w:ins>
      <w:r w:rsidR="009A73A6" w:rsidRPr="00AA6F89">
        <w:rPr>
          <w:rFonts w:ascii="Times New Roman" w:eastAsia="함초롬바탕" w:hAnsi="Times New Roman" w:cs="Times New Roman"/>
        </w:rPr>
        <w:t xml:space="preserve">is only marginally applicable and many of the firms would be permitted to make profit-oriented decisions at the expense of democratic aims. In other words, insofar as markets work </w:t>
      </w:r>
      <w:r w:rsidR="009A73A6" w:rsidRPr="00EE18A8">
        <w:rPr>
          <w:rFonts w:ascii="Times New Roman" w:eastAsia="함초롬바탕" w:hAnsi="Times New Roman" w:cs="Times New Roman"/>
        </w:rPr>
        <w:t xml:space="preserve">as they </w:t>
      </w:r>
      <w:ins w:id="296" w:author="Luca S" w:date="2024-09-16T22:15:00Z" w16du:dateUtc="2024-09-17T02:15:00Z">
        <w:r w:rsidR="00EE18A8" w:rsidRPr="00EE18A8">
          <w:rPr>
            <w:rFonts w:ascii="Times New Roman" w:eastAsia="함초롬바탕" w:hAnsi="Times New Roman" w:cs="Times New Roman"/>
            <w:rPrChange w:id="297" w:author="Luca S" w:date="2024-09-16T22:15:00Z" w16du:dateUtc="2024-09-17T02:15:00Z">
              <w:rPr>
                <w:rFonts w:ascii="Times New Roman" w:eastAsia="함초롬바탕" w:hAnsi="Times New Roman" w:cs="Times New Roman"/>
                <w:i/>
                <w:iCs/>
              </w:rPr>
            </w:rPrChange>
          </w:rPr>
          <w:t xml:space="preserve">ideally </w:t>
        </w:r>
      </w:ins>
      <w:r w:rsidR="009A73A6" w:rsidRPr="00EE18A8">
        <w:rPr>
          <w:rFonts w:ascii="Times New Roman" w:eastAsia="함초롬바탕" w:hAnsi="Times New Roman" w:cs="Times New Roman"/>
        </w:rPr>
        <w:t>should</w:t>
      </w:r>
      <w:r w:rsidR="009A73A6" w:rsidRPr="00AA6F89">
        <w:rPr>
          <w:rFonts w:ascii="Times New Roman" w:eastAsia="함초롬바탕" w:hAnsi="Times New Roman" w:cs="Times New Roman"/>
        </w:rPr>
        <w:t>, the moral duty to choose democratic aims over profit is empty</w:t>
      </w:r>
      <w:r w:rsidR="009A73A6" w:rsidRPr="00AA6F89">
        <w:rPr>
          <w:rFonts w:ascii="Times New Roman" w:eastAsia="함초롬바탕" w:hAnsi="Times New Roman" w:cs="Times New Roman"/>
          <w:i/>
          <w:iCs/>
        </w:rPr>
        <w:t>.</w:t>
      </w:r>
    </w:p>
    <w:p w14:paraId="761BFA82" w14:textId="12916E40" w:rsidR="00B03D11" w:rsidRPr="00AA6F89" w:rsidRDefault="00EE18A8" w:rsidP="00FB789D">
      <w:pPr>
        <w:spacing w:line="276" w:lineRule="auto"/>
        <w:ind w:firstLine="720"/>
        <w:contextualSpacing/>
        <w:jc w:val="both"/>
        <w:rPr>
          <w:rFonts w:ascii="Times New Roman" w:eastAsia="함초롬바탕" w:hAnsi="Times New Roman" w:cs="Times New Roman"/>
          <w:i/>
          <w:iCs/>
        </w:rPr>
      </w:pPr>
      <w:ins w:id="298" w:author="Luca S" w:date="2024-09-16T22:16:00Z" w16du:dateUtc="2024-09-17T02:16:00Z">
        <w:r>
          <w:rPr>
            <w:rFonts w:ascii="Times New Roman" w:eastAsia="함초롬바탕" w:hAnsi="Times New Roman" w:cs="Times New Roman"/>
          </w:rPr>
          <w:t>Now,</w:t>
        </w:r>
      </w:ins>
      <w:ins w:id="299" w:author="Luca S" w:date="2024-09-16T22:15:00Z" w16du:dateUtc="2024-09-17T02:15:00Z">
        <w:r>
          <w:rPr>
            <w:rFonts w:ascii="Times New Roman" w:eastAsia="함초롬바탕" w:hAnsi="Times New Roman" w:cs="Times New Roman"/>
          </w:rPr>
          <w:t xml:space="preserve"> </w:t>
        </w:r>
      </w:ins>
      <w:del w:id="300" w:author="Luca S" w:date="2024-09-16T22:15:00Z" w16du:dateUtc="2024-09-17T02:15:00Z">
        <w:r w:rsidR="00BF0B14" w:rsidRPr="00AA6F89" w:rsidDel="00EE18A8">
          <w:rPr>
            <w:rFonts w:ascii="Times New Roman" w:eastAsia="함초롬바탕" w:hAnsi="Times New Roman" w:cs="Times New Roman"/>
          </w:rPr>
          <w:delText>E</w:delText>
        </w:r>
      </w:del>
      <w:ins w:id="301" w:author="Luca S" w:date="2024-09-16T22:15:00Z" w16du:dateUtc="2024-09-17T02:15:00Z">
        <w:r>
          <w:rPr>
            <w:rFonts w:ascii="Times New Roman" w:eastAsia="함초롬바탕" w:hAnsi="Times New Roman" w:cs="Times New Roman"/>
          </w:rPr>
          <w:t>e</w:t>
        </w:r>
      </w:ins>
      <w:r w:rsidR="00BF0B14" w:rsidRPr="00AA6F89">
        <w:rPr>
          <w:rFonts w:ascii="Times New Roman" w:eastAsia="함초롬바탕" w:hAnsi="Times New Roman" w:cs="Times New Roman"/>
        </w:rPr>
        <w:t xml:space="preserve">ven in </w:t>
      </w:r>
      <w:del w:id="302" w:author="Luca S" w:date="2024-09-16T22:15:00Z" w16du:dateUtc="2024-09-17T02:15:00Z">
        <w:r w:rsidR="00BF0B14" w:rsidRPr="00AA6F89" w:rsidDel="00EE18A8">
          <w:rPr>
            <w:rFonts w:ascii="Times New Roman" w:eastAsia="함초롬바탕" w:hAnsi="Times New Roman" w:cs="Times New Roman"/>
          </w:rPr>
          <w:delText xml:space="preserve">these </w:delText>
        </w:r>
      </w:del>
      <w:r w:rsidR="00BF0B14" w:rsidRPr="00AA6F89">
        <w:rPr>
          <w:rFonts w:ascii="Times New Roman" w:eastAsia="함초롬바탕" w:hAnsi="Times New Roman" w:cs="Times New Roman"/>
        </w:rPr>
        <w:t>competitive markets,</w:t>
      </w:r>
      <w:r w:rsidR="00526459" w:rsidRPr="00AA6F89">
        <w:rPr>
          <w:rFonts w:ascii="Times New Roman" w:eastAsia="함초롬바탕" w:hAnsi="Times New Roman" w:cs="Times New Roman"/>
        </w:rPr>
        <w:t xml:space="preserve"> </w:t>
      </w:r>
      <w:del w:id="303" w:author="Luca S" w:date="2024-09-16T22:15:00Z" w16du:dateUtc="2024-09-17T02:15:00Z">
        <w:r w:rsidR="00526459" w:rsidRPr="00AA6F89" w:rsidDel="00EE18A8">
          <w:rPr>
            <w:rFonts w:ascii="Times New Roman" w:eastAsia="함초롬바탕" w:hAnsi="Times New Roman" w:cs="Times New Roman"/>
          </w:rPr>
          <w:delText xml:space="preserve">during </w:delText>
        </w:r>
      </w:del>
      <w:del w:id="304" w:author="Luca S" w:date="2024-09-16T22:16:00Z" w16du:dateUtc="2024-09-17T02:16:00Z">
        <w:r w:rsidR="00526459" w:rsidRPr="00AA6F89" w:rsidDel="00EE18A8">
          <w:rPr>
            <w:rFonts w:ascii="Times New Roman" w:eastAsia="함초롬바탕" w:hAnsi="Times New Roman" w:cs="Times New Roman"/>
          </w:rPr>
          <w:delText>short periods</w:delText>
        </w:r>
      </w:del>
      <w:r w:rsidR="00DA683B" w:rsidRPr="00AA6F89">
        <w:rPr>
          <w:rFonts w:ascii="Times New Roman" w:eastAsia="함초롬바탕" w:hAnsi="Times New Roman" w:cs="Times New Roman"/>
        </w:rPr>
        <w:t xml:space="preserve">, </w:t>
      </w:r>
      <w:r w:rsidR="002E3B86" w:rsidRPr="00AA6F89">
        <w:rPr>
          <w:rFonts w:ascii="Times New Roman" w:eastAsia="함초롬바탕" w:hAnsi="Times New Roman" w:cs="Times New Roman"/>
        </w:rPr>
        <w:t>some f</w:t>
      </w:r>
      <w:r w:rsidR="00526459" w:rsidRPr="00AA6F89">
        <w:rPr>
          <w:rFonts w:ascii="Times New Roman" w:eastAsia="함초롬바탕" w:hAnsi="Times New Roman" w:cs="Times New Roman"/>
        </w:rPr>
        <w:t xml:space="preserve">irms may make </w:t>
      </w:r>
      <w:del w:id="305" w:author="Luca S" w:date="2024-09-16T22:15:00Z" w16du:dateUtc="2024-09-17T02:15:00Z">
        <w:r w:rsidR="00DA683B" w:rsidRPr="00AA6F89" w:rsidDel="00EE18A8">
          <w:rPr>
            <w:rFonts w:ascii="Times New Roman" w:eastAsia="함초롬바탕" w:hAnsi="Times New Roman" w:cs="Times New Roman"/>
          </w:rPr>
          <w:delText xml:space="preserve">big </w:delText>
        </w:r>
      </w:del>
      <w:ins w:id="306" w:author="Luca S" w:date="2024-09-16T22:15:00Z" w16du:dateUtc="2024-09-17T02:15:00Z">
        <w:r>
          <w:rPr>
            <w:rFonts w:ascii="Times New Roman" w:eastAsia="함초롬바탕" w:hAnsi="Times New Roman" w:cs="Times New Roman"/>
          </w:rPr>
          <w:t>large</w:t>
        </w:r>
        <w:r w:rsidRPr="00AA6F89">
          <w:rPr>
            <w:rFonts w:ascii="Times New Roman" w:eastAsia="함초롬바탕" w:hAnsi="Times New Roman" w:cs="Times New Roman"/>
          </w:rPr>
          <w:t xml:space="preserve"> </w:t>
        </w:r>
      </w:ins>
      <w:r w:rsidR="00526459" w:rsidRPr="00AA6F89">
        <w:rPr>
          <w:rFonts w:ascii="Times New Roman" w:eastAsia="함초롬바탕" w:hAnsi="Times New Roman" w:cs="Times New Roman"/>
        </w:rPr>
        <w:t>enough profit to</w:t>
      </w:r>
      <w:r w:rsidR="00DA683B" w:rsidRPr="00AA6F89">
        <w:rPr>
          <w:rFonts w:ascii="Times New Roman" w:eastAsia="함초롬바탕" w:hAnsi="Times New Roman" w:cs="Times New Roman"/>
        </w:rPr>
        <w:t xml:space="preserve"> </w:t>
      </w:r>
      <w:r w:rsidR="002E3B86" w:rsidRPr="00AA6F89">
        <w:rPr>
          <w:rFonts w:ascii="Times New Roman" w:eastAsia="함초롬바탕" w:hAnsi="Times New Roman" w:cs="Times New Roman"/>
        </w:rPr>
        <w:t>choos</w:t>
      </w:r>
      <w:r w:rsidR="009871EF">
        <w:rPr>
          <w:rFonts w:ascii="Times New Roman" w:eastAsia="함초롬바탕" w:hAnsi="Times New Roman" w:cs="Times New Roman"/>
        </w:rPr>
        <w:t xml:space="preserve">e </w:t>
      </w:r>
      <w:r w:rsidR="00DA683B" w:rsidRPr="00AA6F89">
        <w:rPr>
          <w:rFonts w:ascii="Times New Roman" w:eastAsia="함초롬바탕" w:hAnsi="Times New Roman" w:cs="Times New Roman"/>
        </w:rPr>
        <w:t>democratic aims over profit</w:t>
      </w:r>
      <w:ins w:id="307" w:author="Luca S" w:date="2024-09-16T22:16:00Z" w16du:dateUtc="2024-09-17T02:16:00Z">
        <w:r>
          <w:rPr>
            <w:rFonts w:ascii="Times New Roman" w:eastAsia="함초롬바탕" w:hAnsi="Times New Roman" w:cs="Times New Roman"/>
          </w:rPr>
          <w:t>, at least for short periods</w:t>
        </w:r>
      </w:ins>
      <w:r w:rsidR="00DA683B" w:rsidRPr="00AA6F89">
        <w:rPr>
          <w:rFonts w:ascii="Times New Roman" w:eastAsia="함초롬바탕" w:hAnsi="Times New Roman" w:cs="Times New Roman"/>
        </w:rPr>
        <w:t xml:space="preserve">. </w:t>
      </w:r>
      <w:r w:rsidR="00402F2E" w:rsidRPr="00AA6F89">
        <w:rPr>
          <w:rFonts w:ascii="Times New Roman" w:eastAsia="함초롬바탕" w:hAnsi="Times New Roman" w:cs="Times New Roman"/>
        </w:rPr>
        <w:t xml:space="preserve">However, in </w:t>
      </w:r>
      <w:r w:rsidR="002E3B86" w:rsidRPr="00AA6F89">
        <w:rPr>
          <w:rFonts w:ascii="Times New Roman" w:eastAsia="함초롬바탕" w:hAnsi="Times New Roman" w:cs="Times New Roman"/>
        </w:rPr>
        <w:t>making such choice</w:t>
      </w:r>
      <w:r w:rsidR="00402F2E" w:rsidRPr="00AA6F89">
        <w:rPr>
          <w:rFonts w:ascii="Times New Roman" w:eastAsia="함초롬바탕" w:hAnsi="Times New Roman" w:cs="Times New Roman"/>
        </w:rPr>
        <w:t xml:space="preserve">, </w:t>
      </w:r>
      <w:r w:rsidR="002E3B86" w:rsidRPr="00AA6F89">
        <w:rPr>
          <w:rFonts w:ascii="Times New Roman" w:eastAsia="함초롬바탕" w:hAnsi="Times New Roman" w:cs="Times New Roman"/>
        </w:rPr>
        <w:t xml:space="preserve">the firms would be choosing to </w:t>
      </w:r>
      <w:r w:rsidR="002E3B86" w:rsidRPr="00AA6F89">
        <w:rPr>
          <w:rFonts w:ascii="Times New Roman" w:eastAsia="함초롬바탕" w:hAnsi="Times New Roman" w:cs="Times New Roman"/>
          <w:i/>
          <w:iCs/>
        </w:rPr>
        <w:t>go against</w:t>
      </w:r>
      <w:r w:rsidR="002E3B86" w:rsidRPr="00AA6F89">
        <w:rPr>
          <w:rFonts w:ascii="Times New Roman" w:eastAsia="함초롬바탕" w:hAnsi="Times New Roman" w:cs="Times New Roman"/>
        </w:rPr>
        <w:t xml:space="preserve"> </w:t>
      </w:r>
      <w:r w:rsidR="002E3B86" w:rsidRPr="00AA6F89">
        <w:rPr>
          <w:rFonts w:ascii="Times New Roman" w:eastAsia="함초롬바탕" w:hAnsi="Times New Roman" w:cs="Times New Roman"/>
          <w:i/>
          <w:iCs/>
        </w:rPr>
        <w:t xml:space="preserve">price </w:t>
      </w:r>
      <w:proofErr w:type="spellStart"/>
      <w:r w:rsidR="002E3B86" w:rsidRPr="00AA6F89">
        <w:rPr>
          <w:rFonts w:ascii="Times New Roman" w:eastAsia="함초롬바탕" w:hAnsi="Times New Roman" w:cs="Times New Roman"/>
          <w:i/>
          <w:iCs/>
        </w:rPr>
        <w:t>signals</w:t>
      </w:r>
      <w:r w:rsidR="002E3B86" w:rsidRPr="00AA6F89">
        <w:rPr>
          <w:rFonts w:ascii="Times New Roman" w:eastAsia="함초롬바탕" w:hAnsi="Times New Roman" w:cs="Times New Roman"/>
        </w:rPr>
        <w:t>.</w:t>
      </w:r>
      <w:del w:id="308" w:author="Luca S" w:date="2024-09-16T22:16:00Z" w16du:dateUtc="2024-09-17T02:16:00Z">
        <w:r w:rsidR="002E3B86" w:rsidRPr="00AA6F89" w:rsidDel="00EE18A8">
          <w:rPr>
            <w:rFonts w:ascii="Times New Roman" w:eastAsia="함초롬바탕" w:hAnsi="Times New Roman" w:cs="Times New Roman"/>
          </w:rPr>
          <w:delText xml:space="preserve"> </w:delText>
        </w:r>
        <w:r w:rsidR="00DC39C3" w:rsidRPr="00AA6F89" w:rsidDel="00EE18A8">
          <w:rPr>
            <w:rFonts w:ascii="Times New Roman" w:eastAsia="함초롬바탕" w:hAnsi="Times New Roman" w:cs="Times New Roman"/>
          </w:rPr>
          <w:delText>Yet</w:delText>
        </w:r>
      </w:del>
      <w:ins w:id="309" w:author="Luca S" w:date="2024-09-16T22:16:00Z" w16du:dateUtc="2024-09-17T02:16:00Z">
        <w:r>
          <w:rPr>
            <w:rFonts w:ascii="Times New Roman" w:eastAsia="함초롬바탕" w:hAnsi="Times New Roman" w:cs="Times New Roman"/>
          </w:rPr>
          <w:t>But</w:t>
        </w:r>
      </w:ins>
      <w:proofErr w:type="spellEnd"/>
      <w:r w:rsidR="00DC39C3" w:rsidRPr="00AA6F89">
        <w:rPr>
          <w:rFonts w:ascii="Times New Roman" w:eastAsia="함초롬바탕" w:hAnsi="Times New Roman" w:cs="Times New Roman"/>
        </w:rPr>
        <w:t xml:space="preserve">, </w:t>
      </w:r>
      <w:ins w:id="310" w:author="Luca S" w:date="2024-09-16T22:17:00Z" w16du:dateUtc="2024-09-17T02:17:00Z">
        <w:r>
          <w:rPr>
            <w:rFonts w:ascii="Times New Roman" w:eastAsia="함초롬바탕" w:hAnsi="Times New Roman" w:cs="Times New Roman"/>
          </w:rPr>
          <w:t xml:space="preserve">as I have just noted, </w:t>
        </w:r>
      </w:ins>
      <w:del w:id="311" w:author="Luca S" w:date="2024-09-16T22:17:00Z" w16du:dateUtc="2024-09-17T02:17:00Z">
        <w:r w:rsidR="00DC39C3" w:rsidRPr="00AA6F89" w:rsidDel="00EE18A8">
          <w:rPr>
            <w:rFonts w:ascii="Times New Roman" w:eastAsia="함초롬바탕" w:hAnsi="Times New Roman" w:cs="Times New Roman"/>
          </w:rPr>
          <w:delText xml:space="preserve">we saw that </w:delText>
        </w:r>
      </w:del>
      <w:r w:rsidR="00DC39C3" w:rsidRPr="00AA6F89">
        <w:rPr>
          <w:rFonts w:ascii="Times New Roman" w:eastAsia="함초롬바탕" w:hAnsi="Times New Roman" w:cs="Times New Roman"/>
        </w:rPr>
        <w:t xml:space="preserve">economic agents in competitive markets achieve efficiency by following price signals. </w:t>
      </w:r>
      <w:r w:rsidR="00D57B50" w:rsidRPr="00AA6F89">
        <w:rPr>
          <w:rFonts w:ascii="Times New Roman" w:eastAsia="함초롬바탕" w:hAnsi="Times New Roman" w:cs="Times New Roman"/>
        </w:rPr>
        <w:t>We have no reason to believe that a market economy will generate similarly efficient outcomes when firms base their decisions on a totally different type of information such as the expected contribution to the promotion of democratic aims, or its combination with the</w:t>
      </w:r>
      <w:ins w:id="312" w:author="Luca S" w:date="2024-09-16T22:17:00Z" w16du:dateUtc="2024-09-17T02:17:00Z">
        <w:r>
          <w:rPr>
            <w:rFonts w:ascii="Times New Roman" w:eastAsia="함초롬바탕" w:hAnsi="Times New Roman" w:cs="Times New Roman"/>
          </w:rPr>
          <w:t xml:space="preserve"> signals given by</w:t>
        </w:r>
      </w:ins>
      <w:r w:rsidR="00D57B50" w:rsidRPr="00AA6F89">
        <w:rPr>
          <w:rFonts w:ascii="Times New Roman" w:eastAsia="함초롬바탕" w:hAnsi="Times New Roman" w:cs="Times New Roman"/>
        </w:rPr>
        <w:t xml:space="preserve"> price information. As Amartya Sen notes, we know little about the impact of “mixed motivation” on the efficiency of market allocation.</w:t>
      </w:r>
      <w:r w:rsidR="00D57B50" w:rsidRPr="00AA6F89">
        <w:rPr>
          <w:rFonts w:ascii="Times New Roman" w:eastAsia="함초롬바탕" w:hAnsi="Times New Roman" w:cs="Times New Roman"/>
          <w:vertAlign w:val="superscript"/>
        </w:rPr>
        <w:footnoteReference w:id="24"/>
      </w:r>
      <w:r w:rsidR="005B58DD" w:rsidRPr="00AA6F89">
        <w:rPr>
          <w:rFonts w:ascii="Times New Roman" w:eastAsia="함초롬바탕" w:hAnsi="Times New Roman" w:cs="Times New Roman"/>
        </w:rPr>
        <w:t xml:space="preserve"> It is rather plausible to think that efficiency would </w:t>
      </w:r>
      <w:r w:rsidR="001C0A20">
        <w:rPr>
          <w:rFonts w:ascii="Times New Roman" w:eastAsia="함초롬바탕" w:hAnsi="Times New Roman" w:cs="Times New Roman"/>
        </w:rPr>
        <w:t>be lost</w:t>
      </w:r>
      <w:r w:rsidR="005B58DD" w:rsidRPr="00AA6F89">
        <w:rPr>
          <w:rFonts w:ascii="Times New Roman" w:eastAsia="함초롬바탕" w:hAnsi="Times New Roman" w:cs="Times New Roman"/>
        </w:rPr>
        <w:t xml:space="preserve"> when firms ignore price signals whenever they ha</w:t>
      </w:r>
      <w:r w:rsidR="00611253" w:rsidRPr="00AA6F89">
        <w:rPr>
          <w:rFonts w:ascii="Times New Roman" w:eastAsia="함초롬바탕" w:hAnsi="Times New Roman" w:cs="Times New Roman"/>
        </w:rPr>
        <w:t>ve a chance to</w:t>
      </w:r>
      <w:r w:rsidR="005B58DD" w:rsidRPr="00AA6F89">
        <w:rPr>
          <w:rFonts w:ascii="Times New Roman" w:eastAsia="함초롬바탕" w:hAnsi="Times New Roman" w:cs="Times New Roman"/>
        </w:rPr>
        <w:t xml:space="preserve"> promote the democratic</w:t>
      </w:r>
      <w:ins w:id="313" w:author="Luca S" w:date="2024-09-16T22:17:00Z" w16du:dateUtc="2024-09-17T02:17:00Z">
        <w:r>
          <w:rPr>
            <w:rFonts w:ascii="Times New Roman" w:eastAsia="함초롬바탕" w:hAnsi="Times New Roman" w:cs="Times New Roman"/>
          </w:rPr>
          <w:t>ally</w:t>
        </w:r>
      </w:ins>
      <w:r w:rsidR="005B58DD" w:rsidRPr="00AA6F89">
        <w:rPr>
          <w:rFonts w:ascii="Times New Roman" w:eastAsia="함초롬바탕" w:hAnsi="Times New Roman" w:cs="Times New Roman"/>
        </w:rPr>
        <w:t xml:space="preserve"> chosen aims</w:t>
      </w:r>
      <w:r w:rsidR="00611253" w:rsidRPr="00AA6F89">
        <w:rPr>
          <w:rFonts w:ascii="Times New Roman" w:eastAsia="함초롬바탕" w:hAnsi="Times New Roman" w:cs="Times New Roman"/>
        </w:rPr>
        <w:t xml:space="preserve">, considering </w:t>
      </w:r>
      <w:r w:rsidR="00B03D11" w:rsidRPr="00AA6F89">
        <w:rPr>
          <w:rFonts w:ascii="Times New Roman" w:eastAsia="함초롬바탕" w:hAnsi="Times New Roman" w:cs="Times New Roman"/>
        </w:rPr>
        <w:t>the inevitable limits on the information that each firm can have in a large-scale, complex, and dynamic economy</w:t>
      </w:r>
      <w:r w:rsidR="00611253" w:rsidRPr="00AA6F89">
        <w:rPr>
          <w:rFonts w:ascii="Times New Roman" w:eastAsia="함초롬바탕" w:hAnsi="Times New Roman" w:cs="Times New Roman"/>
        </w:rPr>
        <w:t>. A</w:t>
      </w:r>
      <w:r w:rsidR="00B03D11" w:rsidRPr="00AA6F89">
        <w:rPr>
          <w:rFonts w:ascii="Times New Roman" w:eastAsia="함초롬바탕" w:hAnsi="Times New Roman" w:cs="Times New Roman"/>
        </w:rPr>
        <w:t>ccordingly, when firms in competitive market</w:t>
      </w:r>
      <w:r w:rsidR="003723F2" w:rsidRPr="00AA6F89">
        <w:rPr>
          <w:rFonts w:ascii="Times New Roman" w:eastAsia="함초롬바탕" w:hAnsi="Times New Roman" w:cs="Times New Roman"/>
        </w:rPr>
        <w:t>s</w:t>
      </w:r>
      <w:r w:rsidR="00B03D11" w:rsidRPr="00AA6F89">
        <w:rPr>
          <w:rFonts w:ascii="Times New Roman" w:eastAsia="함초롬바탕" w:hAnsi="Times New Roman" w:cs="Times New Roman"/>
        </w:rPr>
        <w:t xml:space="preserve"> choose to ignore price signals, they are </w:t>
      </w:r>
      <w:r w:rsidR="00B03D11" w:rsidRPr="00AA6F89">
        <w:rPr>
          <w:rFonts w:ascii="Times New Roman" w:eastAsia="함초롬바탕" w:hAnsi="Times New Roman" w:cs="Times New Roman"/>
          <w:i/>
          <w:iCs/>
        </w:rPr>
        <w:t xml:space="preserve">acting against </w:t>
      </w:r>
      <w:del w:id="314" w:author="Luca S" w:date="2024-09-16T22:18:00Z" w16du:dateUtc="2024-09-17T02:18:00Z">
        <w:r w:rsidR="00B03D11" w:rsidRPr="00AA6F89" w:rsidDel="00EE18A8">
          <w:rPr>
            <w:rFonts w:ascii="Times New Roman" w:eastAsia="함초롬바탕" w:hAnsi="Times New Roman" w:cs="Times New Roman"/>
            <w:i/>
            <w:iCs/>
          </w:rPr>
          <w:delText xml:space="preserve">the </w:delText>
        </w:r>
      </w:del>
      <w:ins w:id="315" w:author="Luca S" w:date="2024-09-16T22:18:00Z" w16du:dateUtc="2024-09-17T02:18:00Z">
        <w:r>
          <w:rPr>
            <w:rFonts w:ascii="Times New Roman" w:eastAsia="함초롬바탕" w:hAnsi="Times New Roman" w:cs="Times New Roman"/>
            <w:i/>
            <w:iCs/>
          </w:rPr>
          <w:t>an important element of the</w:t>
        </w:r>
        <w:r w:rsidRPr="00AA6F89">
          <w:rPr>
            <w:rFonts w:ascii="Times New Roman" w:eastAsia="함초롬바탕" w:hAnsi="Times New Roman" w:cs="Times New Roman"/>
            <w:i/>
            <w:iCs/>
          </w:rPr>
          <w:t xml:space="preserve"> </w:t>
        </w:r>
      </w:ins>
      <w:r w:rsidR="00B03D11" w:rsidRPr="00AA6F89">
        <w:rPr>
          <w:rFonts w:ascii="Times New Roman" w:eastAsia="함초롬바탕" w:hAnsi="Times New Roman" w:cs="Times New Roman"/>
          <w:i/>
          <w:iCs/>
        </w:rPr>
        <w:t xml:space="preserve">norm </w:t>
      </w:r>
      <w:del w:id="316" w:author="Luca S" w:date="2024-09-16T22:18:00Z" w16du:dateUtc="2024-09-17T02:18:00Z">
        <w:r w:rsidR="00B03D11" w:rsidRPr="00AA6F89" w:rsidDel="00EE18A8">
          <w:rPr>
            <w:rFonts w:ascii="Times New Roman" w:eastAsia="함초롬바탕" w:hAnsi="Times New Roman" w:cs="Times New Roman"/>
            <w:i/>
            <w:iCs/>
          </w:rPr>
          <w:delText>consistent with</w:delText>
        </w:r>
      </w:del>
      <w:ins w:id="317" w:author="Luca S" w:date="2024-09-16T22:18:00Z" w16du:dateUtc="2024-09-17T02:18:00Z">
        <w:r>
          <w:rPr>
            <w:rFonts w:ascii="Times New Roman" w:eastAsia="함초롬바탕" w:hAnsi="Times New Roman" w:cs="Times New Roman"/>
            <w:i/>
            <w:iCs/>
          </w:rPr>
          <w:t>that provides</w:t>
        </w:r>
      </w:ins>
      <w:r w:rsidR="00B03D11" w:rsidRPr="00AA6F89">
        <w:rPr>
          <w:rFonts w:ascii="Times New Roman" w:eastAsia="함초롬바탕" w:hAnsi="Times New Roman" w:cs="Times New Roman"/>
          <w:i/>
          <w:iCs/>
        </w:rPr>
        <w:t xml:space="preserve"> the justification of </w:t>
      </w:r>
      <w:r w:rsidR="003723F2" w:rsidRPr="00AA6F89">
        <w:rPr>
          <w:rFonts w:ascii="Times New Roman" w:eastAsia="함초롬바탕" w:hAnsi="Times New Roman" w:cs="Times New Roman"/>
          <w:i/>
          <w:iCs/>
        </w:rPr>
        <w:t xml:space="preserve">their </w:t>
      </w:r>
      <w:r w:rsidR="0076671B" w:rsidRPr="00AA6F89">
        <w:rPr>
          <w:rFonts w:ascii="Times New Roman" w:eastAsia="함초롬바탕" w:hAnsi="Times New Roman" w:cs="Times New Roman"/>
          <w:i/>
          <w:iCs/>
        </w:rPr>
        <w:t>property rights.</w:t>
      </w:r>
    </w:p>
    <w:p w14:paraId="315CA425" w14:textId="4429A537" w:rsidR="00B01363" w:rsidRPr="00AA6F89" w:rsidRDefault="0079228B" w:rsidP="00FB789D">
      <w:pPr>
        <w:spacing w:line="276" w:lineRule="auto"/>
        <w:ind w:firstLine="720"/>
        <w:contextualSpacing/>
        <w:jc w:val="both"/>
        <w:rPr>
          <w:rFonts w:ascii="Times New Roman" w:eastAsia="함초롬바탕" w:hAnsi="Times New Roman" w:cs="Times New Roman"/>
        </w:rPr>
      </w:pPr>
      <w:del w:id="318" w:author="Luca S" w:date="2024-09-16T22:19:00Z" w16du:dateUtc="2024-09-17T02:19:00Z">
        <w:r w:rsidRPr="00AA6F89" w:rsidDel="003F0853">
          <w:rPr>
            <w:rFonts w:ascii="Times New Roman" w:eastAsia="함초롬바탕" w:hAnsi="Times New Roman" w:cs="Times New Roman"/>
          </w:rPr>
          <w:delText xml:space="preserve">Some </w:delText>
        </w:r>
      </w:del>
      <w:ins w:id="319" w:author="Luca S" w:date="2024-09-16T22:19:00Z" w16du:dateUtc="2024-09-17T02:19:00Z">
        <w:r w:rsidR="003F0853">
          <w:rPr>
            <w:rFonts w:ascii="Times New Roman" w:eastAsia="함초롬바탕" w:hAnsi="Times New Roman" w:cs="Times New Roman"/>
          </w:rPr>
          <w:t>Still, some</w:t>
        </w:r>
        <w:r w:rsidR="003F0853" w:rsidRPr="00AA6F89">
          <w:rPr>
            <w:rFonts w:ascii="Times New Roman" w:eastAsia="함초롬바탕" w:hAnsi="Times New Roman" w:cs="Times New Roman"/>
          </w:rPr>
          <w:t xml:space="preserve"> </w:t>
        </w:r>
      </w:ins>
      <w:r w:rsidRPr="00AA6F89">
        <w:rPr>
          <w:rFonts w:ascii="Times New Roman" w:eastAsia="함초롬바탕" w:hAnsi="Times New Roman" w:cs="Times New Roman"/>
        </w:rPr>
        <w:t xml:space="preserve">industries </w:t>
      </w:r>
      <w:r w:rsidR="00AE6C92" w:rsidRPr="00AA6F89">
        <w:rPr>
          <w:rFonts w:ascii="Times New Roman" w:eastAsia="함초롬바탕" w:hAnsi="Times New Roman" w:cs="Times New Roman"/>
        </w:rPr>
        <w:t>are not competitive even in the long term</w:t>
      </w:r>
      <w:r w:rsidR="00CD6212" w:rsidRPr="00AA6F89">
        <w:rPr>
          <w:rFonts w:ascii="Times New Roman" w:eastAsia="함초롬바탕" w:hAnsi="Times New Roman" w:cs="Times New Roman"/>
        </w:rPr>
        <w:t xml:space="preserve">. </w:t>
      </w:r>
      <w:r w:rsidR="00A1231D" w:rsidRPr="00A1231D">
        <w:rPr>
          <w:rFonts w:ascii="Times New Roman" w:eastAsia="함초롬바탕" w:hAnsi="Times New Roman" w:cs="Times New Roman"/>
        </w:rPr>
        <w:t>For example, the pharmaceutical, software, technology, media, finance, and banking industries are perennially dominated by a few big businesses.</w:t>
      </w:r>
      <w:r w:rsidR="00D01EDB" w:rsidRPr="00AA6F89">
        <w:rPr>
          <w:rFonts w:ascii="Times New Roman" w:eastAsia="함초롬바탕" w:hAnsi="Times New Roman" w:cs="Times New Roman"/>
        </w:rPr>
        <w:t xml:space="preserve"> </w:t>
      </w:r>
      <w:r w:rsidR="0076671B" w:rsidRPr="00AA6F89">
        <w:rPr>
          <w:rFonts w:ascii="Times New Roman" w:eastAsia="함초롬바탕" w:hAnsi="Times New Roman" w:cs="Times New Roman"/>
        </w:rPr>
        <w:t>In these industries</w:t>
      </w:r>
      <w:r w:rsidR="00C12F2B" w:rsidRPr="00AA6F89">
        <w:rPr>
          <w:rFonts w:ascii="Times New Roman" w:eastAsia="함초롬바탕" w:hAnsi="Times New Roman" w:cs="Times New Roman"/>
        </w:rPr>
        <w:t xml:space="preserve">, </w:t>
      </w:r>
      <w:r w:rsidR="005A2ED5" w:rsidRPr="00AA6F89">
        <w:rPr>
          <w:rFonts w:ascii="Times New Roman" w:eastAsia="함초롬바탕" w:hAnsi="Times New Roman" w:cs="Times New Roman"/>
        </w:rPr>
        <w:t>price signals are not so informative</w:t>
      </w:r>
      <w:r w:rsidR="00F36656" w:rsidRPr="00AA6F89">
        <w:rPr>
          <w:rFonts w:ascii="Times New Roman" w:eastAsia="함초롬바탕" w:hAnsi="Times New Roman" w:cs="Times New Roman"/>
        </w:rPr>
        <w:t>, and price-based</w:t>
      </w:r>
      <w:r w:rsidR="00664125" w:rsidRPr="00AA6F89">
        <w:rPr>
          <w:rFonts w:ascii="Times New Roman" w:eastAsia="함초롬바탕" w:hAnsi="Times New Roman" w:cs="Times New Roman"/>
        </w:rPr>
        <w:t xml:space="preserve"> efficiency does not justify capitalist property rights in these industries</w:t>
      </w:r>
      <w:r w:rsidR="0003437A" w:rsidRPr="00AA6F89">
        <w:rPr>
          <w:rFonts w:ascii="Times New Roman" w:eastAsia="함초롬바탕" w:hAnsi="Times New Roman" w:cs="Times New Roman"/>
        </w:rPr>
        <w:t>.</w:t>
      </w:r>
      <w:ins w:id="320" w:author="Luca S" w:date="2024-09-16T22:20:00Z" w16du:dateUtc="2024-09-17T02:20:00Z">
        <w:r w:rsidR="003F0853">
          <w:rPr>
            <w:rFonts w:ascii="Times New Roman" w:eastAsia="함초롬바탕" w:hAnsi="Times New Roman" w:cs="Times New Roman"/>
          </w:rPr>
          <w:t xml:space="preserve"> Perhaps there is room for Christiano’s proposed duty to apply here? In fact, </w:t>
        </w:r>
      </w:ins>
      <w:ins w:id="321" w:author="Luca S" w:date="2024-09-16T22:21:00Z" w16du:dateUtc="2024-09-17T02:21:00Z">
        <w:r w:rsidR="003F0853">
          <w:rPr>
            <w:rFonts w:ascii="Times New Roman" w:eastAsia="함초롬바탕" w:hAnsi="Times New Roman" w:cs="Times New Roman"/>
          </w:rPr>
          <w:t>there is surprisingly little room.</w:t>
        </w:r>
      </w:ins>
      <w:ins w:id="322" w:author="Luca S" w:date="2024-09-16T22:20:00Z" w16du:dateUtc="2024-09-17T02:20:00Z">
        <w:r w:rsidR="003F0853">
          <w:rPr>
            <w:rFonts w:ascii="Times New Roman" w:eastAsia="함초롬바탕" w:hAnsi="Times New Roman" w:cs="Times New Roman"/>
          </w:rPr>
          <w:t xml:space="preserve"> </w:t>
        </w:r>
      </w:ins>
      <w:r w:rsidR="0003437A" w:rsidRPr="00AA6F89">
        <w:rPr>
          <w:rFonts w:ascii="Times New Roman" w:eastAsia="함초롬바탕" w:hAnsi="Times New Roman" w:cs="Times New Roman"/>
        </w:rPr>
        <w:t xml:space="preserve"> </w:t>
      </w:r>
      <w:del w:id="323" w:author="Luca S" w:date="2024-09-16T22:19:00Z" w16du:dateUtc="2024-09-17T02:19:00Z">
        <w:r w:rsidR="00CC7D21" w:rsidRPr="00AA6F89" w:rsidDel="003F0853">
          <w:rPr>
            <w:rFonts w:ascii="Times New Roman" w:eastAsia="함초롬바탕" w:hAnsi="Times New Roman" w:cs="Times New Roman"/>
          </w:rPr>
          <w:delText>Then</w:delText>
        </w:r>
      </w:del>
      <w:del w:id="324" w:author="Luca S" w:date="2024-09-16T22:21:00Z" w16du:dateUtc="2024-09-17T02:21:00Z">
        <w:r w:rsidR="00CC7D21" w:rsidRPr="00AA6F89" w:rsidDel="003F0853">
          <w:rPr>
            <w:rFonts w:ascii="Times New Roman" w:eastAsia="함초롬바탕" w:hAnsi="Times New Roman" w:cs="Times New Roman"/>
          </w:rPr>
          <w:delText>,</w:delText>
        </w:r>
      </w:del>
      <w:ins w:id="325" w:author="Luca S" w:date="2024-09-16T22:21:00Z" w16du:dateUtc="2024-09-17T02:21:00Z">
        <w:r w:rsidR="003F0853">
          <w:rPr>
            <w:rFonts w:ascii="Times New Roman" w:eastAsia="함초롬바탕" w:hAnsi="Times New Roman" w:cs="Times New Roman"/>
          </w:rPr>
          <w:t>For</w:t>
        </w:r>
      </w:ins>
      <w:r w:rsidR="00CC7D21" w:rsidRPr="00AA6F89">
        <w:rPr>
          <w:rFonts w:ascii="Times New Roman" w:eastAsia="함초롬바탕" w:hAnsi="Times New Roman" w:cs="Times New Roman"/>
        </w:rPr>
        <w:t xml:space="preserve"> </w:t>
      </w:r>
      <w:r w:rsidR="0096308E" w:rsidRPr="00AA6F89">
        <w:rPr>
          <w:rFonts w:ascii="Times New Roman" w:eastAsia="함초롬바탕" w:hAnsi="Times New Roman" w:cs="Times New Roman"/>
        </w:rPr>
        <w:t xml:space="preserve">even if </w:t>
      </w:r>
      <w:r w:rsidR="00C57558" w:rsidRPr="00AA6F89">
        <w:rPr>
          <w:rFonts w:ascii="Times New Roman" w:eastAsia="함초롬바탕" w:hAnsi="Times New Roman" w:cs="Times New Roman"/>
        </w:rPr>
        <w:t xml:space="preserve">Christiano is right that </w:t>
      </w:r>
      <w:del w:id="326" w:author="Luca S" w:date="2024-09-16T22:21:00Z" w16du:dateUtc="2024-09-17T02:21:00Z">
        <w:r w:rsidR="00C57558" w:rsidRPr="00AA6F89" w:rsidDel="003F0853">
          <w:rPr>
            <w:rFonts w:ascii="Times New Roman" w:eastAsia="함초롬바탕" w:hAnsi="Times New Roman" w:cs="Times New Roman"/>
          </w:rPr>
          <w:delText xml:space="preserve">these </w:delText>
        </w:r>
      </w:del>
      <w:ins w:id="327" w:author="Luca S" w:date="2024-09-16T22:21:00Z" w16du:dateUtc="2024-09-17T02:21:00Z">
        <w:r w:rsidR="003F0853" w:rsidRPr="00AA6F89">
          <w:rPr>
            <w:rFonts w:ascii="Times New Roman" w:eastAsia="함초롬바탕" w:hAnsi="Times New Roman" w:cs="Times New Roman"/>
          </w:rPr>
          <w:t xml:space="preserve"> </w:t>
        </w:r>
      </w:ins>
      <w:r w:rsidR="00C57558" w:rsidRPr="00AA6F89">
        <w:rPr>
          <w:rFonts w:ascii="Times New Roman" w:eastAsia="함초롬바탕" w:hAnsi="Times New Roman" w:cs="Times New Roman"/>
        </w:rPr>
        <w:t xml:space="preserve">companies </w:t>
      </w:r>
      <w:ins w:id="328" w:author="Luca S" w:date="2024-09-16T22:22:00Z" w16du:dateUtc="2024-09-17T02:22:00Z">
        <w:r w:rsidR="003F0853">
          <w:rPr>
            <w:rFonts w:ascii="Times New Roman" w:eastAsia="함초롬바탕" w:hAnsi="Times New Roman" w:cs="Times New Roman"/>
          </w:rPr>
          <w:t xml:space="preserve">in </w:t>
        </w:r>
      </w:ins>
      <w:ins w:id="329" w:author="Luca S" w:date="2024-09-16T22:23:00Z" w16du:dateUtc="2024-09-17T02:23:00Z">
        <w:r w:rsidR="003F0853">
          <w:rPr>
            <w:rFonts w:ascii="Times New Roman" w:eastAsia="함초롬바탕" w:hAnsi="Times New Roman" w:cs="Times New Roman"/>
          </w:rPr>
          <w:t>certain</w:t>
        </w:r>
      </w:ins>
      <w:ins w:id="330" w:author="Luca S" w:date="2024-09-16T22:22:00Z" w16du:dateUtc="2024-09-17T02:22:00Z">
        <w:r w:rsidR="003F0853">
          <w:rPr>
            <w:rFonts w:ascii="Times New Roman" w:eastAsia="함초롬바탕" w:hAnsi="Times New Roman" w:cs="Times New Roman"/>
          </w:rPr>
          <w:t xml:space="preserve"> monopolistic sectors </w:t>
        </w:r>
      </w:ins>
      <w:r w:rsidR="004E0D17" w:rsidRPr="00AA6F89">
        <w:rPr>
          <w:rFonts w:ascii="Times New Roman" w:eastAsia="함초롬바탕" w:hAnsi="Times New Roman" w:cs="Times New Roman"/>
        </w:rPr>
        <w:t xml:space="preserve">make </w:t>
      </w:r>
      <w:ins w:id="331" w:author="Luca S" w:date="2024-09-16T22:22:00Z" w16du:dateUtc="2024-09-17T02:22:00Z">
        <w:r w:rsidR="003F0853">
          <w:rPr>
            <w:rFonts w:ascii="Times New Roman" w:eastAsia="함초롬바탕" w:hAnsi="Times New Roman" w:cs="Times New Roman"/>
          </w:rPr>
          <w:t xml:space="preserve">profits </w:t>
        </w:r>
      </w:ins>
      <w:del w:id="332" w:author="Luca S" w:date="2024-09-16T22:19:00Z" w16du:dateUtc="2024-09-17T02:19:00Z">
        <w:r w:rsidR="004E0D17" w:rsidRPr="00AA6F89" w:rsidDel="003F0853">
          <w:rPr>
            <w:rFonts w:ascii="Times New Roman" w:eastAsia="함초롬바탕" w:hAnsi="Times New Roman" w:cs="Times New Roman"/>
          </w:rPr>
          <w:delText xml:space="preserve">big </w:delText>
        </w:r>
      </w:del>
      <w:ins w:id="333" w:author="Luca S" w:date="2024-09-16T22:19:00Z" w16du:dateUtc="2024-09-17T02:19:00Z">
        <w:r w:rsidR="003F0853">
          <w:rPr>
            <w:rFonts w:ascii="Times New Roman" w:eastAsia="함초롬바탕" w:hAnsi="Times New Roman" w:cs="Times New Roman"/>
          </w:rPr>
          <w:t>large</w:t>
        </w:r>
        <w:r w:rsidR="003F0853" w:rsidRPr="00AA6F89">
          <w:rPr>
            <w:rFonts w:ascii="Times New Roman" w:eastAsia="함초롬바탕" w:hAnsi="Times New Roman" w:cs="Times New Roman"/>
          </w:rPr>
          <w:t xml:space="preserve"> </w:t>
        </w:r>
      </w:ins>
      <w:r w:rsidR="004E0D17" w:rsidRPr="00AA6F89">
        <w:rPr>
          <w:rFonts w:ascii="Times New Roman" w:eastAsia="함초롬바탕" w:hAnsi="Times New Roman" w:cs="Times New Roman"/>
        </w:rPr>
        <w:t xml:space="preserve">enough </w:t>
      </w:r>
      <w:del w:id="334" w:author="Luca S" w:date="2024-09-16T22:23:00Z" w16du:dateUtc="2024-09-17T02:23:00Z">
        <w:r w:rsidR="004E0D17" w:rsidRPr="00AA6F89" w:rsidDel="003F0853">
          <w:rPr>
            <w:rFonts w:ascii="Times New Roman" w:eastAsia="함초롬바탕" w:hAnsi="Times New Roman" w:cs="Times New Roman"/>
          </w:rPr>
          <w:delText xml:space="preserve">profit </w:delText>
        </w:r>
      </w:del>
      <w:r w:rsidR="00AA133E" w:rsidRPr="00AA6F89">
        <w:rPr>
          <w:rFonts w:ascii="Times New Roman" w:eastAsia="함초롬바탕" w:hAnsi="Times New Roman" w:cs="Times New Roman"/>
        </w:rPr>
        <w:t>to</w:t>
      </w:r>
      <w:r w:rsidR="0096308E" w:rsidRPr="00AA6F89">
        <w:rPr>
          <w:rFonts w:ascii="Times New Roman" w:eastAsia="함초롬바탕" w:hAnsi="Times New Roman" w:cs="Times New Roman"/>
        </w:rPr>
        <w:t xml:space="preserve"> </w:t>
      </w:r>
      <w:ins w:id="335" w:author="Luca S" w:date="2024-09-16T22:23:00Z" w16du:dateUtc="2024-09-17T02:23:00Z">
        <w:r w:rsidR="003F0853">
          <w:rPr>
            <w:rFonts w:ascii="Times New Roman" w:eastAsia="함초롬바탕" w:hAnsi="Times New Roman" w:cs="Times New Roman"/>
          </w:rPr>
          <w:t xml:space="preserve">render them </w:t>
        </w:r>
      </w:ins>
      <w:del w:id="336" w:author="Luca S" w:date="2024-09-16T22:23:00Z" w16du:dateUtc="2024-09-17T02:23:00Z">
        <w:r w:rsidR="009A02C3" w:rsidRPr="00AA6F89" w:rsidDel="003F0853">
          <w:rPr>
            <w:rFonts w:ascii="Times New Roman" w:eastAsia="함초롬바탕" w:hAnsi="Times New Roman" w:cs="Times New Roman"/>
          </w:rPr>
          <w:delText xml:space="preserve">be </w:delText>
        </w:r>
      </w:del>
      <w:r w:rsidR="009A02C3" w:rsidRPr="00AA6F89">
        <w:rPr>
          <w:rFonts w:ascii="Times New Roman" w:eastAsia="함초롬바탕" w:hAnsi="Times New Roman" w:cs="Times New Roman"/>
        </w:rPr>
        <w:t xml:space="preserve">capable of promoting </w:t>
      </w:r>
      <w:r w:rsidR="0096308E" w:rsidRPr="00AA6F89">
        <w:rPr>
          <w:rFonts w:ascii="Times New Roman" w:eastAsia="함초롬바탕" w:hAnsi="Times New Roman" w:cs="Times New Roman"/>
        </w:rPr>
        <w:t xml:space="preserve">democratic aims without </w:t>
      </w:r>
      <w:r w:rsidR="009A02C3" w:rsidRPr="00AA6F89">
        <w:rPr>
          <w:rFonts w:ascii="Times New Roman" w:eastAsia="함초롬바탕" w:hAnsi="Times New Roman" w:cs="Times New Roman"/>
        </w:rPr>
        <w:t>risking insolvency</w:t>
      </w:r>
      <w:r w:rsidR="0096308E" w:rsidRPr="00AA6F89">
        <w:rPr>
          <w:rFonts w:ascii="Times New Roman" w:eastAsia="함초롬바탕" w:hAnsi="Times New Roman" w:cs="Times New Roman"/>
        </w:rPr>
        <w:t>, th</w:t>
      </w:r>
      <w:r w:rsidR="00366EE0" w:rsidRPr="00AA6F89">
        <w:rPr>
          <w:rFonts w:ascii="Times New Roman" w:eastAsia="함초롬바탕" w:hAnsi="Times New Roman" w:cs="Times New Roman"/>
        </w:rPr>
        <w:t xml:space="preserve">is very capacity </w:t>
      </w:r>
      <w:r w:rsidR="009A02C3" w:rsidRPr="00AA6F89">
        <w:rPr>
          <w:rFonts w:ascii="Times New Roman" w:eastAsia="함초롬바탕" w:hAnsi="Times New Roman" w:cs="Times New Roman"/>
        </w:rPr>
        <w:t xml:space="preserve">suggests </w:t>
      </w:r>
      <w:r w:rsidR="00366EE0" w:rsidRPr="00AA6F89">
        <w:rPr>
          <w:rFonts w:ascii="Times New Roman" w:eastAsia="함초롬바탕" w:hAnsi="Times New Roman" w:cs="Times New Roman"/>
        </w:rPr>
        <w:t xml:space="preserve">that </w:t>
      </w:r>
      <w:r w:rsidR="00713F61" w:rsidRPr="00AA6F89">
        <w:rPr>
          <w:rFonts w:ascii="Times New Roman" w:eastAsia="함초롬바탕" w:hAnsi="Times New Roman" w:cs="Times New Roman"/>
        </w:rPr>
        <w:t xml:space="preserve">the justification </w:t>
      </w:r>
      <w:r w:rsidR="009A02C3" w:rsidRPr="00AA6F89">
        <w:rPr>
          <w:rFonts w:ascii="Times New Roman" w:eastAsia="함초롬바탕" w:hAnsi="Times New Roman" w:cs="Times New Roman"/>
        </w:rPr>
        <w:t>of</w:t>
      </w:r>
      <w:r w:rsidR="00713F61" w:rsidRPr="00AA6F89">
        <w:rPr>
          <w:rFonts w:ascii="Times New Roman" w:eastAsia="함초롬바탕" w:hAnsi="Times New Roman" w:cs="Times New Roman"/>
        </w:rPr>
        <w:t xml:space="preserve"> their property rights</w:t>
      </w:r>
      <w:r w:rsidR="00366EE0" w:rsidRPr="00AA6F89">
        <w:rPr>
          <w:rFonts w:ascii="Times New Roman" w:eastAsia="함초롬바탕" w:hAnsi="Times New Roman" w:cs="Times New Roman"/>
        </w:rPr>
        <w:t xml:space="preserve"> </w:t>
      </w:r>
      <w:r w:rsidR="008C1FC3" w:rsidRPr="00AA6F89">
        <w:rPr>
          <w:rFonts w:ascii="Times New Roman" w:eastAsia="함초롬바탕" w:hAnsi="Times New Roman" w:cs="Times New Roman"/>
        </w:rPr>
        <w:t xml:space="preserve">is </w:t>
      </w:r>
      <w:r w:rsidR="00D06D2C" w:rsidRPr="00AA6F89">
        <w:rPr>
          <w:rFonts w:ascii="Times New Roman" w:eastAsia="함초롬바탕" w:hAnsi="Times New Roman" w:cs="Times New Roman"/>
        </w:rPr>
        <w:t>already compromised</w:t>
      </w:r>
      <w:r w:rsidR="00713F61" w:rsidRPr="00AA6F89">
        <w:rPr>
          <w:rFonts w:ascii="Times New Roman" w:eastAsia="함초롬바탕" w:hAnsi="Times New Roman" w:cs="Times New Roman"/>
        </w:rPr>
        <w:t xml:space="preserve">. </w:t>
      </w:r>
      <w:r w:rsidR="00CE1866" w:rsidRPr="00AA6F89">
        <w:rPr>
          <w:rFonts w:ascii="Times New Roman" w:eastAsia="함초롬바탕" w:hAnsi="Times New Roman" w:cs="Times New Roman"/>
        </w:rPr>
        <w:t xml:space="preserve">They </w:t>
      </w:r>
      <w:r w:rsidR="008C1FC3" w:rsidRPr="00AA6F89">
        <w:rPr>
          <w:rFonts w:ascii="Times New Roman" w:eastAsia="함초롬바탕" w:hAnsi="Times New Roman" w:cs="Times New Roman"/>
        </w:rPr>
        <w:t xml:space="preserve">are “above” competition and thus </w:t>
      </w:r>
      <w:r w:rsidR="00CE1866" w:rsidRPr="00AA6F89">
        <w:rPr>
          <w:rFonts w:ascii="Times New Roman" w:eastAsia="함초롬바탕" w:hAnsi="Times New Roman" w:cs="Times New Roman"/>
        </w:rPr>
        <w:t xml:space="preserve">able to prioritize democracy over profit </w:t>
      </w:r>
      <w:r w:rsidR="00CE1866" w:rsidRPr="00AA6F89">
        <w:rPr>
          <w:rFonts w:ascii="Times New Roman" w:eastAsia="함초롬바탕" w:hAnsi="Times New Roman" w:cs="Times New Roman"/>
          <w:i/>
          <w:iCs/>
        </w:rPr>
        <w:t>because</w:t>
      </w:r>
      <w:r w:rsidR="00CE1866" w:rsidRPr="00AA6F89">
        <w:rPr>
          <w:rFonts w:ascii="Times New Roman" w:eastAsia="함초롬바탕" w:hAnsi="Times New Roman" w:cs="Times New Roman"/>
        </w:rPr>
        <w:t xml:space="preserve"> </w:t>
      </w:r>
      <w:r w:rsidR="008C1FC3" w:rsidRPr="00AA6F89">
        <w:rPr>
          <w:rFonts w:ascii="Times New Roman" w:eastAsia="함초롬바탕" w:hAnsi="Times New Roman" w:cs="Times New Roman"/>
        </w:rPr>
        <w:t xml:space="preserve">their business is decoupled from competition, </w:t>
      </w:r>
      <w:r w:rsidR="00810817" w:rsidRPr="00AA6F89">
        <w:rPr>
          <w:rFonts w:ascii="Times New Roman" w:eastAsia="함초롬바탕" w:hAnsi="Times New Roman" w:cs="Times New Roman"/>
        </w:rPr>
        <w:t xml:space="preserve">the justifying rationale of </w:t>
      </w:r>
      <w:r w:rsidR="008C1FC3" w:rsidRPr="00AA6F89">
        <w:rPr>
          <w:rFonts w:ascii="Times New Roman" w:eastAsia="함초롬바탕" w:hAnsi="Times New Roman" w:cs="Times New Roman"/>
        </w:rPr>
        <w:t>their property rights</w:t>
      </w:r>
      <w:r w:rsidR="00F60EC1" w:rsidRPr="00AA6F89">
        <w:rPr>
          <w:rFonts w:ascii="Times New Roman" w:eastAsia="함초롬바탕" w:hAnsi="Times New Roman" w:cs="Times New Roman"/>
        </w:rPr>
        <w:t>.</w:t>
      </w:r>
      <w:r w:rsidR="00AA00B5" w:rsidRPr="00AA6F89">
        <w:rPr>
          <w:rFonts w:ascii="Times New Roman" w:eastAsia="함초롬바탕" w:hAnsi="Times New Roman" w:cs="Times New Roman"/>
        </w:rPr>
        <w:t xml:space="preserve"> Thus, t</w:t>
      </w:r>
      <w:r w:rsidR="00F60EC1" w:rsidRPr="00AA6F89">
        <w:rPr>
          <w:rFonts w:ascii="Times New Roman" w:eastAsia="함초롬바탕" w:hAnsi="Times New Roman" w:cs="Times New Roman"/>
        </w:rPr>
        <w:t xml:space="preserve">he </w:t>
      </w:r>
      <w:r w:rsidR="00366EE0" w:rsidRPr="00AA6F89">
        <w:rPr>
          <w:rFonts w:ascii="Times New Roman" w:eastAsia="함초롬바탕" w:hAnsi="Times New Roman" w:cs="Times New Roman"/>
        </w:rPr>
        <w:t>capitalist duty</w:t>
      </w:r>
      <w:r w:rsidR="00F60EC1" w:rsidRPr="00AA6F89">
        <w:rPr>
          <w:rFonts w:ascii="Times New Roman" w:eastAsia="함초롬바탕" w:hAnsi="Times New Roman" w:cs="Times New Roman"/>
        </w:rPr>
        <w:t xml:space="preserve"> is not </w:t>
      </w:r>
      <w:r w:rsidR="00810817" w:rsidRPr="00AA6F89">
        <w:rPr>
          <w:rFonts w:ascii="Times New Roman" w:eastAsia="함초롬바탕" w:hAnsi="Times New Roman" w:cs="Times New Roman"/>
        </w:rPr>
        <w:t xml:space="preserve">empty </w:t>
      </w:r>
      <w:r w:rsidR="00F60EC1" w:rsidRPr="00AA6F89">
        <w:rPr>
          <w:rFonts w:ascii="Times New Roman" w:eastAsia="함초롬바탕" w:hAnsi="Times New Roman" w:cs="Times New Roman"/>
        </w:rPr>
        <w:t xml:space="preserve">in non-competitive </w:t>
      </w:r>
      <w:proofErr w:type="gramStart"/>
      <w:r w:rsidR="00F60EC1" w:rsidRPr="00AA6F89">
        <w:rPr>
          <w:rFonts w:ascii="Times New Roman" w:eastAsia="함초롬바탕" w:hAnsi="Times New Roman" w:cs="Times New Roman"/>
        </w:rPr>
        <w:t>markets, but</w:t>
      </w:r>
      <w:proofErr w:type="gramEnd"/>
      <w:ins w:id="337" w:author="Luca S" w:date="2024-09-16T22:24:00Z" w16du:dateUtc="2024-09-17T02:24:00Z">
        <w:r w:rsidR="003F0853">
          <w:rPr>
            <w:rFonts w:ascii="Times New Roman" w:eastAsia="함초롬바탕" w:hAnsi="Times New Roman" w:cs="Times New Roman"/>
          </w:rPr>
          <w:t xml:space="preserve"> comes</w:t>
        </w:r>
      </w:ins>
      <w:r w:rsidR="00F60EC1" w:rsidRPr="00AA6F89">
        <w:rPr>
          <w:rFonts w:ascii="Times New Roman" w:eastAsia="함초롬바탕" w:hAnsi="Times New Roman" w:cs="Times New Roman"/>
        </w:rPr>
        <w:t xml:space="preserve"> at the expense</w:t>
      </w:r>
      <w:r w:rsidR="00366EE0" w:rsidRPr="00AA6F89">
        <w:rPr>
          <w:rFonts w:ascii="Times New Roman" w:eastAsia="함초롬바탕" w:hAnsi="Times New Roman" w:cs="Times New Roman"/>
        </w:rPr>
        <w:t xml:space="preserve"> of the justification of capitalist property rights.</w:t>
      </w:r>
      <w:r w:rsidR="008C1FC3" w:rsidRPr="00AA6F89">
        <w:rPr>
          <w:rFonts w:ascii="Times New Roman" w:eastAsia="함초롬바탕" w:hAnsi="Times New Roman" w:cs="Times New Roman"/>
        </w:rPr>
        <w:t xml:space="preserve"> </w:t>
      </w:r>
      <w:del w:id="338" w:author="Luca S" w:date="2024-09-16T22:24:00Z" w16du:dateUtc="2024-09-17T02:24:00Z">
        <w:r w:rsidR="008C1FC3" w:rsidRPr="00AA6F89" w:rsidDel="003F0853">
          <w:rPr>
            <w:rFonts w:ascii="Times New Roman" w:eastAsia="함초롬바탕" w:hAnsi="Times New Roman" w:cs="Times New Roman"/>
          </w:rPr>
          <w:delText>Then</w:delText>
        </w:r>
      </w:del>
      <w:ins w:id="339" w:author="Luca S" w:date="2024-09-16T22:24:00Z" w16du:dateUtc="2024-09-17T02:24:00Z">
        <w:r w:rsidR="003F0853">
          <w:rPr>
            <w:rFonts w:ascii="Times New Roman" w:eastAsia="함초롬바탕" w:hAnsi="Times New Roman" w:cs="Times New Roman"/>
          </w:rPr>
          <w:t>Accordingly</w:t>
        </w:r>
      </w:ins>
      <w:r w:rsidR="008C1FC3" w:rsidRPr="00AA6F89">
        <w:rPr>
          <w:rFonts w:ascii="Times New Roman" w:eastAsia="함초롬바탕" w:hAnsi="Times New Roman" w:cs="Times New Roman"/>
        </w:rPr>
        <w:t xml:space="preserve">, </w:t>
      </w:r>
      <w:r w:rsidR="007D55DF" w:rsidRPr="00AA6F89">
        <w:rPr>
          <w:rFonts w:ascii="Times New Roman" w:eastAsia="함초롬바탕" w:hAnsi="Times New Roman" w:cs="Times New Roman"/>
        </w:rPr>
        <w:t xml:space="preserve">the informal moral duty </w:t>
      </w:r>
      <w:ins w:id="340" w:author="Luca S" w:date="2024-09-16T22:24:00Z" w16du:dateUtc="2024-09-17T02:24:00Z">
        <w:r w:rsidR="003F0853">
          <w:rPr>
            <w:rFonts w:ascii="Times New Roman" w:eastAsia="함초롬바탕" w:hAnsi="Times New Roman" w:cs="Times New Roman"/>
          </w:rPr>
          <w:t xml:space="preserve">put forward by Christiane </w:t>
        </w:r>
      </w:ins>
      <w:r w:rsidR="007D55DF" w:rsidRPr="00AA6F89">
        <w:rPr>
          <w:rFonts w:ascii="Times New Roman" w:eastAsia="함초롬바탕" w:hAnsi="Times New Roman" w:cs="Times New Roman"/>
        </w:rPr>
        <w:t>fails to resolve the tension between capitalism and democracy.</w:t>
      </w:r>
    </w:p>
    <w:p w14:paraId="398884E6" w14:textId="22851CC1" w:rsidR="008932BB" w:rsidRPr="00AA6F89" w:rsidRDefault="000C0A8A" w:rsidP="00FB789D">
      <w:pPr>
        <w:spacing w:line="276" w:lineRule="auto"/>
        <w:ind w:firstLine="720"/>
        <w:contextualSpacing/>
        <w:jc w:val="both"/>
        <w:rPr>
          <w:rFonts w:ascii="Times New Roman" w:eastAsia="함초롬바탕" w:hAnsi="Times New Roman" w:cs="Times New Roman"/>
        </w:rPr>
      </w:pPr>
      <w:del w:id="341" w:author="Luca S" w:date="2024-09-16T22:24:00Z" w16du:dateUtc="2024-09-17T02:24:00Z">
        <w:r w:rsidRPr="00AA6F89" w:rsidDel="003F0853">
          <w:rPr>
            <w:rFonts w:ascii="Times New Roman" w:eastAsia="함초롬바탕" w:hAnsi="Times New Roman" w:cs="Times New Roman"/>
          </w:rPr>
          <w:delText>But</w:delText>
        </w:r>
      </w:del>
      <w:ins w:id="342" w:author="Luca S" w:date="2024-09-16T22:24:00Z" w16du:dateUtc="2024-09-17T02:24:00Z">
        <w:r w:rsidR="003F0853">
          <w:rPr>
            <w:rFonts w:ascii="Times New Roman" w:eastAsia="함초롬바탕" w:hAnsi="Times New Roman" w:cs="Times New Roman"/>
          </w:rPr>
          <w:t>However</w:t>
        </w:r>
      </w:ins>
      <w:r w:rsidR="0003549B" w:rsidRPr="00AA6F89">
        <w:rPr>
          <w:rFonts w:ascii="Times New Roman" w:eastAsia="함초롬바탕" w:hAnsi="Times New Roman" w:cs="Times New Roman"/>
        </w:rPr>
        <w:t>, o</w:t>
      </w:r>
      <w:r w:rsidR="007D55DF" w:rsidRPr="00AA6F89">
        <w:rPr>
          <w:rFonts w:ascii="Times New Roman" w:eastAsia="함초롬바탕" w:hAnsi="Times New Roman" w:cs="Times New Roman"/>
        </w:rPr>
        <w:t>ne might object</w:t>
      </w:r>
      <w:r w:rsidR="0003549B" w:rsidRPr="00AA6F89">
        <w:rPr>
          <w:rFonts w:ascii="Times New Roman" w:eastAsia="함초롬바탕" w:hAnsi="Times New Roman" w:cs="Times New Roman"/>
        </w:rPr>
        <w:t xml:space="preserve">, </w:t>
      </w:r>
      <w:r w:rsidR="008C174D" w:rsidRPr="00AA6F89">
        <w:rPr>
          <w:rFonts w:ascii="Times New Roman" w:eastAsia="함초롬바탕" w:hAnsi="Times New Roman" w:cs="Times New Roman"/>
        </w:rPr>
        <w:t xml:space="preserve">the </w:t>
      </w:r>
      <w:del w:id="343" w:author="Luca S" w:date="2024-09-16T22:24:00Z" w16du:dateUtc="2024-09-17T02:24:00Z">
        <w:r w:rsidR="008C174D" w:rsidRPr="00AA6F89" w:rsidDel="003F0853">
          <w:rPr>
            <w:rFonts w:ascii="Times New Roman" w:eastAsia="함초롬바탕" w:hAnsi="Times New Roman" w:cs="Times New Roman"/>
          </w:rPr>
          <w:delText>informativeness of</w:delText>
        </w:r>
      </w:del>
      <w:ins w:id="344" w:author="Luca S" w:date="2024-09-16T22:24:00Z" w16du:dateUtc="2024-09-17T02:24:00Z">
        <w:r w:rsidR="003F0853">
          <w:rPr>
            <w:rFonts w:ascii="Times New Roman" w:eastAsia="함초롬바탕" w:hAnsi="Times New Roman" w:cs="Times New Roman"/>
          </w:rPr>
          <w:t>information provided by</w:t>
        </w:r>
      </w:ins>
      <w:r w:rsidR="008C174D" w:rsidRPr="00AA6F89">
        <w:rPr>
          <w:rFonts w:ascii="Times New Roman" w:eastAsia="함초롬바탕" w:hAnsi="Times New Roman" w:cs="Times New Roman"/>
        </w:rPr>
        <w:t xml:space="preserve"> price</w:t>
      </w:r>
      <w:ins w:id="345" w:author="Luca S" w:date="2024-09-16T22:24:00Z" w16du:dateUtc="2024-09-17T02:24:00Z">
        <w:r w:rsidR="003F0853">
          <w:rPr>
            <w:rFonts w:ascii="Times New Roman" w:eastAsia="함초롬바탕" w:hAnsi="Times New Roman" w:cs="Times New Roman"/>
          </w:rPr>
          <w:t>s</w:t>
        </w:r>
      </w:ins>
      <w:r w:rsidR="008C174D" w:rsidRPr="00AA6F89">
        <w:rPr>
          <w:rFonts w:ascii="Times New Roman" w:eastAsia="함초롬바탕" w:hAnsi="Times New Roman" w:cs="Times New Roman"/>
        </w:rPr>
        <w:t xml:space="preserve"> </w:t>
      </w:r>
      <w:r w:rsidR="0003549B" w:rsidRPr="00AA6F89">
        <w:rPr>
          <w:rFonts w:ascii="Times New Roman" w:eastAsia="함초롬바탕" w:hAnsi="Times New Roman" w:cs="Times New Roman"/>
        </w:rPr>
        <w:t xml:space="preserve">is not the only way that markets achieve </w:t>
      </w:r>
      <w:r w:rsidR="00803637" w:rsidRPr="00AA6F89">
        <w:rPr>
          <w:rFonts w:ascii="Times New Roman" w:eastAsia="함초롬바탕" w:hAnsi="Times New Roman" w:cs="Times New Roman"/>
        </w:rPr>
        <w:t>efficiency</w:t>
      </w:r>
      <w:r w:rsidR="00E67B74" w:rsidRPr="00AA6F89">
        <w:rPr>
          <w:rFonts w:ascii="Times New Roman" w:eastAsia="함초롬바탕" w:hAnsi="Times New Roman" w:cs="Times New Roman"/>
        </w:rPr>
        <w:t xml:space="preserve">. </w:t>
      </w:r>
      <w:r w:rsidR="005A5937" w:rsidRPr="005A5937">
        <w:rPr>
          <w:rFonts w:ascii="Times New Roman" w:eastAsia="함초롬바탕" w:hAnsi="Times New Roman" w:cs="Times New Roman"/>
        </w:rPr>
        <w:t>It is not price, but rather "creative destruction"—the pressure for technological innovation—that ensures long-term efficiency. This forms the basis for justifying capitalist property rights</w:t>
      </w:r>
      <w:r w:rsidR="00416AE6">
        <w:rPr>
          <w:rFonts w:ascii="Times New Roman" w:eastAsia="함초롬바탕" w:hAnsi="Times New Roman" w:cs="Times New Roman"/>
        </w:rPr>
        <w:t>,</w:t>
      </w:r>
      <w:r w:rsidR="005A5937" w:rsidRPr="005A5937">
        <w:rPr>
          <w:rFonts w:ascii="Times New Roman" w:eastAsia="함초롬바탕" w:hAnsi="Times New Roman" w:cs="Times New Roman"/>
        </w:rPr>
        <w:t xml:space="preserve"> according to </w:t>
      </w:r>
      <w:r w:rsidR="003C0BA5">
        <w:rPr>
          <w:rFonts w:ascii="Times New Roman" w:eastAsia="함초롬바탕" w:hAnsi="Times New Roman" w:cs="Times New Roman"/>
        </w:rPr>
        <w:t xml:space="preserve">Joseph </w:t>
      </w:r>
      <w:r w:rsidR="005A5937" w:rsidRPr="005A5937">
        <w:rPr>
          <w:rFonts w:ascii="Times New Roman" w:eastAsia="함초롬바탕" w:hAnsi="Times New Roman" w:cs="Times New Roman"/>
        </w:rPr>
        <w:t>Schumpeter</w:t>
      </w:r>
      <w:r w:rsidR="00980AD5">
        <w:rPr>
          <w:rFonts w:ascii="Times New Roman" w:eastAsia="함초롬바탕" w:hAnsi="Times New Roman" w:cs="Times New Roman"/>
        </w:rPr>
        <w:t>,</w:t>
      </w:r>
      <w:r w:rsidR="005A5937" w:rsidRPr="005A5937">
        <w:rPr>
          <w:rFonts w:ascii="Times New Roman" w:eastAsia="함초롬바탕" w:hAnsi="Times New Roman" w:cs="Times New Roman"/>
        </w:rPr>
        <w:t xml:space="preserve"> in contrast to Hayek's </w:t>
      </w:r>
      <w:r w:rsidR="005A5937" w:rsidRPr="005A5937">
        <w:rPr>
          <w:rFonts w:ascii="Times New Roman" w:eastAsia="함초롬바탕" w:hAnsi="Times New Roman" w:cs="Times New Roman"/>
        </w:rPr>
        <w:lastRenderedPageBreak/>
        <w:t>epistemic justification.</w:t>
      </w:r>
      <w:r w:rsidR="005A5937">
        <w:rPr>
          <w:rFonts w:ascii="Times New Roman" w:eastAsia="함초롬바탕" w:hAnsi="Times New Roman" w:cs="Times New Roman"/>
        </w:rPr>
        <w:t xml:space="preserve"> </w:t>
      </w:r>
      <w:r w:rsidR="008C7D22" w:rsidRPr="00AA6F89">
        <w:rPr>
          <w:rFonts w:ascii="Times New Roman" w:eastAsia="함초롬바탕" w:hAnsi="Times New Roman" w:cs="Times New Roman"/>
        </w:rPr>
        <w:t>Even oligopolistic firms are</w:t>
      </w:r>
      <w:r w:rsidR="00FE4522" w:rsidRPr="00AA6F89">
        <w:rPr>
          <w:rFonts w:ascii="Times New Roman" w:eastAsia="함초롬바탕" w:hAnsi="Times New Roman" w:cs="Times New Roman"/>
        </w:rPr>
        <w:t xml:space="preserve"> subject to this </w:t>
      </w:r>
      <w:r w:rsidR="005E30E4" w:rsidRPr="00AA6F89">
        <w:rPr>
          <w:rFonts w:ascii="Times New Roman" w:eastAsia="함초롬바탕" w:hAnsi="Times New Roman" w:cs="Times New Roman"/>
        </w:rPr>
        <w:t>force of capitalism, which “incessantly revolutionizes the economic structure from within, incessantly destroying the old one, incessantly creating a new one.”</w:t>
      </w:r>
      <w:r w:rsidR="0084581D" w:rsidRPr="00AA6F89">
        <w:rPr>
          <w:rStyle w:val="FootnoteReference"/>
          <w:rFonts w:ascii="Times New Roman" w:eastAsia="함초롬바탕" w:hAnsi="Times New Roman" w:cs="Times New Roman"/>
        </w:rPr>
        <w:footnoteReference w:id="25"/>
      </w:r>
    </w:p>
    <w:p w14:paraId="17B2B129" w14:textId="60CAB923" w:rsidR="0020205D" w:rsidRDefault="005C1143" w:rsidP="00FB789D">
      <w:pPr>
        <w:spacing w:line="276" w:lineRule="auto"/>
        <w:ind w:firstLine="720"/>
        <w:contextualSpacing/>
        <w:jc w:val="both"/>
        <w:rPr>
          <w:rFonts w:ascii="Times New Roman" w:eastAsia="함초롬바탕" w:hAnsi="Times New Roman" w:cs="Times New Roman"/>
        </w:rPr>
      </w:pPr>
      <w:r w:rsidRPr="00AA6F89">
        <w:rPr>
          <w:rFonts w:ascii="Times New Roman" w:eastAsia="함초롬바탕" w:hAnsi="Times New Roman" w:cs="Times New Roman"/>
        </w:rPr>
        <w:t xml:space="preserve">The </w:t>
      </w:r>
      <w:ins w:id="346" w:author="Luca S" w:date="2024-09-16T22:25:00Z" w16du:dateUtc="2024-09-17T02:25:00Z">
        <w:r w:rsidR="003F0853">
          <w:rPr>
            <w:rFonts w:ascii="Times New Roman" w:eastAsia="함초롬바탕" w:hAnsi="Times New Roman" w:cs="Times New Roman"/>
          </w:rPr>
          <w:t xml:space="preserve">market imposes </w:t>
        </w:r>
      </w:ins>
      <w:r w:rsidRPr="00AA6F89">
        <w:rPr>
          <w:rFonts w:ascii="Times New Roman" w:eastAsia="함초롬바탕" w:hAnsi="Times New Roman" w:cs="Times New Roman"/>
        </w:rPr>
        <w:t xml:space="preserve">pressure to </w:t>
      </w:r>
      <w:proofErr w:type="gramStart"/>
      <w:r w:rsidRPr="00AA6F89">
        <w:rPr>
          <w:rFonts w:ascii="Times New Roman" w:eastAsia="함초롬바탕" w:hAnsi="Times New Roman" w:cs="Times New Roman"/>
        </w:rPr>
        <w:t>innovate</w:t>
      </w:r>
      <w:proofErr w:type="gramEnd"/>
      <w:r w:rsidRPr="00AA6F89">
        <w:rPr>
          <w:rFonts w:ascii="Times New Roman" w:eastAsia="함초롬바탕" w:hAnsi="Times New Roman" w:cs="Times New Roman"/>
        </w:rPr>
        <w:t xml:space="preserve"> </w:t>
      </w:r>
      <w:ins w:id="347" w:author="Luca S" w:date="2024-09-16T22:25:00Z" w16du:dateUtc="2024-09-17T02:25:00Z">
        <w:r w:rsidR="003F0853">
          <w:rPr>
            <w:rFonts w:ascii="Times New Roman" w:eastAsia="함초롬바탕" w:hAnsi="Times New Roman" w:cs="Times New Roman"/>
          </w:rPr>
          <w:t>and thi</w:t>
        </w:r>
      </w:ins>
      <w:ins w:id="348" w:author="Luca S" w:date="2024-09-16T22:26:00Z" w16du:dateUtc="2024-09-17T02:26:00Z">
        <w:r w:rsidR="003F0853">
          <w:rPr>
            <w:rFonts w:ascii="Times New Roman" w:eastAsia="함초롬바탕" w:hAnsi="Times New Roman" w:cs="Times New Roman"/>
          </w:rPr>
          <w:t xml:space="preserve">s can </w:t>
        </w:r>
      </w:ins>
      <w:del w:id="349" w:author="Luca S" w:date="2024-09-16T22:26:00Z" w16du:dateUtc="2024-09-17T02:26:00Z">
        <w:r w:rsidR="00100BB6" w:rsidRPr="00AA6F89" w:rsidDel="003F0853">
          <w:rPr>
            <w:rFonts w:ascii="Times New Roman" w:eastAsia="함초롬바탕" w:hAnsi="Times New Roman" w:cs="Times New Roman"/>
          </w:rPr>
          <w:delText xml:space="preserve">could </w:delText>
        </w:r>
      </w:del>
      <w:r w:rsidR="00100BB6" w:rsidRPr="00AA6F89">
        <w:rPr>
          <w:rFonts w:ascii="Times New Roman" w:eastAsia="함초롬바탕" w:hAnsi="Times New Roman" w:cs="Times New Roman"/>
        </w:rPr>
        <w:t>be an alternative justification for capitalist property rights. However,</w:t>
      </w:r>
      <w:r w:rsidR="001149FF" w:rsidRPr="00AA6F89">
        <w:rPr>
          <w:rFonts w:ascii="Times New Roman" w:eastAsia="함초롬바탕" w:hAnsi="Times New Roman" w:cs="Times New Roman"/>
        </w:rPr>
        <w:t xml:space="preserve"> </w:t>
      </w:r>
      <w:r w:rsidR="00C8673C" w:rsidRPr="00AA6F89">
        <w:rPr>
          <w:rFonts w:ascii="Times New Roman" w:eastAsia="함초롬바탕" w:hAnsi="Times New Roman" w:cs="Times New Roman"/>
        </w:rPr>
        <w:t xml:space="preserve">this justification is </w:t>
      </w:r>
      <w:r w:rsidR="00C8673C" w:rsidRPr="00AA6F89">
        <w:rPr>
          <w:rFonts w:ascii="Times New Roman" w:eastAsia="함초롬바탕" w:hAnsi="Times New Roman" w:cs="Times New Roman"/>
          <w:i/>
          <w:iCs/>
        </w:rPr>
        <w:t>also</w:t>
      </w:r>
      <w:r w:rsidR="00C8673C" w:rsidRPr="00AA6F89">
        <w:rPr>
          <w:rFonts w:ascii="Times New Roman" w:eastAsia="함초롬바탕" w:hAnsi="Times New Roman" w:cs="Times New Roman"/>
        </w:rPr>
        <w:t xml:space="preserve"> inconsistent with the duty to prioritize democratic aims over </w:t>
      </w:r>
      <w:r w:rsidR="00B216F8" w:rsidRPr="00AA6F89">
        <w:rPr>
          <w:rFonts w:ascii="Times New Roman" w:eastAsia="함초롬바탕" w:hAnsi="Times New Roman" w:cs="Times New Roman"/>
        </w:rPr>
        <w:t xml:space="preserve">profit. </w:t>
      </w:r>
      <w:r w:rsidR="00B25A67" w:rsidRPr="00AA6F89">
        <w:rPr>
          <w:rFonts w:ascii="Times New Roman" w:eastAsia="함초롬바탕" w:hAnsi="Times New Roman" w:cs="Times New Roman"/>
        </w:rPr>
        <w:t xml:space="preserve">The </w:t>
      </w:r>
      <w:r w:rsidR="00AE2CD8" w:rsidRPr="00AA6F89">
        <w:rPr>
          <w:rFonts w:ascii="Times New Roman" w:eastAsia="함초롬바탕" w:hAnsi="Times New Roman" w:cs="Times New Roman"/>
        </w:rPr>
        <w:t xml:space="preserve">force </w:t>
      </w:r>
      <w:del w:id="350" w:author="Luca S" w:date="2024-09-16T22:26:00Z" w16du:dateUtc="2024-09-17T02:26:00Z">
        <w:r w:rsidR="00AE2CD8" w:rsidRPr="00AA6F89" w:rsidDel="003F0853">
          <w:rPr>
            <w:rFonts w:ascii="Times New Roman" w:eastAsia="함초롬바탕" w:hAnsi="Times New Roman" w:cs="Times New Roman"/>
          </w:rPr>
          <w:delText xml:space="preserve">of </w:delText>
        </w:r>
      </w:del>
      <w:ins w:id="351" w:author="Luca S" w:date="2024-09-16T22:26:00Z" w16du:dateUtc="2024-09-17T02:26:00Z">
        <w:r w:rsidR="003F0853">
          <w:rPr>
            <w:rFonts w:ascii="Times New Roman" w:eastAsia="함초롬바탕" w:hAnsi="Times New Roman" w:cs="Times New Roman"/>
          </w:rPr>
          <w:t>commonly referred to as</w:t>
        </w:r>
        <w:r w:rsidR="003F0853" w:rsidRPr="00AA6F89">
          <w:rPr>
            <w:rFonts w:ascii="Times New Roman" w:eastAsia="함초롬바탕" w:hAnsi="Times New Roman" w:cs="Times New Roman"/>
          </w:rPr>
          <w:t xml:space="preserve"> </w:t>
        </w:r>
      </w:ins>
      <w:r w:rsidR="00AE2CD8" w:rsidRPr="00AA6F89">
        <w:rPr>
          <w:rFonts w:ascii="Times New Roman" w:eastAsia="함초롬바탕" w:hAnsi="Times New Roman" w:cs="Times New Roman"/>
        </w:rPr>
        <w:t xml:space="preserve">“creative destruction” achieves efficiency by disciplining </w:t>
      </w:r>
      <w:r w:rsidR="0054019B" w:rsidRPr="00AA6F89">
        <w:rPr>
          <w:rFonts w:ascii="Times New Roman" w:eastAsia="함초롬바탕" w:hAnsi="Times New Roman" w:cs="Times New Roman"/>
        </w:rPr>
        <w:t>big businesses</w:t>
      </w:r>
      <w:ins w:id="352" w:author="Luca S" w:date="2024-09-16T22:26:00Z" w16du:dateUtc="2024-09-17T02:26:00Z">
        <w:r w:rsidR="003F0853">
          <w:rPr>
            <w:rFonts w:ascii="Times New Roman" w:eastAsia="함초롬바탕" w:hAnsi="Times New Roman" w:cs="Times New Roman"/>
          </w:rPr>
          <w:t>,</w:t>
        </w:r>
      </w:ins>
      <w:ins w:id="353" w:author="Luca S" w:date="2024-09-16T22:27:00Z" w16du:dateUtc="2024-09-17T02:27:00Z">
        <w:r w:rsidR="003F0853">
          <w:rPr>
            <w:rFonts w:ascii="Times New Roman" w:eastAsia="함초롬바탕" w:hAnsi="Times New Roman" w:cs="Times New Roman"/>
          </w:rPr>
          <w:t xml:space="preserve"> i.e.</w:t>
        </w:r>
      </w:ins>
      <w:r w:rsidR="0054019B" w:rsidRPr="00AA6F89">
        <w:rPr>
          <w:rFonts w:ascii="Times New Roman" w:eastAsia="함초롬바탕" w:hAnsi="Times New Roman" w:cs="Times New Roman"/>
        </w:rPr>
        <w:t xml:space="preserve"> by </w:t>
      </w:r>
      <w:r w:rsidR="00362120" w:rsidRPr="00AA6F89">
        <w:rPr>
          <w:rFonts w:ascii="Times New Roman" w:eastAsia="함초롬바탕" w:hAnsi="Times New Roman" w:cs="Times New Roman"/>
        </w:rPr>
        <w:t>m</w:t>
      </w:r>
      <w:r w:rsidR="00F23F2F" w:rsidRPr="00AA6F89">
        <w:rPr>
          <w:rFonts w:ascii="Times New Roman" w:eastAsia="함초롬바탕" w:hAnsi="Times New Roman" w:cs="Times New Roman"/>
        </w:rPr>
        <w:t>ot</w:t>
      </w:r>
      <w:r w:rsidR="00362120" w:rsidRPr="00AA6F89">
        <w:rPr>
          <w:rFonts w:ascii="Times New Roman" w:eastAsia="함초롬바탕" w:hAnsi="Times New Roman" w:cs="Times New Roman"/>
        </w:rPr>
        <w:t>i</w:t>
      </w:r>
      <w:r w:rsidR="00F23F2F" w:rsidRPr="00AA6F89">
        <w:rPr>
          <w:rFonts w:ascii="Times New Roman" w:eastAsia="함초롬바탕" w:hAnsi="Times New Roman" w:cs="Times New Roman"/>
        </w:rPr>
        <w:t>v</w:t>
      </w:r>
      <w:r w:rsidR="00362120" w:rsidRPr="00AA6F89">
        <w:rPr>
          <w:rFonts w:ascii="Times New Roman" w:eastAsia="함초롬바탕" w:hAnsi="Times New Roman" w:cs="Times New Roman"/>
        </w:rPr>
        <w:t xml:space="preserve">ating the businessman </w:t>
      </w:r>
      <w:del w:id="354" w:author="Luca S" w:date="2024-09-16T22:27:00Z" w16du:dateUtc="2024-09-17T02:27:00Z">
        <w:r w:rsidR="00F23F2F" w:rsidRPr="00AA6F89" w:rsidDel="003F0853">
          <w:rPr>
            <w:rFonts w:ascii="Times New Roman" w:eastAsia="함초롬바탕" w:hAnsi="Times New Roman" w:cs="Times New Roman"/>
          </w:rPr>
          <w:delText xml:space="preserve">by </w:delText>
        </w:r>
      </w:del>
      <w:ins w:id="355" w:author="Luca S" w:date="2024-09-16T22:27:00Z" w16du:dateUtc="2024-09-17T02:27:00Z">
        <w:r w:rsidR="003F0853">
          <w:rPr>
            <w:rFonts w:ascii="Times New Roman" w:eastAsia="함초롬바탕" w:hAnsi="Times New Roman" w:cs="Times New Roman"/>
          </w:rPr>
          <w:t>with</w:t>
        </w:r>
        <w:r w:rsidR="003F0853" w:rsidRPr="00AA6F89">
          <w:rPr>
            <w:rFonts w:ascii="Times New Roman" w:eastAsia="함초롬바탕" w:hAnsi="Times New Roman" w:cs="Times New Roman"/>
          </w:rPr>
          <w:t xml:space="preserve"> </w:t>
        </w:r>
      </w:ins>
      <w:r w:rsidR="00F23F2F" w:rsidRPr="00AA6F89">
        <w:rPr>
          <w:rFonts w:ascii="Times New Roman" w:eastAsia="함초롬바탕" w:hAnsi="Times New Roman" w:cs="Times New Roman"/>
        </w:rPr>
        <w:t xml:space="preserve">“an ever-present threat” that may not be realized. The businessman “feels </w:t>
      </w:r>
      <w:r w:rsidR="0054019B" w:rsidRPr="00AA6F89">
        <w:rPr>
          <w:rFonts w:ascii="Times New Roman" w:eastAsia="함초롬바탕" w:hAnsi="Times New Roman" w:cs="Times New Roman"/>
        </w:rPr>
        <w:t>himself to be in a competitive situation even if he is alone in his field</w:t>
      </w:r>
      <w:r w:rsidR="00514EC9" w:rsidRPr="00AA6F89">
        <w:rPr>
          <w:rFonts w:ascii="Times New Roman" w:eastAsia="함초롬바탕" w:hAnsi="Times New Roman" w:cs="Times New Roman"/>
        </w:rPr>
        <w:t>” since</w:t>
      </w:r>
      <w:r w:rsidR="00766820" w:rsidRPr="00AA6F89">
        <w:rPr>
          <w:rFonts w:ascii="Times New Roman" w:eastAsia="함초롬바탕" w:hAnsi="Times New Roman" w:cs="Times New Roman"/>
        </w:rPr>
        <w:t>,</w:t>
      </w:r>
      <w:r w:rsidR="00514EC9" w:rsidRPr="00AA6F89">
        <w:rPr>
          <w:rFonts w:ascii="Times New Roman" w:eastAsia="함초롬바탕" w:hAnsi="Times New Roman" w:cs="Times New Roman"/>
        </w:rPr>
        <w:t xml:space="preserve"> at any point, </w:t>
      </w:r>
      <w:r w:rsidR="005B2AE1" w:rsidRPr="00AA6F89">
        <w:rPr>
          <w:rFonts w:ascii="Times New Roman" w:eastAsia="함초롬바탕" w:hAnsi="Times New Roman" w:cs="Times New Roman"/>
        </w:rPr>
        <w:t xml:space="preserve">another big business or a </w:t>
      </w:r>
      <w:r w:rsidR="002C3BD7" w:rsidRPr="00AA6F89">
        <w:rPr>
          <w:rFonts w:ascii="Times New Roman" w:eastAsia="함초롬바탕" w:hAnsi="Times New Roman" w:cs="Times New Roman"/>
        </w:rPr>
        <w:t>newcomer</w:t>
      </w:r>
      <w:r w:rsidR="005B2AE1" w:rsidRPr="00AA6F89">
        <w:rPr>
          <w:rFonts w:ascii="Times New Roman" w:eastAsia="함초롬바탕" w:hAnsi="Times New Roman" w:cs="Times New Roman"/>
        </w:rPr>
        <w:t xml:space="preserve"> can </w:t>
      </w:r>
      <w:r w:rsidR="002C3BD7" w:rsidRPr="00AA6F89">
        <w:rPr>
          <w:rFonts w:ascii="Times New Roman" w:eastAsia="함초롬바탕" w:hAnsi="Times New Roman" w:cs="Times New Roman"/>
        </w:rPr>
        <w:t>come up with a revolutionary technology.</w:t>
      </w:r>
      <w:r w:rsidR="00AD0B9B">
        <w:rPr>
          <w:rStyle w:val="FootnoteReference"/>
          <w:rFonts w:ascii="Times New Roman" w:eastAsia="함초롬바탕" w:hAnsi="Times New Roman" w:cs="Times New Roman"/>
        </w:rPr>
        <w:footnoteReference w:id="26"/>
      </w:r>
      <w:r w:rsidR="005B2AE1" w:rsidRPr="00AA6F89">
        <w:rPr>
          <w:rFonts w:ascii="Times New Roman" w:eastAsia="함초롬바탕" w:hAnsi="Times New Roman" w:cs="Times New Roman"/>
        </w:rPr>
        <w:t xml:space="preserve"> </w:t>
      </w:r>
      <w:r w:rsidR="002C3BD7" w:rsidRPr="00AA6F89">
        <w:rPr>
          <w:rFonts w:ascii="Times New Roman" w:eastAsia="함초롬바탕" w:hAnsi="Times New Roman" w:cs="Times New Roman"/>
        </w:rPr>
        <w:t xml:space="preserve">When firms operate according to this </w:t>
      </w:r>
      <w:r w:rsidR="00A31D0F" w:rsidRPr="00AA6F89">
        <w:rPr>
          <w:rFonts w:ascii="Times New Roman" w:eastAsia="함초롬바탕" w:hAnsi="Times New Roman" w:cs="Times New Roman"/>
        </w:rPr>
        <w:t xml:space="preserve">reasoning, even record-high profit is not </w:t>
      </w:r>
      <w:r w:rsidR="0020205D" w:rsidRPr="00AA6F89">
        <w:rPr>
          <w:rFonts w:ascii="Times New Roman" w:eastAsia="함초롬바탕" w:hAnsi="Times New Roman" w:cs="Times New Roman"/>
        </w:rPr>
        <w:t>a source of relief</w:t>
      </w:r>
      <w:r w:rsidR="00B36C72" w:rsidRPr="00AA6F89">
        <w:rPr>
          <w:rFonts w:ascii="Times New Roman" w:eastAsia="함초롬바탕" w:hAnsi="Times New Roman" w:cs="Times New Roman"/>
        </w:rPr>
        <w:t xml:space="preserve">. </w:t>
      </w:r>
      <w:r w:rsidR="00A31D0F" w:rsidRPr="00AA6F89">
        <w:rPr>
          <w:rFonts w:ascii="Times New Roman" w:eastAsia="함초롬바탕" w:hAnsi="Times New Roman" w:cs="Times New Roman"/>
        </w:rPr>
        <w:t>I</w:t>
      </w:r>
      <w:r w:rsidR="00B36C72" w:rsidRPr="00AA6F89">
        <w:rPr>
          <w:rFonts w:ascii="Times New Roman" w:eastAsia="함초롬바탕" w:hAnsi="Times New Roman" w:cs="Times New Roman"/>
        </w:rPr>
        <w:t xml:space="preserve">nnovation </w:t>
      </w:r>
      <w:r w:rsidR="006765F4" w:rsidRPr="00AA6F89">
        <w:rPr>
          <w:rFonts w:ascii="Times New Roman" w:eastAsia="함초롬바탕" w:hAnsi="Times New Roman" w:cs="Times New Roman"/>
        </w:rPr>
        <w:t xml:space="preserve">requires </w:t>
      </w:r>
      <w:r w:rsidR="00D52E63" w:rsidRPr="00AA6F89">
        <w:rPr>
          <w:rFonts w:ascii="Times New Roman" w:eastAsia="함초롬바탕" w:hAnsi="Times New Roman" w:cs="Times New Roman"/>
        </w:rPr>
        <w:t>continuous</w:t>
      </w:r>
      <w:r w:rsidR="00B36C72" w:rsidRPr="00AA6F89">
        <w:rPr>
          <w:rFonts w:ascii="Times New Roman" w:eastAsia="함초롬바탕" w:hAnsi="Times New Roman" w:cs="Times New Roman"/>
        </w:rPr>
        <w:t xml:space="preserve"> </w:t>
      </w:r>
      <w:r w:rsidR="00D03EB4" w:rsidRPr="00AA6F89">
        <w:rPr>
          <w:rFonts w:ascii="Times New Roman" w:eastAsia="함초롬바탕" w:hAnsi="Times New Roman" w:cs="Times New Roman"/>
        </w:rPr>
        <w:t xml:space="preserve">investment of </w:t>
      </w:r>
      <w:r w:rsidR="00B36C72" w:rsidRPr="00AA6F89">
        <w:rPr>
          <w:rFonts w:ascii="Times New Roman" w:eastAsia="함초롬바탕" w:hAnsi="Times New Roman" w:cs="Times New Roman"/>
        </w:rPr>
        <w:t xml:space="preserve">enormous </w:t>
      </w:r>
      <w:del w:id="356" w:author="Luca S" w:date="2024-09-16T22:27:00Z" w16du:dateUtc="2024-09-17T02:27:00Z">
        <w:r w:rsidR="00B36C72" w:rsidRPr="00AA6F89" w:rsidDel="003F0853">
          <w:rPr>
            <w:rFonts w:ascii="Times New Roman" w:eastAsia="함초롬바탕" w:hAnsi="Times New Roman" w:cs="Times New Roman"/>
          </w:rPr>
          <w:delText xml:space="preserve">amount of </w:delText>
        </w:r>
      </w:del>
      <w:r w:rsidR="00B36C72" w:rsidRPr="00AA6F89">
        <w:rPr>
          <w:rFonts w:ascii="Times New Roman" w:eastAsia="함초롬바탕" w:hAnsi="Times New Roman" w:cs="Times New Roman"/>
        </w:rPr>
        <w:t>resources</w:t>
      </w:r>
      <w:r w:rsidR="001E6352" w:rsidRPr="00AA6F89">
        <w:rPr>
          <w:rFonts w:ascii="Times New Roman" w:eastAsia="함초롬바탕" w:hAnsi="Times New Roman" w:cs="Times New Roman"/>
        </w:rPr>
        <w:t>, which requires accumulation of profit</w:t>
      </w:r>
      <w:r w:rsidR="00D03EB4" w:rsidRPr="00AA6F89">
        <w:rPr>
          <w:rFonts w:ascii="Times New Roman" w:eastAsia="함초롬바탕" w:hAnsi="Times New Roman" w:cs="Times New Roman"/>
        </w:rPr>
        <w:t>.</w:t>
      </w:r>
      <w:r w:rsidR="00D52E63" w:rsidRPr="00AA6F89">
        <w:rPr>
          <w:rFonts w:ascii="Times New Roman" w:eastAsia="함초롬바탕" w:hAnsi="Times New Roman" w:cs="Times New Roman"/>
        </w:rPr>
        <w:t xml:space="preserve"> Wage</w:t>
      </w:r>
      <w:ins w:id="357" w:author="Luca S" w:date="2024-09-16T22:27:00Z" w16du:dateUtc="2024-09-17T02:27:00Z">
        <w:r w:rsidR="003F0853">
          <w:rPr>
            <w:rFonts w:ascii="Times New Roman" w:eastAsia="함초롬바탕" w:hAnsi="Times New Roman" w:cs="Times New Roman"/>
          </w:rPr>
          <w:t xml:space="preserve"> pressures</w:t>
        </w:r>
      </w:ins>
      <w:del w:id="358" w:author="Luca S" w:date="2024-09-16T22:27:00Z" w16du:dateUtc="2024-09-17T02:27:00Z">
        <w:r w:rsidR="00D52E63" w:rsidRPr="00AA6F89" w:rsidDel="003F0853">
          <w:rPr>
            <w:rFonts w:ascii="Times New Roman" w:eastAsia="함초롬바탕" w:hAnsi="Times New Roman" w:cs="Times New Roman"/>
          </w:rPr>
          <w:delText>s</w:delText>
        </w:r>
      </w:del>
      <w:r w:rsidR="00D52E63" w:rsidRPr="00AA6F89">
        <w:rPr>
          <w:rFonts w:ascii="Times New Roman" w:eastAsia="함초롬바탕" w:hAnsi="Times New Roman" w:cs="Times New Roman"/>
        </w:rPr>
        <w:t xml:space="preserve"> must be </w:t>
      </w:r>
      <w:del w:id="359" w:author="Luca S" w:date="2024-09-16T22:28:00Z" w16du:dateUtc="2024-09-17T02:28:00Z">
        <w:r w:rsidR="00D52E63" w:rsidRPr="00AA6F89" w:rsidDel="003F0853">
          <w:rPr>
            <w:rFonts w:ascii="Times New Roman" w:eastAsia="함초롬바탕" w:hAnsi="Times New Roman" w:cs="Times New Roman"/>
          </w:rPr>
          <w:delText xml:space="preserve">saved </w:delText>
        </w:r>
      </w:del>
      <w:ins w:id="360" w:author="Luca S" w:date="2024-09-16T22:28:00Z" w16du:dateUtc="2024-09-17T02:28:00Z">
        <w:r w:rsidR="003F0853">
          <w:rPr>
            <w:rFonts w:ascii="Times New Roman" w:eastAsia="함초롬바탕" w:hAnsi="Times New Roman" w:cs="Times New Roman"/>
          </w:rPr>
          <w:t>resisted</w:t>
        </w:r>
        <w:r w:rsidR="003F0853" w:rsidRPr="00AA6F89">
          <w:rPr>
            <w:rFonts w:ascii="Times New Roman" w:eastAsia="함초롬바탕" w:hAnsi="Times New Roman" w:cs="Times New Roman"/>
          </w:rPr>
          <w:t xml:space="preserve"> </w:t>
        </w:r>
      </w:ins>
      <w:r w:rsidR="00D52E63" w:rsidRPr="00AA6F89">
        <w:rPr>
          <w:rFonts w:ascii="Times New Roman" w:eastAsia="함초롬바탕" w:hAnsi="Times New Roman" w:cs="Times New Roman"/>
        </w:rPr>
        <w:t xml:space="preserve">if the artificial intelligence </w:t>
      </w:r>
      <w:del w:id="361" w:author="Luca S" w:date="2024-09-16T22:27:00Z" w16du:dateUtc="2024-09-17T02:27:00Z">
        <w:r w:rsidR="00D52E63" w:rsidRPr="00AA6F89" w:rsidDel="003F0853">
          <w:rPr>
            <w:rFonts w:ascii="Times New Roman" w:eastAsia="함초롬바탕" w:hAnsi="Times New Roman" w:cs="Times New Roman"/>
          </w:rPr>
          <w:delText xml:space="preserve">(AI) </w:delText>
        </w:r>
      </w:del>
      <w:r w:rsidR="00D52E63" w:rsidRPr="00AA6F89">
        <w:rPr>
          <w:rFonts w:ascii="Times New Roman" w:eastAsia="함초롬바탕" w:hAnsi="Times New Roman" w:cs="Times New Roman"/>
        </w:rPr>
        <w:t>department is to get enough funding</w:t>
      </w:r>
      <w:r w:rsidR="00DD3F1A" w:rsidRPr="00AA6F89">
        <w:rPr>
          <w:rFonts w:ascii="Times New Roman" w:eastAsia="함초롬바탕" w:hAnsi="Times New Roman" w:cs="Times New Roman"/>
        </w:rPr>
        <w:t>, for example.</w:t>
      </w:r>
      <w:r w:rsidR="00D52E63" w:rsidRPr="00AA6F89">
        <w:rPr>
          <w:rFonts w:ascii="Times New Roman" w:eastAsia="함초롬바탕" w:hAnsi="Times New Roman" w:cs="Times New Roman"/>
        </w:rPr>
        <w:t xml:space="preserve"> </w:t>
      </w:r>
      <w:r w:rsidR="006458BA" w:rsidRPr="00AA6F89">
        <w:rPr>
          <w:rFonts w:ascii="Times New Roman" w:eastAsia="함초롬바탕" w:hAnsi="Times New Roman" w:cs="Times New Roman"/>
        </w:rPr>
        <w:t>Thus, the innovation-based justification</w:t>
      </w:r>
      <w:r w:rsidR="00966983" w:rsidRPr="00AA6F89">
        <w:rPr>
          <w:rFonts w:ascii="Times New Roman" w:eastAsia="함초롬바탕" w:hAnsi="Times New Roman" w:cs="Times New Roman"/>
        </w:rPr>
        <w:t xml:space="preserve"> c</w:t>
      </w:r>
      <w:r w:rsidR="00787510" w:rsidRPr="00AA6F89">
        <w:rPr>
          <w:rFonts w:ascii="Times New Roman" w:eastAsia="함초롬바탕" w:hAnsi="Times New Roman" w:cs="Times New Roman"/>
        </w:rPr>
        <w:t>omes in conflict with the duty to prioritize democratic aims over profit</w:t>
      </w:r>
      <w:r w:rsidR="00966983" w:rsidRPr="00AA6F89">
        <w:rPr>
          <w:rFonts w:ascii="Times New Roman" w:eastAsia="함초롬바탕" w:hAnsi="Times New Roman" w:cs="Times New Roman"/>
        </w:rPr>
        <w:t>, just like the price-based justification</w:t>
      </w:r>
      <w:r w:rsidR="003F6825" w:rsidRPr="00AA6F89">
        <w:rPr>
          <w:rFonts w:ascii="Times New Roman" w:eastAsia="함초롬바탕" w:hAnsi="Times New Roman" w:cs="Times New Roman"/>
        </w:rPr>
        <w:t xml:space="preserve">. The duty to </w:t>
      </w:r>
      <w:r w:rsidR="00823B18" w:rsidRPr="00AA6F89">
        <w:rPr>
          <w:rFonts w:ascii="Times New Roman" w:eastAsia="함초롬바탕" w:hAnsi="Times New Roman" w:cs="Times New Roman"/>
        </w:rPr>
        <w:t>exercise their rights consistent with their very justification</w:t>
      </w:r>
      <w:r w:rsidR="00D13724" w:rsidRPr="00AA6F89">
        <w:rPr>
          <w:rFonts w:ascii="Times New Roman" w:eastAsia="함초롬바탕" w:hAnsi="Times New Roman" w:cs="Times New Roman"/>
        </w:rPr>
        <w:t xml:space="preserve"> </w:t>
      </w:r>
      <w:r w:rsidR="00D13724" w:rsidRPr="00AA6F89">
        <w:rPr>
          <w:rFonts w:ascii="Times New Roman" w:eastAsia="함초롬바탕" w:hAnsi="Times New Roman" w:cs="Times New Roman"/>
          <w:i/>
          <w:iCs/>
        </w:rPr>
        <w:t xml:space="preserve">and </w:t>
      </w:r>
      <w:r w:rsidR="00D13724" w:rsidRPr="00AA6F89">
        <w:rPr>
          <w:rFonts w:ascii="Times New Roman" w:eastAsia="함초롬바탕" w:hAnsi="Times New Roman" w:cs="Times New Roman"/>
        </w:rPr>
        <w:t xml:space="preserve">to </w:t>
      </w:r>
      <w:r w:rsidR="00823B18" w:rsidRPr="00AA6F89">
        <w:rPr>
          <w:rFonts w:ascii="Times New Roman" w:eastAsia="함초롬바탕" w:hAnsi="Times New Roman" w:cs="Times New Roman"/>
        </w:rPr>
        <w:t>prioritize democratic aims over profit</w:t>
      </w:r>
      <w:r w:rsidR="00D13724" w:rsidRPr="00AA6F89">
        <w:rPr>
          <w:rFonts w:ascii="Times New Roman" w:eastAsia="함초롬바탕" w:hAnsi="Times New Roman" w:cs="Times New Roman"/>
        </w:rPr>
        <w:t xml:space="preserve"> </w:t>
      </w:r>
      <w:r w:rsidR="001B427A" w:rsidRPr="00AA6F89">
        <w:rPr>
          <w:rFonts w:ascii="Times New Roman" w:eastAsia="함초롬바탕" w:hAnsi="Times New Roman" w:cs="Times New Roman"/>
        </w:rPr>
        <w:t>impose inconsistent demands on capitalist firms, resulting in a form of moral schizophrenia.</w:t>
      </w:r>
    </w:p>
    <w:p w14:paraId="17CC534D" w14:textId="235EA2CD" w:rsidR="00A61B1E" w:rsidRPr="00AA6F89" w:rsidRDefault="00F07314" w:rsidP="00A61B1E">
      <w:pPr>
        <w:spacing w:line="276" w:lineRule="auto"/>
        <w:ind w:firstLine="720"/>
        <w:contextualSpacing/>
        <w:jc w:val="both"/>
        <w:rPr>
          <w:rFonts w:ascii="Times New Roman" w:eastAsia="함초롬바탕" w:hAnsi="Times New Roman" w:cs="Times New Roman"/>
        </w:rPr>
      </w:pPr>
      <w:r>
        <w:rPr>
          <w:rFonts w:ascii="Times New Roman" w:eastAsia="함초롬바탕" w:hAnsi="Times New Roman" w:cs="Times New Roman"/>
        </w:rPr>
        <w:t xml:space="preserve">This inconsistency </w:t>
      </w:r>
      <w:r w:rsidR="00A61B1E">
        <w:rPr>
          <w:rFonts w:ascii="Times New Roman" w:eastAsia="함초롬바탕" w:hAnsi="Times New Roman" w:cs="Times New Roman"/>
        </w:rPr>
        <w:t>helps to explain</w:t>
      </w:r>
      <w:r w:rsidR="00A61B1E" w:rsidRPr="00A61B1E">
        <w:rPr>
          <w:rFonts w:ascii="Times New Roman" w:eastAsia="함초롬바탕" w:hAnsi="Times New Roman" w:cs="Times New Roman"/>
          <w14:ligatures w14:val="none"/>
        </w:rPr>
        <w:t xml:space="preserve"> </w:t>
      </w:r>
      <w:r w:rsidR="00A61B1E" w:rsidRPr="00A61B1E">
        <w:rPr>
          <w:rFonts w:ascii="Times New Roman" w:eastAsia="함초롬바탕" w:hAnsi="Times New Roman" w:cs="Times New Roman"/>
        </w:rPr>
        <w:t>why the concern about chronic violation and exploitation of the duty strikes many as critical. For contrast, consider the threat</w:t>
      </w:r>
      <w:ins w:id="362" w:author="Luca S" w:date="2024-09-16T22:28:00Z" w16du:dateUtc="2024-09-17T02:28:00Z">
        <w:r w:rsidR="00B57E78">
          <w:rPr>
            <w:rFonts w:ascii="Times New Roman" w:eastAsia="함초롬바탕" w:hAnsi="Times New Roman" w:cs="Times New Roman"/>
          </w:rPr>
          <w:t xml:space="preserve"> to democrat</w:t>
        </w:r>
      </w:ins>
      <w:ins w:id="363" w:author="Luca S" w:date="2024-09-16T22:29:00Z" w16du:dateUtc="2024-09-17T02:29:00Z">
        <w:r w:rsidR="00B57E78">
          <w:rPr>
            <w:rFonts w:ascii="Times New Roman" w:eastAsia="함초롬바탕" w:hAnsi="Times New Roman" w:cs="Times New Roman"/>
          </w:rPr>
          <w:t xml:space="preserve">ic politics posed </w:t>
        </w:r>
        <w:proofErr w:type="spellStart"/>
        <w:r w:rsidR="00B57E78">
          <w:rPr>
            <w:rFonts w:ascii="Times New Roman" w:eastAsia="함초롬바탕" w:hAnsi="Times New Roman" w:cs="Times New Roman"/>
          </w:rPr>
          <w:t>by</w:t>
        </w:r>
      </w:ins>
      <w:del w:id="364" w:author="Luca S" w:date="2024-09-16T22:29:00Z" w16du:dateUtc="2024-09-17T02:29:00Z">
        <w:r w:rsidR="00A61B1E" w:rsidRPr="00A61B1E" w:rsidDel="00B57E78">
          <w:rPr>
            <w:rFonts w:ascii="Times New Roman" w:eastAsia="함초롬바탕" w:hAnsi="Times New Roman" w:cs="Times New Roman"/>
          </w:rPr>
          <w:delText xml:space="preserve"> of </w:delText>
        </w:r>
      </w:del>
      <w:ins w:id="365" w:author="Luca S" w:date="2024-09-16T22:29:00Z" w16du:dateUtc="2024-09-17T02:29:00Z">
        <w:r w:rsidR="00B57E78">
          <w:rPr>
            <w:rFonts w:ascii="Times New Roman" w:eastAsia="함초롬바탕" w:hAnsi="Times New Roman" w:cs="Times New Roman"/>
          </w:rPr>
          <w:t>misinformation</w:t>
        </w:r>
        <w:proofErr w:type="spellEnd"/>
        <w:r w:rsidR="00B57E78">
          <w:rPr>
            <w:rFonts w:ascii="Times New Roman" w:eastAsia="함초롬바탕" w:hAnsi="Times New Roman" w:cs="Times New Roman"/>
          </w:rPr>
          <w:t xml:space="preserve"> and other forms of </w:t>
        </w:r>
      </w:ins>
      <w:r w:rsidR="00A61B1E" w:rsidRPr="00A61B1E">
        <w:rPr>
          <w:rFonts w:ascii="Times New Roman" w:eastAsia="함초롬바탕" w:hAnsi="Times New Roman" w:cs="Times New Roman"/>
        </w:rPr>
        <w:t>manipulative speech</w:t>
      </w:r>
      <w:del w:id="366" w:author="Luca S" w:date="2024-09-16T22:29:00Z" w16du:dateUtc="2024-09-17T02:29:00Z">
        <w:r w:rsidR="00A61B1E" w:rsidRPr="00A61B1E" w:rsidDel="00B57E78">
          <w:rPr>
            <w:rFonts w:ascii="Times New Roman" w:eastAsia="함초롬바탕" w:hAnsi="Times New Roman" w:cs="Times New Roman"/>
          </w:rPr>
          <w:delText xml:space="preserve"> against democratic politics</w:delText>
        </w:r>
      </w:del>
      <w:r w:rsidR="00A61B1E" w:rsidRPr="00A61B1E">
        <w:rPr>
          <w:rFonts w:ascii="Times New Roman" w:eastAsia="함초롬바탕" w:hAnsi="Times New Roman" w:cs="Times New Roman"/>
        </w:rPr>
        <w:t xml:space="preserve">. There will likely be no clear-cut norm that </w:t>
      </w:r>
      <w:del w:id="367" w:author="Luca S" w:date="2024-09-16T22:29:00Z" w16du:dateUtc="2024-09-17T02:29:00Z">
        <w:r w:rsidR="00A61B1E" w:rsidRPr="00A61B1E" w:rsidDel="00B57E78">
          <w:rPr>
            <w:rFonts w:ascii="Times New Roman" w:eastAsia="함초롬바탕" w:hAnsi="Times New Roman" w:cs="Times New Roman"/>
          </w:rPr>
          <w:delText xml:space="preserve">could </w:delText>
        </w:r>
      </w:del>
      <w:ins w:id="368" w:author="Luca S" w:date="2024-09-16T22:29:00Z" w16du:dateUtc="2024-09-17T02:29:00Z">
        <w:r w:rsidR="00B57E78">
          <w:rPr>
            <w:rFonts w:ascii="Times New Roman" w:eastAsia="함초롬바탕" w:hAnsi="Times New Roman" w:cs="Times New Roman"/>
          </w:rPr>
          <w:t>can</w:t>
        </w:r>
        <w:r w:rsidR="00B57E78" w:rsidRPr="00A61B1E">
          <w:rPr>
            <w:rFonts w:ascii="Times New Roman" w:eastAsia="함초롬바탕" w:hAnsi="Times New Roman" w:cs="Times New Roman"/>
          </w:rPr>
          <w:t xml:space="preserve"> </w:t>
        </w:r>
      </w:ins>
      <w:r w:rsidR="00A61B1E" w:rsidRPr="00A61B1E">
        <w:rPr>
          <w:rFonts w:ascii="Times New Roman" w:eastAsia="함초롬바탕" w:hAnsi="Times New Roman" w:cs="Times New Roman"/>
        </w:rPr>
        <w:t xml:space="preserve">be legislated and coercively enforced to ensure that democratic politics is immune to the </w:t>
      </w:r>
      <w:ins w:id="369" w:author="Luca S" w:date="2024-09-16T22:29:00Z" w16du:dateUtc="2024-09-17T02:29:00Z">
        <w:r w:rsidR="00B57E78">
          <w:rPr>
            <w:rFonts w:ascii="Times New Roman" w:eastAsia="함초롬바탕" w:hAnsi="Times New Roman" w:cs="Times New Roman"/>
          </w:rPr>
          <w:t xml:space="preserve">potential </w:t>
        </w:r>
      </w:ins>
      <w:r w:rsidR="00A61B1E" w:rsidRPr="00A61B1E">
        <w:rPr>
          <w:rFonts w:ascii="Times New Roman" w:eastAsia="함초롬바탕" w:hAnsi="Times New Roman" w:cs="Times New Roman"/>
        </w:rPr>
        <w:t xml:space="preserve">harms of </w:t>
      </w:r>
      <w:del w:id="370" w:author="Luca S" w:date="2024-09-16T22:29:00Z" w16du:dateUtc="2024-09-17T02:29:00Z">
        <w:r w:rsidR="00A61B1E" w:rsidRPr="00A61B1E" w:rsidDel="00B57E78">
          <w:rPr>
            <w:rFonts w:ascii="Times New Roman" w:eastAsia="함초롬바탕" w:hAnsi="Times New Roman" w:cs="Times New Roman"/>
          </w:rPr>
          <w:delText xml:space="preserve">manipulative </w:delText>
        </w:r>
      </w:del>
      <w:ins w:id="371" w:author="Luca S" w:date="2024-09-16T22:29:00Z" w16du:dateUtc="2024-09-17T02:29:00Z">
        <w:r w:rsidR="00B57E78">
          <w:rPr>
            <w:rFonts w:ascii="Times New Roman" w:eastAsia="함초롬바탕" w:hAnsi="Times New Roman" w:cs="Times New Roman"/>
          </w:rPr>
          <w:t>such</w:t>
        </w:r>
        <w:r w:rsidR="00B57E78" w:rsidRPr="00A61B1E">
          <w:rPr>
            <w:rFonts w:ascii="Times New Roman" w:eastAsia="함초롬바탕" w:hAnsi="Times New Roman" w:cs="Times New Roman"/>
          </w:rPr>
          <w:t xml:space="preserve"> </w:t>
        </w:r>
      </w:ins>
      <w:r w:rsidR="00A61B1E" w:rsidRPr="00A61B1E">
        <w:rPr>
          <w:rFonts w:ascii="Times New Roman" w:eastAsia="함초롬바탕" w:hAnsi="Times New Roman" w:cs="Times New Roman"/>
        </w:rPr>
        <w:t xml:space="preserve">speech. </w:t>
      </w:r>
      <w:del w:id="372" w:author="Luca S" w:date="2024-09-16T22:30:00Z" w16du:dateUtc="2024-09-17T02:30:00Z">
        <w:r w:rsidR="00A61B1E" w:rsidRPr="00A61B1E" w:rsidDel="00B57E78">
          <w:rPr>
            <w:rFonts w:ascii="Times New Roman" w:eastAsia="함초롬바탕" w:hAnsi="Times New Roman" w:cs="Times New Roman"/>
          </w:rPr>
          <w:delText xml:space="preserve">But </w:delText>
        </w:r>
      </w:del>
      <w:ins w:id="373" w:author="Luca S" w:date="2024-09-16T22:30:00Z" w16du:dateUtc="2024-09-17T02:30:00Z">
        <w:r w:rsidR="00B57E78">
          <w:rPr>
            <w:rFonts w:ascii="Times New Roman" w:eastAsia="함초롬바탕" w:hAnsi="Times New Roman" w:cs="Times New Roman"/>
          </w:rPr>
          <w:t>However,</w:t>
        </w:r>
        <w:r w:rsidR="00B57E78" w:rsidRPr="00A61B1E">
          <w:rPr>
            <w:rFonts w:ascii="Times New Roman" w:eastAsia="함초롬바탕" w:hAnsi="Times New Roman" w:cs="Times New Roman"/>
          </w:rPr>
          <w:t xml:space="preserve"> </w:t>
        </w:r>
      </w:ins>
      <w:r w:rsidR="00A61B1E" w:rsidRPr="00A61B1E">
        <w:rPr>
          <w:rFonts w:ascii="Times New Roman" w:eastAsia="함초롬바탕" w:hAnsi="Times New Roman" w:cs="Times New Roman"/>
        </w:rPr>
        <w:t>this is not necessarily an objection to locating the wrong in the violation of</w:t>
      </w:r>
      <w:ins w:id="374" w:author="Luca S" w:date="2024-09-16T22:30:00Z" w16du:dateUtc="2024-09-17T02:30:00Z">
        <w:r w:rsidR="00B57E78">
          <w:rPr>
            <w:rFonts w:ascii="Times New Roman" w:eastAsia="함초롬바탕" w:hAnsi="Times New Roman" w:cs="Times New Roman"/>
          </w:rPr>
          <w:t xml:space="preserve"> an</w:t>
        </w:r>
      </w:ins>
      <w:r w:rsidR="00A61B1E" w:rsidRPr="00A61B1E">
        <w:rPr>
          <w:rFonts w:ascii="Times New Roman" w:eastAsia="함초롬바탕" w:hAnsi="Times New Roman" w:cs="Times New Roman"/>
        </w:rPr>
        <w:t xml:space="preserve"> “informal moral duty” for politicians </w:t>
      </w:r>
      <w:ins w:id="375" w:author="Luca S" w:date="2024-09-16T22:30:00Z" w16du:dateUtc="2024-09-17T02:30:00Z">
        <w:r w:rsidR="00B57E78">
          <w:rPr>
            <w:rFonts w:ascii="Times New Roman" w:eastAsia="함초롬바탕" w:hAnsi="Times New Roman" w:cs="Times New Roman"/>
          </w:rPr>
          <w:t xml:space="preserve">and other actors </w:t>
        </w:r>
      </w:ins>
      <w:r w:rsidR="00A61B1E" w:rsidRPr="00A61B1E">
        <w:rPr>
          <w:rFonts w:ascii="Times New Roman" w:eastAsia="함초롬바탕" w:hAnsi="Times New Roman" w:cs="Times New Roman"/>
        </w:rPr>
        <w:t xml:space="preserve">to refrain from such speech. An important difference, I believe, is that politicians would not be required to violate any norm on which </w:t>
      </w:r>
      <w:del w:id="376" w:author="Luca S" w:date="2024-09-16T22:30:00Z" w16du:dateUtc="2024-09-17T02:30:00Z">
        <w:r w:rsidR="00A61B1E" w:rsidRPr="00A61B1E" w:rsidDel="00B57E78">
          <w:rPr>
            <w:rFonts w:ascii="Times New Roman" w:eastAsia="함초롬바탕" w:hAnsi="Times New Roman" w:cs="Times New Roman"/>
          </w:rPr>
          <w:delText>justified</w:delText>
        </w:r>
      </w:del>
      <w:ins w:id="377" w:author="Luca S" w:date="2024-09-16T22:30:00Z" w16du:dateUtc="2024-09-17T02:30:00Z">
        <w:r w:rsidR="00B57E78">
          <w:rPr>
            <w:rFonts w:ascii="Times New Roman" w:eastAsia="함초롬바탕" w:hAnsi="Times New Roman" w:cs="Times New Roman"/>
          </w:rPr>
          <w:t>well-f</w:t>
        </w:r>
      </w:ins>
      <w:ins w:id="378" w:author="Luca S" w:date="2024-09-16T22:31:00Z" w16du:dateUtc="2024-09-17T02:31:00Z">
        <w:r w:rsidR="00B57E78">
          <w:rPr>
            <w:rFonts w:ascii="Times New Roman" w:eastAsia="함초롬바탕" w:hAnsi="Times New Roman" w:cs="Times New Roman"/>
          </w:rPr>
          <w:t>unctioning</w:t>
        </w:r>
      </w:ins>
      <w:del w:id="379" w:author="Luca S" w:date="2024-09-16T22:30:00Z" w16du:dateUtc="2024-09-17T02:30:00Z">
        <w:r w:rsidR="00A61B1E" w:rsidRPr="00A61B1E" w:rsidDel="00B57E78">
          <w:rPr>
            <w:rFonts w:ascii="Times New Roman" w:eastAsia="함초롬바탕" w:hAnsi="Times New Roman" w:cs="Times New Roman"/>
          </w:rPr>
          <w:delText xml:space="preserve"> </w:delText>
        </w:r>
      </w:del>
      <w:del w:id="380" w:author="Luca S" w:date="2024-09-16T22:31:00Z" w16du:dateUtc="2024-09-17T02:31:00Z">
        <w:r w:rsidR="00A61B1E" w:rsidRPr="00A61B1E" w:rsidDel="00B57E78">
          <w:rPr>
            <w:rFonts w:ascii="Times New Roman" w:eastAsia="함초롬바탕" w:hAnsi="Times New Roman" w:cs="Times New Roman"/>
          </w:rPr>
          <w:delText>functioning of</w:delText>
        </w:r>
      </w:del>
      <w:r w:rsidR="00A61B1E" w:rsidRPr="00A61B1E">
        <w:rPr>
          <w:rFonts w:ascii="Times New Roman" w:eastAsia="함초롬바탕" w:hAnsi="Times New Roman" w:cs="Times New Roman"/>
        </w:rPr>
        <w:t xml:space="preserve"> democratic politics rests. There is no structural reason to be worried about the chronic violation of </w:t>
      </w:r>
      <w:proofErr w:type="gramStart"/>
      <w:r w:rsidR="00A61B1E" w:rsidRPr="00A61B1E">
        <w:rPr>
          <w:rFonts w:ascii="Times New Roman" w:eastAsia="함초롬바탕" w:hAnsi="Times New Roman" w:cs="Times New Roman"/>
        </w:rPr>
        <w:t>the</w:t>
      </w:r>
      <w:ins w:id="381" w:author="Luca S" w:date="2024-09-16T22:31:00Z" w16du:dateUtc="2024-09-17T02:31:00Z">
        <w:r w:rsidR="00B57E78">
          <w:rPr>
            <w:rFonts w:ascii="Times New Roman" w:eastAsia="함초롬바탕" w:hAnsi="Times New Roman" w:cs="Times New Roman"/>
          </w:rPr>
          <w:t xml:space="preserve"> informal</w:t>
        </w:r>
      </w:ins>
      <w:proofErr w:type="gramEnd"/>
      <w:r w:rsidR="00A61B1E" w:rsidRPr="00A61B1E">
        <w:rPr>
          <w:rFonts w:ascii="Times New Roman" w:eastAsia="함초롬바탕" w:hAnsi="Times New Roman" w:cs="Times New Roman"/>
        </w:rPr>
        <w:t xml:space="preserve"> duty, apart from </w:t>
      </w:r>
      <w:ins w:id="382" w:author="Luca S" w:date="2024-09-16T22:31:00Z" w16du:dateUtc="2024-09-17T02:31:00Z">
        <w:r w:rsidR="00B57E78">
          <w:rPr>
            <w:rFonts w:ascii="Times New Roman" w:eastAsia="함초롬바탕" w:hAnsi="Times New Roman" w:cs="Times New Roman"/>
          </w:rPr>
          <w:t xml:space="preserve">the </w:t>
        </w:r>
      </w:ins>
      <w:r w:rsidR="00A61B1E" w:rsidRPr="00A61B1E">
        <w:rPr>
          <w:rFonts w:ascii="Times New Roman" w:eastAsia="함초롬바탕" w:hAnsi="Times New Roman" w:cs="Times New Roman"/>
        </w:rPr>
        <w:t>unconscientiousness of individual politicians. By contrast, the subordination solution subjects capitalist firms in competitive markets to conflicting duties.</w:t>
      </w:r>
    </w:p>
    <w:p w14:paraId="3444699E" w14:textId="30BBAF20" w:rsidR="00AE47B0" w:rsidRPr="00AA6F89" w:rsidRDefault="00AE47B0" w:rsidP="00FB789D">
      <w:pPr>
        <w:spacing w:line="276" w:lineRule="auto"/>
        <w:ind w:firstLine="720"/>
        <w:contextualSpacing/>
        <w:jc w:val="both"/>
        <w:rPr>
          <w:rFonts w:ascii="Times New Roman" w:eastAsia="Calibri" w:hAnsi="Times New Roman" w:cs="Times New Roman"/>
        </w:rPr>
      </w:pPr>
      <w:r w:rsidRPr="00AA6F89">
        <w:rPr>
          <w:rFonts w:ascii="Times New Roman" w:eastAsia="Calibri" w:hAnsi="Times New Roman" w:cs="Times New Roman"/>
        </w:rPr>
        <w:t xml:space="preserve">To be clear, </w:t>
      </w:r>
      <w:del w:id="383" w:author="Luca S" w:date="2024-09-16T22:31:00Z" w16du:dateUtc="2024-09-17T02:31:00Z">
        <w:r w:rsidRPr="00AA6F89" w:rsidDel="00B57E78">
          <w:rPr>
            <w:rFonts w:ascii="Times New Roman" w:eastAsia="Calibri" w:hAnsi="Times New Roman" w:cs="Times New Roman"/>
          </w:rPr>
          <w:delText xml:space="preserve">the </w:delText>
        </w:r>
      </w:del>
      <w:ins w:id="384" w:author="Luca S" w:date="2024-09-16T22:31:00Z" w16du:dateUtc="2024-09-17T02:31:00Z">
        <w:r w:rsidR="00B57E78">
          <w:rPr>
            <w:rFonts w:ascii="Times New Roman" w:eastAsia="Calibri" w:hAnsi="Times New Roman" w:cs="Times New Roman"/>
          </w:rPr>
          <w:t>my</w:t>
        </w:r>
        <w:r w:rsidR="00B57E78" w:rsidRPr="00AA6F89">
          <w:rPr>
            <w:rFonts w:ascii="Times New Roman" w:eastAsia="Calibri" w:hAnsi="Times New Roman" w:cs="Times New Roman"/>
          </w:rPr>
          <w:t xml:space="preserve"> </w:t>
        </w:r>
      </w:ins>
      <w:r w:rsidRPr="00AA6F89">
        <w:rPr>
          <w:rFonts w:ascii="Times New Roman" w:eastAsia="Calibri" w:hAnsi="Times New Roman" w:cs="Times New Roman"/>
        </w:rPr>
        <w:t xml:space="preserve">claim is </w:t>
      </w:r>
      <w:r w:rsidRPr="00AA6F89">
        <w:rPr>
          <w:rFonts w:ascii="Times New Roman" w:eastAsia="Calibri" w:hAnsi="Times New Roman" w:cs="Times New Roman"/>
          <w:i/>
          <w:iCs/>
        </w:rPr>
        <w:t xml:space="preserve">not </w:t>
      </w:r>
      <w:r w:rsidRPr="00AA6F89">
        <w:rPr>
          <w:rFonts w:ascii="Times New Roman" w:eastAsia="Calibri" w:hAnsi="Times New Roman" w:cs="Times New Roman"/>
        </w:rPr>
        <w:t xml:space="preserve">that capitalist firms in existing societies </w:t>
      </w:r>
      <w:r w:rsidRPr="00AA6F89">
        <w:rPr>
          <w:rFonts w:ascii="Times New Roman" w:eastAsia="Calibri" w:hAnsi="Times New Roman" w:cs="Times New Roman"/>
          <w:i/>
          <w:iCs/>
        </w:rPr>
        <w:t>lack</w:t>
      </w:r>
      <w:r w:rsidRPr="00AA6F89">
        <w:rPr>
          <w:rFonts w:ascii="Times New Roman" w:eastAsia="Calibri" w:hAnsi="Times New Roman" w:cs="Times New Roman"/>
        </w:rPr>
        <w:t xml:space="preserve"> the duty to </w:t>
      </w:r>
      <w:r w:rsidR="00BF20F3" w:rsidRPr="00AA6F89">
        <w:rPr>
          <w:rFonts w:ascii="Times New Roman" w:eastAsia="Calibri" w:hAnsi="Times New Roman" w:cs="Times New Roman"/>
        </w:rPr>
        <w:t xml:space="preserve">prioritize democratic aims or other social goals over profit. </w:t>
      </w:r>
      <w:del w:id="385" w:author="Luca S" w:date="2024-09-16T22:31:00Z" w16du:dateUtc="2024-09-17T02:31:00Z">
        <w:r w:rsidR="002D4789" w:rsidRPr="00AA6F89" w:rsidDel="00B57E78">
          <w:rPr>
            <w:rFonts w:ascii="Times New Roman" w:eastAsia="Calibri" w:hAnsi="Times New Roman" w:cs="Times New Roman"/>
          </w:rPr>
          <w:delText xml:space="preserve">The </w:delText>
        </w:r>
      </w:del>
      <w:ins w:id="386" w:author="Luca S" w:date="2024-09-16T22:32:00Z" w16du:dateUtc="2024-09-17T02:32:00Z">
        <w:r w:rsidR="00B57E78">
          <w:rPr>
            <w:rFonts w:ascii="Times New Roman" w:eastAsia="Calibri" w:hAnsi="Times New Roman" w:cs="Times New Roman"/>
          </w:rPr>
          <w:t>MY</w:t>
        </w:r>
      </w:ins>
      <w:ins w:id="387" w:author="Luca S" w:date="2024-09-16T22:31:00Z" w16du:dateUtc="2024-09-17T02:31:00Z">
        <w:r w:rsidR="00B57E78" w:rsidRPr="00AA6F89">
          <w:rPr>
            <w:rFonts w:ascii="Times New Roman" w:eastAsia="Calibri" w:hAnsi="Times New Roman" w:cs="Times New Roman"/>
          </w:rPr>
          <w:t xml:space="preserve"> </w:t>
        </w:r>
      </w:ins>
      <w:r w:rsidR="002D4789" w:rsidRPr="00AA6F89">
        <w:rPr>
          <w:rFonts w:ascii="Times New Roman" w:eastAsia="Calibri" w:hAnsi="Times New Roman" w:cs="Times New Roman"/>
        </w:rPr>
        <w:t xml:space="preserve">claim is </w:t>
      </w:r>
      <w:ins w:id="388" w:author="Luca S" w:date="2024-09-16T22:31:00Z" w16du:dateUtc="2024-09-17T02:31:00Z">
        <w:r w:rsidR="00B57E78">
          <w:rPr>
            <w:rFonts w:ascii="Times New Roman" w:eastAsia="Calibri" w:hAnsi="Times New Roman" w:cs="Times New Roman"/>
          </w:rPr>
          <w:t xml:space="preserve">that </w:t>
        </w:r>
      </w:ins>
      <w:r w:rsidR="002D4789" w:rsidRPr="00AA6F89">
        <w:rPr>
          <w:rFonts w:ascii="Times New Roman" w:eastAsia="Calibri" w:hAnsi="Times New Roman" w:cs="Times New Roman"/>
        </w:rPr>
        <w:t>th</w:t>
      </w:r>
      <w:r w:rsidR="00BF20F3" w:rsidRPr="00AA6F89">
        <w:rPr>
          <w:rFonts w:ascii="Times New Roman" w:eastAsia="Calibri" w:hAnsi="Times New Roman" w:cs="Times New Roman"/>
        </w:rPr>
        <w:t xml:space="preserve">is duty is inconsistent </w:t>
      </w:r>
      <w:r w:rsidR="00EE30D4" w:rsidRPr="00AA6F89">
        <w:rPr>
          <w:rFonts w:ascii="Times New Roman" w:eastAsia="Calibri" w:hAnsi="Times New Roman" w:cs="Times New Roman"/>
        </w:rPr>
        <w:t xml:space="preserve">with the justification of </w:t>
      </w:r>
      <w:r w:rsidR="00F5296A" w:rsidRPr="00AA6F89">
        <w:rPr>
          <w:rFonts w:ascii="Times New Roman" w:eastAsia="Calibri" w:hAnsi="Times New Roman" w:cs="Times New Roman"/>
        </w:rPr>
        <w:t>their prerogatives</w:t>
      </w:r>
      <w:ins w:id="389" w:author="Luca S" w:date="2024-09-16T22:32:00Z" w16du:dateUtc="2024-09-17T02:32:00Z">
        <w:r w:rsidR="00B57E78">
          <w:rPr>
            <w:rFonts w:ascii="Times New Roman" w:eastAsia="Calibri" w:hAnsi="Times New Roman" w:cs="Times New Roman"/>
          </w:rPr>
          <w:t xml:space="preserve"> of business owners in a capitalist society</w:t>
        </w:r>
      </w:ins>
      <w:r w:rsidR="00BF20F3" w:rsidRPr="00AA6F89">
        <w:rPr>
          <w:rFonts w:ascii="Times New Roman" w:eastAsia="Calibri" w:hAnsi="Times New Roman" w:cs="Times New Roman"/>
        </w:rPr>
        <w:t>, and therefore, cannot resolve the tension between capitalist prerogatives and democracy</w:t>
      </w:r>
      <w:r w:rsidR="00F5296A" w:rsidRPr="00AA6F89">
        <w:rPr>
          <w:rFonts w:ascii="Times New Roman" w:eastAsia="Calibri" w:hAnsi="Times New Roman" w:cs="Times New Roman"/>
        </w:rPr>
        <w:t xml:space="preserve">. </w:t>
      </w:r>
      <w:r w:rsidR="00701D20" w:rsidRPr="00AA6F89">
        <w:rPr>
          <w:rFonts w:ascii="Times New Roman" w:eastAsia="Calibri" w:hAnsi="Times New Roman" w:cs="Times New Roman"/>
        </w:rPr>
        <w:t xml:space="preserve">Consider an analogy: </w:t>
      </w:r>
      <w:r w:rsidR="00363FB9" w:rsidRPr="00AA6F89">
        <w:rPr>
          <w:rFonts w:ascii="Times New Roman" w:eastAsia="Calibri" w:hAnsi="Times New Roman" w:cs="Times New Roman"/>
        </w:rPr>
        <w:t>in an oligarchy, the rulers</w:t>
      </w:r>
      <w:r w:rsidR="00701D20" w:rsidRPr="00AA6F89">
        <w:rPr>
          <w:rFonts w:ascii="Times New Roman" w:eastAsia="Calibri" w:hAnsi="Times New Roman" w:cs="Times New Roman"/>
        </w:rPr>
        <w:t xml:space="preserve"> do have the duty to use </w:t>
      </w:r>
      <w:r w:rsidR="00363FB9" w:rsidRPr="00AA6F89">
        <w:rPr>
          <w:rFonts w:ascii="Times New Roman" w:eastAsia="Calibri" w:hAnsi="Times New Roman" w:cs="Times New Roman"/>
        </w:rPr>
        <w:t>their</w:t>
      </w:r>
      <w:r w:rsidR="00701D20" w:rsidRPr="00AA6F89">
        <w:rPr>
          <w:rFonts w:ascii="Times New Roman" w:eastAsia="Calibri" w:hAnsi="Times New Roman" w:cs="Times New Roman"/>
        </w:rPr>
        <w:t xml:space="preserve"> powers to promote </w:t>
      </w:r>
      <w:ins w:id="390" w:author="Luca S" w:date="2024-09-16T22:32:00Z" w16du:dateUtc="2024-09-17T02:32:00Z">
        <w:r w:rsidR="00B57E78">
          <w:rPr>
            <w:rFonts w:ascii="Times New Roman" w:eastAsia="Calibri" w:hAnsi="Times New Roman" w:cs="Times New Roman"/>
          </w:rPr>
          <w:t xml:space="preserve">the </w:t>
        </w:r>
      </w:ins>
      <w:r w:rsidR="00A0549A" w:rsidRPr="00AA6F89">
        <w:rPr>
          <w:rFonts w:ascii="Times New Roman" w:eastAsia="Calibri" w:hAnsi="Times New Roman" w:cs="Times New Roman"/>
        </w:rPr>
        <w:t>freedom and welfare</w:t>
      </w:r>
      <w:r w:rsidR="00701D20" w:rsidRPr="00AA6F89">
        <w:rPr>
          <w:rFonts w:ascii="Times New Roman" w:eastAsia="Calibri" w:hAnsi="Times New Roman" w:cs="Times New Roman"/>
        </w:rPr>
        <w:t xml:space="preserve"> of </w:t>
      </w:r>
      <w:r w:rsidR="00363FB9" w:rsidRPr="00AA6F89">
        <w:rPr>
          <w:rFonts w:ascii="Times New Roman" w:eastAsia="Calibri" w:hAnsi="Times New Roman" w:cs="Times New Roman"/>
        </w:rPr>
        <w:t>their</w:t>
      </w:r>
      <w:r w:rsidR="00701D20" w:rsidRPr="00AA6F89">
        <w:rPr>
          <w:rFonts w:ascii="Times New Roman" w:eastAsia="Calibri" w:hAnsi="Times New Roman" w:cs="Times New Roman"/>
        </w:rPr>
        <w:t xml:space="preserve"> subjects. But </w:t>
      </w:r>
      <w:r w:rsidR="007D6E26" w:rsidRPr="00AA6F89">
        <w:rPr>
          <w:rFonts w:ascii="Times New Roman" w:eastAsia="Calibri" w:hAnsi="Times New Roman" w:cs="Times New Roman"/>
        </w:rPr>
        <w:t>this</w:t>
      </w:r>
      <w:r w:rsidR="00BD3962" w:rsidRPr="00AA6F89">
        <w:rPr>
          <w:rFonts w:ascii="Times New Roman" w:eastAsia="Calibri" w:hAnsi="Times New Roman" w:cs="Times New Roman"/>
        </w:rPr>
        <w:t xml:space="preserve"> duty</w:t>
      </w:r>
      <w:r w:rsidR="007D6E26" w:rsidRPr="00AA6F89">
        <w:rPr>
          <w:rFonts w:ascii="Times New Roman" w:eastAsia="Calibri" w:hAnsi="Times New Roman" w:cs="Times New Roman"/>
        </w:rPr>
        <w:t xml:space="preserve">, </w:t>
      </w:r>
      <w:r w:rsidR="00BF20F3" w:rsidRPr="00AA6F89">
        <w:rPr>
          <w:rFonts w:ascii="Times New Roman" w:eastAsia="Calibri" w:hAnsi="Times New Roman" w:cs="Times New Roman"/>
        </w:rPr>
        <w:t xml:space="preserve">however successfully </w:t>
      </w:r>
      <w:r w:rsidR="00363FB9" w:rsidRPr="00AA6F89">
        <w:rPr>
          <w:rFonts w:ascii="Times New Roman" w:eastAsia="Calibri" w:hAnsi="Times New Roman" w:cs="Times New Roman"/>
        </w:rPr>
        <w:t>they</w:t>
      </w:r>
      <w:r w:rsidR="00BF20F3" w:rsidRPr="00AA6F89">
        <w:rPr>
          <w:rFonts w:ascii="Times New Roman" w:eastAsia="Calibri" w:hAnsi="Times New Roman" w:cs="Times New Roman"/>
        </w:rPr>
        <w:t xml:space="preserve"> discharge it, cannot</w:t>
      </w:r>
      <w:r w:rsidR="00BF20F3" w:rsidRPr="005A5937">
        <w:rPr>
          <w:rFonts w:ascii="Times New Roman" w:eastAsia="Calibri" w:hAnsi="Times New Roman" w:cs="Times New Roman"/>
        </w:rPr>
        <w:t xml:space="preserve"> </w:t>
      </w:r>
      <w:r w:rsidR="00682730" w:rsidRPr="005A5937">
        <w:rPr>
          <w:rFonts w:ascii="Times New Roman" w:eastAsia="Calibri" w:hAnsi="Times New Roman" w:cs="Times New Roman"/>
        </w:rPr>
        <w:t>resolve</w:t>
      </w:r>
      <w:r w:rsidR="00682730" w:rsidRPr="00AA6F89">
        <w:rPr>
          <w:rFonts w:ascii="Times New Roman" w:eastAsia="Calibri" w:hAnsi="Times New Roman" w:cs="Times New Roman"/>
        </w:rPr>
        <w:t xml:space="preserve"> the threat </w:t>
      </w:r>
      <w:r w:rsidR="00363FB9" w:rsidRPr="00AA6F89">
        <w:rPr>
          <w:rFonts w:ascii="Times New Roman" w:eastAsia="Calibri" w:hAnsi="Times New Roman" w:cs="Times New Roman"/>
        </w:rPr>
        <w:t xml:space="preserve">their </w:t>
      </w:r>
      <w:r w:rsidR="00BF20F3" w:rsidRPr="00AA6F89">
        <w:rPr>
          <w:rFonts w:ascii="Times New Roman" w:eastAsia="Calibri" w:hAnsi="Times New Roman" w:cs="Times New Roman"/>
        </w:rPr>
        <w:t>oligarchic prerogatives pose t</w:t>
      </w:r>
      <w:r w:rsidR="00682730" w:rsidRPr="00AA6F89">
        <w:rPr>
          <w:rFonts w:ascii="Times New Roman" w:eastAsia="Calibri" w:hAnsi="Times New Roman" w:cs="Times New Roman"/>
        </w:rPr>
        <w:t xml:space="preserve">o </w:t>
      </w:r>
      <w:r w:rsidR="00FC56EC" w:rsidRPr="00AA6F89">
        <w:rPr>
          <w:rFonts w:ascii="Times New Roman" w:eastAsia="Calibri" w:hAnsi="Times New Roman" w:cs="Times New Roman"/>
        </w:rPr>
        <w:t>the democratic character of the society.</w:t>
      </w:r>
      <w:r w:rsidR="00682730" w:rsidRPr="00AA6F89">
        <w:rPr>
          <w:rFonts w:ascii="Times New Roman" w:eastAsia="Calibri" w:hAnsi="Times New Roman" w:cs="Times New Roman"/>
        </w:rPr>
        <w:t xml:space="preserve"> </w:t>
      </w:r>
    </w:p>
    <w:p w14:paraId="101FD4A8" w14:textId="77777777" w:rsidR="001B427A" w:rsidRPr="00AA6F89" w:rsidRDefault="001B427A" w:rsidP="00FB0888">
      <w:pPr>
        <w:spacing w:line="276" w:lineRule="auto"/>
        <w:contextualSpacing/>
        <w:jc w:val="both"/>
        <w:rPr>
          <w:rFonts w:ascii="Times New Roman" w:eastAsia="Calibri" w:hAnsi="Times New Roman" w:cs="Times New Roman"/>
        </w:rPr>
      </w:pPr>
    </w:p>
    <w:p w14:paraId="3F0169DF" w14:textId="7CAEF630" w:rsidR="00444B54" w:rsidRPr="00AA6F89" w:rsidRDefault="00444B54" w:rsidP="00FB0888">
      <w:pPr>
        <w:pStyle w:val="ListParagraph"/>
        <w:numPr>
          <w:ilvl w:val="0"/>
          <w:numId w:val="1"/>
        </w:numPr>
        <w:spacing w:line="276" w:lineRule="auto"/>
        <w:jc w:val="both"/>
        <w:rPr>
          <w:rFonts w:ascii="Times New Roman" w:eastAsia="Calibri" w:hAnsi="Times New Roman" w:cs="Times New Roman"/>
          <w:b/>
          <w:bCs/>
        </w:rPr>
      </w:pPr>
      <w:r w:rsidRPr="00AA6F89">
        <w:rPr>
          <w:rFonts w:ascii="Times New Roman" w:eastAsia="Calibri" w:hAnsi="Times New Roman" w:cs="Times New Roman"/>
          <w:b/>
          <w:bCs/>
        </w:rPr>
        <w:lastRenderedPageBreak/>
        <w:t>The Second Critique: The Constraint Formation of the Democratic Will</w:t>
      </w:r>
    </w:p>
    <w:p w14:paraId="0AFAE11F" w14:textId="4ACA68A7" w:rsidR="00444B54" w:rsidRPr="00AA6F89" w:rsidRDefault="00F45F87" w:rsidP="00FB0888">
      <w:pPr>
        <w:spacing w:line="276" w:lineRule="auto"/>
        <w:contextualSpacing/>
        <w:jc w:val="both"/>
        <w:rPr>
          <w:rFonts w:ascii="Times New Roman" w:eastAsia="Calibri" w:hAnsi="Times New Roman" w:cs="Times New Roman"/>
        </w:rPr>
      </w:pPr>
      <w:r w:rsidRPr="00AA6F89">
        <w:rPr>
          <w:rFonts w:ascii="Times New Roman" w:eastAsia="Calibri" w:hAnsi="Times New Roman" w:cs="Times New Roman"/>
        </w:rPr>
        <w:t xml:space="preserve">One upshot of the first critique is this. When capitalist firms undermine democratic decisions in pursuit of profit, it is not an aberration but a constitutive feature of the institutional landscape of capitalist democracies. Even if citizens did not see capitalist firms as </w:t>
      </w:r>
      <w:r w:rsidR="00605161" w:rsidRPr="00AA6F89">
        <w:rPr>
          <w:rFonts w:ascii="Times New Roman" w:eastAsia="Calibri" w:hAnsi="Times New Roman" w:cs="Times New Roman"/>
        </w:rPr>
        <w:t>money-mad</w:t>
      </w:r>
      <w:r w:rsidR="00DD6262" w:rsidRPr="00AA6F89">
        <w:rPr>
          <w:rFonts w:ascii="Times New Roman" w:eastAsia="Calibri" w:hAnsi="Times New Roman" w:cs="Times New Roman"/>
        </w:rPr>
        <w:t xml:space="preserve"> sociopaths </w:t>
      </w:r>
      <w:r w:rsidR="00D8088A" w:rsidRPr="00AA6F89">
        <w:rPr>
          <w:rFonts w:ascii="Times New Roman" w:eastAsia="Calibri" w:hAnsi="Times New Roman" w:cs="Times New Roman"/>
        </w:rPr>
        <w:t xml:space="preserve">but as conscientious economic agents, insofar as citizens understand the justifying rationale of capitalist property rights, they have reason to expect the typical capitalist </w:t>
      </w:r>
      <w:ins w:id="391" w:author="Luca S" w:date="2024-09-16T22:33:00Z" w16du:dateUtc="2024-09-17T02:33:00Z">
        <w:r w:rsidR="00475675">
          <w:rPr>
            <w:rFonts w:ascii="Times New Roman" w:eastAsia="Calibri" w:hAnsi="Times New Roman" w:cs="Times New Roman"/>
          </w:rPr>
          <w:t xml:space="preserve">disinvestment </w:t>
        </w:r>
      </w:ins>
      <w:r w:rsidR="00D8088A" w:rsidRPr="00AA6F89">
        <w:rPr>
          <w:rFonts w:ascii="Times New Roman" w:eastAsia="Calibri" w:hAnsi="Times New Roman" w:cs="Times New Roman"/>
        </w:rPr>
        <w:t>response</w:t>
      </w:r>
      <w:del w:id="392" w:author="Luca S" w:date="2024-09-16T22:33:00Z" w16du:dateUtc="2024-09-17T02:33:00Z">
        <w:r w:rsidR="00D8088A" w:rsidRPr="00AA6F89" w:rsidDel="00475675">
          <w:rPr>
            <w:rFonts w:ascii="Times New Roman" w:eastAsia="Calibri" w:hAnsi="Times New Roman" w:cs="Times New Roman"/>
          </w:rPr>
          <w:delText>s</w:delText>
        </w:r>
      </w:del>
      <w:r w:rsidR="00D8088A" w:rsidRPr="00AA6F89">
        <w:rPr>
          <w:rFonts w:ascii="Times New Roman" w:eastAsia="Calibri" w:hAnsi="Times New Roman" w:cs="Times New Roman"/>
        </w:rPr>
        <w:t xml:space="preserve">. </w:t>
      </w:r>
      <w:del w:id="393" w:author="Luca S" w:date="2024-09-16T22:33:00Z" w16du:dateUtc="2024-09-17T02:33:00Z">
        <w:r w:rsidR="0049678C" w:rsidRPr="00AA6F89" w:rsidDel="00475675">
          <w:rPr>
            <w:rFonts w:ascii="Times New Roman" w:eastAsia="Calibri" w:hAnsi="Times New Roman" w:cs="Times New Roman"/>
          </w:rPr>
          <w:delText>Then</w:delText>
        </w:r>
      </w:del>
      <w:ins w:id="394" w:author="Luca S" w:date="2024-09-16T22:33:00Z" w16du:dateUtc="2024-09-17T02:33:00Z">
        <w:r w:rsidR="00475675">
          <w:rPr>
            <w:rFonts w:ascii="Times New Roman" w:eastAsia="Calibri" w:hAnsi="Times New Roman" w:cs="Times New Roman"/>
          </w:rPr>
          <w:t>Accordingly</w:t>
        </w:r>
      </w:ins>
      <w:r w:rsidR="0049678C" w:rsidRPr="00AA6F89">
        <w:rPr>
          <w:rFonts w:ascii="Times New Roman" w:eastAsia="Calibri" w:hAnsi="Times New Roman" w:cs="Times New Roman"/>
        </w:rPr>
        <w:t xml:space="preserve">, </w:t>
      </w:r>
      <w:r w:rsidR="00605161" w:rsidRPr="00AA6F89">
        <w:rPr>
          <w:rFonts w:ascii="Times New Roman" w:eastAsia="Calibri" w:hAnsi="Times New Roman" w:cs="Times New Roman"/>
        </w:rPr>
        <w:t xml:space="preserve">it </w:t>
      </w:r>
      <w:del w:id="395" w:author="Luca S" w:date="2024-09-16T22:34:00Z" w16du:dateUtc="2024-09-17T02:34:00Z">
        <w:r w:rsidR="00605161" w:rsidRPr="00AA6F89" w:rsidDel="00475675">
          <w:rPr>
            <w:rFonts w:ascii="Times New Roman" w:eastAsia="Calibri" w:hAnsi="Times New Roman" w:cs="Times New Roman"/>
          </w:rPr>
          <w:delText>would be</w:delText>
        </w:r>
      </w:del>
      <w:ins w:id="396" w:author="Luca S" w:date="2024-09-16T22:34:00Z" w16du:dateUtc="2024-09-17T02:34:00Z">
        <w:r w:rsidR="00475675">
          <w:rPr>
            <w:rFonts w:ascii="Times New Roman" w:eastAsia="Calibri" w:hAnsi="Times New Roman" w:cs="Times New Roman"/>
          </w:rPr>
          <w:t>is</w:t>
        </w:r>
      </w:ins>
      <w:r w:rsidR="00605161" w:rsidRPr="00AA6F89">
        <w:rPr>
          <w:rFonts w:ascii="Times New Roman" w:eastAsia="Calibri" w:hAnsi="Times New Roman" w:cs="Times New Roman"/>
        </w:rPr>
        <w:t xml:space="preserve"> reasonable for </w:t>
      </w:r>
      <w:del w:id="397" w:author="Luca S" w:date="2024-09-16T22:34:00Z" w16du:dateUtc="2024-09-17T02:34:00Z">
        <w:r w:rsidR="00605161" w:rsidRPr="00AA6F89" w:rsidDel="00475675">
          <w:rPr>
            <w:rFonts w:ascii="Times New Roman" w:eastAsia="Calibri" w:hAnsi="Times New Roman" w:cs="Times New Roman"/>
          </w:rPr>
          <w:delText>them</w:delText>
        </w:r>
        <w:r w:rsidR="0049678C" w:rsidRPr="00AA6F89" w:rsidDel="00475675">
          <w:rPr>
            <w:rFonts w:ascii="Times New Roman" w:eastAsia="Calibri" w:hAnsi="Times New Roman" w:cs="Times New Roman"/>
          </w:rPr>
          <w:delText xml:space="preserve"> </w:delText>
        </w:r>
      </w:del>
      <w:ins w:id="398" w:author="Luca S" w:date="2024-09-16T22:34:00Z" w16du:dateUtc="2024-09-17T02:34:00Z">
        <w:r w:rsidR="00475675">
          <w:rPr>
            <w:rFonts w:ascii="Times New Roman" w:eastAsia="Calibri" w:hAnsi="Times New Roman" w:cs="Times New Roman"/>
          </w:rPr>
          <w:t>citizens</w:t>
        </w:r>
        <w:r w:rsidR="00475675" w:rsidRPr="00AA6F89">
          <w:rPr>
            <w:rFonts w:ascii="Times New Roman" w:eastAsia="Calibri" w:hAnsi="Times New Roman" w:cs="Times New Roman"/>
          </w:rPr>
          <w:t xml:space="preserve"> </w:t>
        </w:r>
      </w:ins>
      <w:r w:rsidR="0049678C" w:rsidRPr="00AA6F89">
        <w:rPr>
          <w:rFonts w:ascii="Times New Roman" w:eastAsia="Calibri" w:hAnsi="Times New Roman" w:cs="Times New Roman"/>
        </w:rPr>
        <w:t xml:space="preserve">to make this information </w:t>
      </w:r>
      <w:ins w:id="399" w:author="Luca S" w:date="2024-09-16T22:34:00Z" w16du:dateUtc="2024-09-17T02:34:00Z">
        <w:r w:rsidR="00475675">
          <w:rPr>
            <w:rFonts w:ascii="Times New Roman" w:eastAsia="Calibri" w:hAnsi="Times New Roman" w:cs="Times New Roman"/>
          </w:rPr>
          <w:t xml:space="preserve">a </w:t>
        </w:r>
      </w:ins>
      <w:r w:rsidR="0049678C" w:rsidRPr="00AA6F89">
        <w:rPr>
          <w:rFonts w:ascii="Times New Roman" w:eastAsia="Calibri" w:hAnsi="Times New Roman" w:cs="Times New Roman"/>
        </w:rPr>
        <w:t>part of</w:t>
      </w:r>
      <w:ins w:id="400" w:author="Luca S" w:date="2024-09-16T22:34:00Z" w16du:dateUtc="2024-09-17T02:34:00Z">
        <w:r w:rsidR="00475675">
          <w:rPr>
            <w:rFonts w:ascii="Times New Roman" w:eastAsia="Calibri" w:hAnsi="Times New Roman" w:cs="Times New Roman"/>
          </w:rPr>
          <w:t xml:space="preserve"> the</w:t>
        </w:r>
      </w:ins>
      <w:r w:rsidR="0049678C" w:rsidRPr="00AA6F89">
        <w:rPr>
          <w:rFonts w:ascii="Times New Roman" w:eastAsia="Calibri" w:hAnsi="Times New Roman" w:cs="Times New Roman"/>
        </w:rPr>
        <w:t xml:space="preserve"> basis for their political judgment</w:t>
      </w:r>
      <w:ins w:id="401" w:author="Luca S" w:date="2024-09-16T22:34:00Z" w16du:dateUtc="2024-09-17T02:34:00Z">
        <w:r w:rsidR="00475675">
          <w:rPr>
            <w:rFonts w:ascii="Times New Roman" w:eastAsia="Calibri" w:hAnsi="Times New Roman" w:cs="Times New Roman"/>
          </w:rPr>
          <w:t>s</w:t>
        </w:r>
      </w:ins>
      <w:r w:rsidR="0049678C" w:rsidRPr="00AA6F89">
        <w:rPr>
          <w:rFonts w:ascii="Times New Roman" w:eastAsia="Calibri" w:hAnsi="Times New Roman" w:cs="Times New Roman"/>
        </w:rPr>
        <w:t>. This leads to my second critique: the formation of the democratic will itself is constrained by the structural power of capital.</w:t>
      </w:r>
    </w:p>
    <w:p w14:paraId="10DF79F9" w14:textId="3C001604" w:rsidR="00BA6725" w:rsidRDefault="00C948D3" w:rsidP="001C0A20">
      <w:pPr>
        <w:spacing w:line="276" w:lineRule="auto"/>
        <w:ind w:firstLine="720"/>
        <w:contextualSpacing/>
        <w:jc w:val="both"/>
        <w:rPr>
          <w:rFonts w:ascii="Times New Roman" w:eastAsia="Calibri" w:hAnsi="Times New Roman" w:cs="Times New Roman"/>
        </w:rPr>
      </w:pPr>
      <w:r w:rsidRPr="00AA6F89">
        <w:rPr>
          <w:rFonts w:ascii="Times New Roman" w:eastAsia="Calibri" w:hAnsi="Times New Roman" w:cs="Times New Roman"/>
        </w:rPr>
        <w:t>Thus far, I have followed Christiano’s assumption</w:t>
      </w:r>
      <w:r w:rsidR="004E5126" w:rsidRPr="00AA6F89">
        <w:rPr>
          <w:rFonts w:ascii="Times New Roman" w:eastAsia="Calibri" w:hAnsi="Times New Roman" w:cs="Times New Roman"/>
        </w:rPr>
        <w:t>:</w:t>
      </w:r>
      <w:r w:rsidRPr="00AA6F89">
        <w:rPr>
          <w:rFonts w:ascii="Times New Roman" w:eastAsia="Calibri" w:hAnsi="Times New Roman" w:cs="Times New Roman"/>
        </w:rPr>
        <w:t xml:space="preserve"> citizens have already chosen the</w:t>
      </w:r>
      <w:ins w:id="402" w:author="Luca S" w:date="2024-09-16T22:34:00Z" w16du:dateUtc="2024-09-17T02:34:00Z">
        <w:r w:rsidR="00475675">
          <w:rPr>
            <w:rFonts w:ascii="Times New Roman" w:eastAsia="Calibri" w:hAnsi="Times New Roman" w:cs="Times New Roman"/>
          </w:rPr>
          <w:t>ir collective</w:t>
        </w:r>
      </w:ins>
      <w:r w:rsidRPr="00AA6F89">
        <w:rPr>
          <w:rFonts w:ascii="Times New Roman" w:eastAsia="Calibri" w:hAnsi="Times New Roman" w:cs="Times New Roman"/>
        </w:rPr>
        <w:t xml:space="preserve"> aims</w:t>
      </w:r>
      <w:r w:rsidR="004E5126" w:rsidRPr="00AA6F89">
        <w:rPr>
          <w:rFonts w:ascii="Times New Roman" w:eastAsia="Calibri" w:hAnsi="Times New Roman" w:cs="Times New Roman"/>
        </w:rPr>
        <w:t>;</w:t>
      </w:r>
      <w:r w:rsidRPr="00AA6F89">
        <w:rPr>
          <w:rFonts w:ascii="Times New Roman" w:eastAsia="Calibri" w:hAnsi="Times New Roman" w:cs="Times New Roman"/>
        </w:rPr>
        <w:t xml:space="preserve"> capitalist firms “do not influence the choice of aims or even of policies directly” (201)</w:t>
      </w:r>
      <w:r w:rsidR="004E5126" w:rsidRPr="00AA6F89">
        <w:rPr>
          <w:rFonts w:ascii="Times New Roman" w:eastAsia="Calibri" w:hAnsi="Times New Roman" w:cs="Times New Roman"/>
        </w:rPr>
        <w:t xml:space="preserve">; and the government is left with a </w:t>
      </w:r>
      <w:r w:rsidRPr="00AA6F89">
        <w:rPr>
          <w:rFonts w:ascii="Times New Roman" w:eastAsia="Calibri" w:hAnsi="Times New Roman" w:cs="Times New Roman"/>
        </w:rPr>
        <w:t xml:space="preserve">choice as to how to implement those aims. </w:t>
      </w:r>
      <w:del w:id="403" w:author="Luca S" w:date="2024-09-16T22:34:00Z" w16du:dateUtc="2024-09-17T02:34:00Z">
        <w:r w:rsidRPr="00AA6F89" w:rsidDel="00475675">
          <w:rPr>
            <w:rFonts w:ascii="Times New Roman" w:eastAsia="Calibri" w:hAnsi="Times New Roman" w:cs="Times New Roman"/>
          </w:rPr>
          <w:delText xml:space="preserve">Then </w:delText>
        </w:r>
      </w:del>
      <w:ins w:id="404" w:author="Luca S" w:date="2024-09-16T22:35:00Z" w16du:dateUtc="2024-09-17T02:35:00Z">
        <w:r w:rsidR="00475675">
          <w:rPr>
            <w:rFonts w:ascii="Times New Roman" w:eastAsia="Calibri" w:hAnsi="Times New Roman" w:cs="Times New Roman"/>
          </w:rPr>
          <w:t xml:space="preserve">Under these assumptions, </w:t>
        </w:r>
      </w:ins>
      <w:del w:id="405" w:author="Luca S" w:date="2024-09-16T22:34:00Z" w16du:dateUtc="2024-09-17T02:34:00Z">
        <w:r w:rsidRPr="00AA6F89" w:rsidDel="00475675">
          <w:rPr>
            <w:rFonts w:ascii="Times New Roman" w:eastAsia="Calibri" w:hAnsi="Times New Roman" w:cs="Times New Roman"/>
          </w:rPr>
          <w:delText>t</w:delText>
        </w:r>
      </w:del>
      <w:ins w:id="406" w:author="Luca S" w:date="2024-09-16T22:35:00Z" w16du:dateUtc="2024-09-17T02:35:00Z">
        <w:r w:rsidR="00475675">
          <w:rPr>
            <w:rFonts w:ascii="Times New Roman" w:eastAsia="Calibri" w:hAnsi="Times New Roman" w:cs="Times New Roman"/>
          </w:rPr>
          <w:t>t</w:t>
        </w:r>
      </w:ins>
      <w:r w:rsidRPr="00AA6F89">
        <w:rPr>
          <w:rFonts w:ascii="Times New Roman" w:eastAsia="Calibri" w:hAnsi="Times New Roman" w:cs="Times New Roman"/>
        </w:rPr>
        <w:t>he question</w:t>
      </w:r>
      <w:r w:rsidR="004E5126" w:rsidRPr="00AA6F89">
        <w:rPr>
          <w:rFonts w:ascii="Times New Roman" w:eastAsia="Calibri" w:hAnsi="Times New Roman" w:cs="Times New Roman"/>
        </w:rPr>
        <w:t xml:space="preserve"> was thought to be </w:t>
      </w:r>
      <w:r w:rsidRPr="00AA6F89">
        <w:rPr>
          <w:rFonts w:ascii="Times New Roman" w:eastAsia="Calibri" w:hAnsi="Times New Roman" w:cs="Times New Roman"/>
        </w:rPr>
        <w:t xml:space="preserve">how to rein in the power of capitalist firms to make it serve democratic aims that have </w:t>
      </w:r>
      <w:ins w:id="407" w:author="Luca S" w:date="2024-09-16T22:35:00Z" w16du:dateUtc="2024-09-17T02:35:00Z">
        <w:r w:rsidR="00475675" w:rsidRPr="00AA6F89">
          <w:rPr>
            <w:rFonts w:ascii="Times New Roman" w:eastAsia="Calibri" w:hAnsi="Times New Roman" w:cs="Times New Roman"/>
          </w:rPr>
          <w:t xml:space="preserve">already </w:t>
        </w:r>
      </w:ins>
      <w:r w:rsidRPr="00AA6F89">
        <w:rPr>
          <w:rFonts w:ascii="Times New Roman" w:eastAsia="Calibri" w:hAnsi="Times New Roman" w:cs="Times New Roman"/>
        </w:rPr>
        <w:t xml:space="preserve">been </w:t>
      </w:r>
      <w:del w:id="408" w:author="Luca S" w:date="2024-09-16T22:35:00Z" w16du:dateUtc="2024-09-17T02:35:00Z">
        <w:r w:rsidRPr="00AA6F89" w:rsidDel="00475675">
          <w:rPr>
            <w:rFonts w:ascii="Times New Roman" w:eastAsia="Calibri" w:hAnsi="Times New Roman" w:cs="Times New Roman"/>
          </w:rPr>
          <w:delText xml:space="preserve">already </w:delText>
        </w:r>
      </w:del>
      <w:r w:rsidRPr="00AA6F89">
        <w:rPr>
          <w:rFonts w:ascii="Times New Roman" w:eastAsia="Calibri" w:hAnsi="Times New Roman" w:cs="Times New Roman"/>
        </w:rPr>
        <w:t>formed and expressed in the electoral process.</w:t>
      </w:r>
      <w:r w:rsidR="00923067" w:rsidRPr="00AA6F89">
        <w:rPr>
          <w:rFonts w:ascii="Times New Roman" w:eastAsia="Calibri" w:hAnsi="Times New Roman" w:cs="Times New Roman"/>
        </w:rPr>
        <w:t xml:space="preserve"> Now, </w:t>
      </w:r>
      <w:ins w:id="409" w:author="Luca S" w:date="2024-09-16T22:35:00Z" w16du:dateUtc="2024-09-17T02:35:00Z">
        <w:r w:rsidR="00475675">
          <w:rPr>
            <w:rFonts w:ascii="Times New Roman" w:eastAsia="Calibri" w:hAnsi="Times New Roman" w:cs="Times New Roman"/>
          </w:rPr>
          <w:t xml:space="preserve">however, </w:t>
        </w:r>
      </w:ins>
      <w:r w:rsidR="00923067" w:rsidRPr="00AA6F89">
        <w:rPr>
          <w:rFonts w:ascii="Times New Roman" w:eastAsia="Calibri" w:hAnsi="Times New Roman" w:cs="Times New Roman"/>
        </w:rPr>
        <w:t>let us relax the</w:t>
      </w:r>
      <w:ins w:id="410" w:author="Luca S" w:date="2024-09-16T22:35:00Z" w16du:dateUtc="2024-09-17T02:35:00Z">
        <w:r w:rsidR="00475675">
          <w:rPr>
            <w:rFonts w:ascii="Times New Roman" w:eastAsia="Calibri" w:hAnsi="Times New Roman" w:cs="Times New Roman"/>
          </w:rPr>
          <w:t>se background</w:t>
        </w:r>
      </w:ins>
      <w:r w:rsidR="00923067" w:rsidRPr="00AA6F89">
        <w:rPr>
          <w:rFonts w:ascii="Times New Roman" w:eastAsia="Calibri" w:hAnsi="Times New Roman" w:cs="Times New Roman"/>
        </w:rPr>
        <w:t xml:space="preserve"> assumption</w:t>
      </w:r>
      <w:ins w:id="411" w:author="Luca S" w:date="2024-09-16T22:35:00Z" w16du:dateUtc="2024-09-17T02:35:00Z">
        <w:r w:rsidR="00475675">
          <w:rPr>
            <w:rFonts w:ascii="Times New Roman" w:eastAsia="Calibri" w:hAnsi="Times New Roman" w:cs="Times New Roman"/>
          </w:rPr>
          <w:t>s</w:t>
        </w:r>
      </w:ins>
      <w:r w:rsidR="00923067" w:rsidRPr="00AA6F89">
        <w:rPr>
          <w:rFonts w:ascii="Times New Roman" w:eastAsia="Calibri" w:hAnsi="Times New Roman" w:cs="Times New Roman"/>
        </w:rPr>
        <w:t xml:space="preserve"> an</w:t>
      </w:r>
      <w:r w:rsidR="00E3174E" w:rsidRPr="00AA6F89">
        <w:rPr>
          <w:rFonts w:ascii="Times New Roman" w:eastAsia="Calibri" w:hAnsi="Times New Roman" w:cs="Times New Roman"/>
        </w:rPr>
        <w:t xml:space="preserve">d imagine that </w:t>
      </w:r>
      <w:r w:rsidR="00923067" w:rsidRPr="00AA6F89">
        <w:rPr>
          <w:rFonts w:ascii="Times New Roman" w:eastAsia="Calibri" w:hAnsi="Times New Roman" w:cs="Times New Roman"/>
        </w:rPr>
        <w:t xml:space="preserve">citizens are in the process of </w:t>
      </w:r>
      <w:r w:rsidR="00923067" w:rsidRPr="00475675">
        <w:rPr>
          <w:rFonts w:ascii="Times New Roman" w:eastAsia="Calibri" w:hAnsi="Times New Roman" w:cs="Times New Roman"/>
          <w:i/>
          <w:iCs/>
          <w:rPrChange w:id="412" w:author="Luca S" w:date="2024-09-16T22:35:00Z" w16du:dateUtc="2024-09-17T02:35:00Z">
            <w:rPr>
              <w:rFonts w:ascii="Times New Roman" w:eastAsia="Calibri" w:hAnsi="Times New Roman" w:cs="Times New Roman"/>
            </w:rPr>
          </w:rPrChange>
        </w:rPr>
        <w:t>choosing</w:t>
      </w:r>
      <w:r w:rsidR="00923067" w:rsidRPr="00AA6F89">
        <w:rPr>
          <w:rFonts w:ascii="Times New Roman" w:eastAsia="Calibri" w:hAnsi="Times New Roman" w:cs="Times New Roman"/>
        </w:rPr>
        <w:t xml:space="preserve"> </w:t>
      </w:r>
      <w:r w:rsidR="00E3174E" w:rsidRPr="00AA6F89">
        <w:rPr>
          <w:rFonts w:ascii="Times New Roman" w:eastAsia="Calibri" w:hAnsi="Times New Roman" w:cs="Times New Roman"/>
        </w:rPr>
        <w:t>democratic</w:t>
      </w:r>
      <w:r w:rsidR="00923067" w:rsidRPr="00AA6F89">
        <w:rPr>
          <w:rFonts w:ascii="Times New Roman" w:eastAsia="Calibri" w:hAnsi="Times New Roman" w:cs="Times New Roman"/>
        </w:rPr>
        <w:t xml:space="preserve"> aims. </w:t>
      </w:r>
      <w:r w:rsidR="00B0454A" w:rsidRPr="00AA6F89">
        <w:rPr>
          <w:rFonts w:ascii="Times New Roman" w:eastAsia="Calibri" w:hAnsi="Times New Roman" w:cs="Times New Roman"/>
        </w:rPr>
        <w:t>Out of</w:t>
      </w:r>
      <w:r w:rsidR="007B2577" w:rsidRPr="00AA6F89">
        <w:rPr>
          <w:rFonts w:ascii="Times New Roman" w:eastAsia="Calibri" w:hAnsi="Times New Roman" w:cs="Times New Roman"/>
        </w:rPr>
        <w:t xml:space="preserve"> awareness of the power of capital and concerned about an economic downturn, </w:t>
      </w:r>
      <w:r w:rsidR="00E3174E" w:rsidRPr="00AA6F89">
        <w:rPr>
          <w:rFonts w:ascii="Times New Roman" w:eastAsia="Calibri" w:hAnsi="Times New Roman" w:cs="Times New Roman"/>
        </w:rPr>
        <w:t xml:space="preserve">they </w:t>
      </w:r>
      <w:r w:rsidR="007B2577" w:rsidRPr="00AA6F89">
        <w:rPr>
          <w:rFonts w:ascii="Times New Roman" w:eastAsia="Calibri" w:hAnsi="Times New Roman" w:cs="Times New Roman"/>
        </w:rPr>
        <w:t xml:space="preserve">may well choose not to vote for the anti-capital politicians in the first place. This is not a mere theoretical possibility. </w:t>
      </w:r>
      <w:r w:rsidR="00E3174E" w:rsidRPr="00AA6F89">
        <w:rPr>
          <w:rFonts w:ascii="Times New Roman" w:eastAsia="Calibri" w:hAnsi="Times New Roman" w:cs="Times New Roman"/>
        </w:rPr>
        <w:t>We</w:t>
      </w:r>
      <w:r w:rsidR="007B2577" w:rsidRPr="00AA6F89">
        <w:rPr>
          <w:rFonts w:ascii="Times New Roman" w:eastAsia="Calibri" w:hAnsi="Times New Roman" w:cs="Times New Roman"/>
        </w:rPr>
        <w:t xml:space="preserve"> see ordinary citizens who live from paycheck to paycheck and yet oppose progressive policies in good faith</w:t>
      </w:r>
      <w:r w:rsidR="005D5416" w:rsidRPr="00AA6F89">
        <w:rPr>
          <w:rFonts w:ascii="Times New Roman" w:eastAsia="Calibri" w:hAnsi="Times New Roman" w:cs="Times New Roman"/>
        </w:rPr>
        <w:t xml:space="preserve">. They </w:t>
      </w:r>
      <w:r w:rsidR="007B2577" w:rsidRPr="00AA6F89">
        <w:rPr>
          <w:rFonts w:ascii="Times New Roman" w:eastAsia="Calibri" w:hAnsi="Times New Roman" w:cs="Times New Roman"/>
        </w:rPr>
        <w:t>need jobs</w:t>
      </w:r>
      <w:r w:rsidR="005D5416" w:rsidRPr="00AA6F89">
        <w:rPr>
          <w:rFonts w:ascii="Times New Roman" w:eastAsia="Calibri" w:hAnsi="Times New Roman" w:cs="Times New Roman"/>
        </w:rPr>
        <w:t xml:space="preserve">, and jobs </w:t>
      </w:r>
      <w:r w:rsidR="007B2577" w:rsidRPr="00AA6F89">
        <w:rPr>
          <w:rFonts w:ascii="Times New Roman" w:eastAsia="Calibri" w:hAnsi="Times New Roman" w:cs="Times New Roman"/>
        </w:rPr>
        <w:t xml:space="preserve">depend on the success of the economy and ultimately the investment decisions of capital owners and managers. </w:t>
      </w:r>
      <w:r w:rsidR="009171B9">
        <w:rPr>
          <w:rFonts w:ascii="Times New Roman" w:eastAsia="Calibri" w:hAnsi="Times New Roman" w:cs="Times New Roman"/>
        </w:rPr>
        <w:t xml:space="preserve">For example, in the Seattle case </w:t>
      </w:r>
      <w:ins w:id="413" w:author="Luca S" w:date="2024-09-16T22:36:00Z" w16du:dateUtc="2024-09-17T02:36:00Z">
        <w:r w:rsidR="00475675">
          <w:rPr>
            <w:rFonts w:ascii="Times New Roman" w:eastAsia="Calibri" w:hAnsi="Times New Roman" w:cs="Times New Roman"/>
          </w:rPr>
          <w:t xml:space="preserve">I mentioned </w:t>
        </w:r>
      </w:ins>
      <w:r w:rsidR="009171B9">
        <w:rPr>
          <w:rFonts w:ascii="Times New Roman" w:eastAsia="Calibri" w:hAnsi="Times New Roman" w:cs="Times New Roman"/>
        </w:rPr>
        <w:t xml:space="preserve">in the introduction, </w:t>
      </w:r>
      <w:r w:rsidR="00997BB8">
        <w:rPr>
          <w:rFonts w:ascii="Times New Roman" w:eastAsia="Calibri" w:hAnsi="Times New Roman" w:cs="Times New Roman"/>
        </w:rPr>
        <w:t xml:space="preserve">a city council </w:t>
      </w:r>
      <w:r w:rsidR="00997BB8" w:rsidRPr="00997BB8">
        <w:rPr>
          <w:rFonts w:ascii="Times New Roman" w:eastAsia="Calibri" w:hAnsi="Times New Roman" w:cs="Times New Roman"/>
        </w:rPr>
        <w:t>member</w:t>
      </w:r>
      <w:r w:rsidR="00997BB8">
        <w:rPr>
          <w:rFonts w:ascii="Times New Roman" w:eastAsia="Calibri" w:hAnsi="Times New Roman" w:cs="Times New Roman"/>
        </w:rPr>
        <w:t xml:space="preserve">, </w:t>
      </w:r>
      <w:r w:rsidR="00997BB8" w:rsidRPr="00997BB8">
        <w:rPr>
          <w:rFonts w:ascii="Times New Roman" w:eastAsia="Calibri" w:hAnsi="Times New Roman" w:cs="Times New Roman"/>
        </w:rPr>
        <w:t xml:space="preserve">who </w:t>
      </w:r>
      <w:r w:rsidR="00997BB8">
        <w:rPr>
          <w:rFonts w:ascii="Times New Roman" w:eastAsia="Calibri" w:hAnsi="Times New Roman" w:cs="Times New Roman"/>
        </w:rPr>
        <w:t xml:space="preserve">reversed his support for the tax hike bill, </w:t>
      </w:r>
      <w:del w:id="414" w:author="Luca S" w:date="2024-09-16T22:36:00Z" w16du:dateUtc="2024-09-17T02:36:00Z">
        <w:r w:rsidR="00997BB8" w:rsidDel="00475675">
          <w:rPr>
            <w:rFonts w:ascii="Times New Roman" w:eastAsia="Calibri" w:hAnsi="Times New Roman" w:cs="Times New Roman"/>
          </w:rPr>
          <w:delText xml:space="preserve">says </w:delText>
        </w:r>
      </w:del>
      <w:ins w:id="415" w:author="Luca S" w:date="2024-09-16T22:36:00Z" w16du:dateUtc="2024-09-17T02:36:00Z">
        <w:r w:rsidR="00475675">
          <w:rPr>
            <w:rFonts w:ascii="Times New Roman" w:eastAsia="Calibri" w:hAnsi="Times New Roman" w:cs="Times New Roman"/>
          </w:rPr>
          <w:t>said</w:t>
        </w:r>
        <w:r w:rsidR="00475675">
          <w:rPr>
            <w:rFonts w:ascii="Times New Roman" w:eastAsia="Calibri" w:hAnsi="Times New Roman" w:cs="Times New Roman"/>
          </w:rPr>
          <w:t xml:space="preserve"> </w:t>
        </w:r>
      </w:ins>
      <w:r w:rsidR="009171B9">
        <w:rPr>
          <w:rFonts w:ascii="Times New Roman" w:eastAsia="Calibri" w:hAnsi="Times New Roman" w:cs="Times New Roman"/>
        </w:rPr>
        <w:t>that “</w:t>
      </w:r>
      <w:r w:rsidR="009171B9" w:rsidRPr="009171B9">
        <w:rPr>
          <w:rFonts w:ascii="Times New Roman" w:eastAsia="Calibri" w:hAnsi="Times New Roman" w:cs="Times New Roman"/>
        </w:rPr>
        <w:t>it has become more and more clear that the people of Seattle seem to agree with Amazon</w:t>
      </w:r>
      <w:r w:rsidR="009171B9">
        <w:rPr>
          <w:rFonts w:ascii="Times New Roman" w:eastAsia="Calibri" w:hAnsi="Times New Roman" w:cs="Times New Roman"/>
        </w:rPr>
        <w:t>.”</w:t>
      </w:r>
      <w:r w:rsidR="00997BB8">
        <w:rPr>
          <w:rStyle w:val="FootnoteReference"/>
          <w:rFonts w:ascii="Times New Roman" w:eastAsia="Calibri" w:hAnsi="Times New Roman" w:cs="Times New Roman"/>
        </w:rPr>
        <w:footnoteReference w:id="27"/>
      </w:r>
      <w:r w:rsidR="009171B9" w:rsidRPr="009171B9">
        <w:rPr>
          <w:rFonts w:ascii="Times New Roman" w:eastAsia="Calibri" w:hAnsi="Times New Roman" w:cs="Times New Roman"/>
        </w:rPr>
        <w:t> </w:t>
      </w:r>
      <w:r w:rsidR="00997BB8">
        <w:rPr>
          <w:rFonts w:ascii="Times New Roman" w:eastAsia="Calibri" w:hAnsi="Times New Roman" w:cs="Times New Roman"/>
        </w:rPr>
        <w:t>For this reason,</w:t>
      </w:r>
      <w:r w:rsidR="007B2577" w:rsidRPr="00AA6F89">
        <w:rPr>
          <w:rFonts w:ascii="Times New Roman" w:eastAsia="Calibri" w:hAnsi="Times New Roman" w:cs="Times New Roman"/>
        </w:rPr>
        <w:t xml:space="preserve"> Joshua Cohen and Joel Rogers formulate the problem of structural dependence as the </w:t>
      </w:r>
      <w:r w:rsidR="007B2577" w:rsidRPr="00AA6F89">
        <w:rPr>
          <w:rFonts w:ascii="Times New Roman" w:eastAsia="Calibri" w:hAnsi="Times New Roman" w:cs="Times New Roman"/>
          <w:i/>
        </w:rPr>
        <w:t>“</w:t>
      </w:r>
      <w:r w:rsidR="007B2577" w:rsidRPr="00AA6F89">
        <w:rPr>
          <w:rFonts w:ascii="Times New Roman" w:eastAsia="Calibri" w:hAnsi="Times New Roman" w:cs="Times New Roman"/>
          <w:iCs/>
        </w:rPr>
        <w:t>demand</w:t>
      </w:r>
      <w:r w:rsidR="007B2577" w:rsidRPr="00AA6F89">
        <w:rPr>
          <w:rFonts w:ascii="Times New Roman" w:eastAsia="Calibri" w:hAnsi="Times New Roman" w:cs="Times New Roman"/>
        </w:rPr>
        <w:t xml:space="preserve"> constraint,” </w:t>
      </w:r>
      <w:del w:id="416" w:author="Luca S" w:date="2024-09-16T22:36:00Z" w16du:dateUtc="2024-09-17T02:36:00Z">
        <w:r w:rsidR="007B2577" w:rsidRPr="00AA6F89" w:rsidDel="00475675">
          <w:rPr>
            <w:rFonts w:ascii="Times New Roman" w:eastAsia="Calibri" w:hAnsi="Times New Roman" w:cs="Times New Roman"/>
          </w:rPr>
          <w:delText xml:space="preserve">or </w:delText>
        </w:r>
      </w:del>
      <w:ins w:id="417" w:author="Luca S" w:date="2024-09-16T22:37:00Z" w16du:dateUtc="2024-09-17T02:37:00Z">
        <w:r w:rsidR="00475675">
          <w:rPr>
            <w:rFonts w:ascii="Times New Roman" w:eastAsia="Calibri" w:hAnsi="Times New Roman" w:cs="Times New Roman"/>
          </w:rPr>
          <w:t>pointing to</w:t>
        </w:r>
      </w:ins>
      <w:ins w:id="418" w:author="Luca S" w:date="2024-09-16T22:36:00Z" w16du:dateUtc="2024-09-17T02:36:00Z">
        <w:r w:rsidR="00475675">
          <w:rPr>
            <w:rFonts w:ascii="Times New Roman" w:eastAsia="Calibri" w:hAnsi="Times New Roman" w:cs="Times New Roman"/>
          </w:rPr>
          <w:t xml:space="preserve"> a </w:t>
        </w:r>
      </w:ins>
      <w:ins w:id="419" w:author="Luca S" w:date="2024-09-16T22:37:00Z" w16du:dateUtc="2024-09-17T02:37:00Z">
        <w:r w:rsidR="00475675">
          <w:rPr>
            <w:rFonts w:ascii="Times New Roman" w:eastAsia="Calibri" w:hAnsi="Times New Roman" w:cs="Times New Roman"/>
          </w:rPr>
          <w:t>defect</w:t>
        </w:r>
      </w:ins>
      <w:ins w:id="420" w:author="Luca S" w:date="2024-09-16T22:36:00Z" w16du:dateUtc="2024-09-17T02:36:00Z">
        <w:r w:rsidR="00475675">
          <w:rPr>
            <w:rFonts w:ascii="Times New Roman" w:eastAsia="Calibri" w:hAnsi="Times New Roman" w:cs="Times New Roman"/>
          </w:rPr>
          <w:t xml:space="preserve"> </w:t>
        </w:r>
      </w:ins>
      <w:ins w:id="421" w:author="Luca S" w:date="2024-09-16T22:37:00Z" w16du:dateUtc="2024-09-17T02:37:00Z">
        <w:r w:rsidR="00475675">
          <w:rPr>
            <w:rFonts w:ascii="Times New Roman" w:eastAsia="Calibri" w:hAnsi="Times New Roman" w:cs="Times New Roman"/>
          </w:rPr>
          <w:t>in the</w:t>
        </w:r>
      </w:ins>
      <w:ins w:id="422" w:author="Luca S" w:date="2024-09-16T22:36:00Z" w16du:dateUtc="2024-09-17T02:36:00Z">
        <w:r w:rsidR="00475675" w:rsidRPr="00AA6F89">
          <w:rPr>
            <w:rFonts w:ascii="Times New Roman" w:eastAsia="Calibri" w:hAnsi="Times New Roman" w:cs="Times New Roman"/>
          </w:rPr>
          <w:t xml:space="preserve"> </w:t>
        </w:r>
      </w:ins>
      <w:r w:rsidR="007B2577" w:rsidRPr="00AA6F89">
        <w:rPr>
          <w:rFonts w:ascii="Times New Roman" w:eastAsia="Calibri" w:hAnsi="Times New Roman" w:cs="Times New Roman"/>
        </w:rPr>
        <w:t xml:space="preserve">“structuring of political </w:t>
      </w:r>
      <w:r w:rsidR="007B2577" w:rsidRPr="00AA6F89">
        <w:rPr>
          <w:rFonts w:ascii="Times New Roman" w:eastAsia="Calibri" w:hAnsi="Times New Roman" w:cs="Times New Roman"/>
          <w:iCs/>
        </w:rPr>
        <w:t>demand”</w:t>
      </w:r>
      <w:r w:rsidR="007B2577" w:rsidRPr="00AA6F89">
        <w:rPr>
          <w:rFonts w:ascii="Times New Roman" w:eastAsia="Calibri" w:hAnsi="Times New Roman" w:cs="Times New Roman"/>
        </w:rPr>
        <w:t xml:space="preserve"> under capitalist democracy where exercise of political rights tends to be directed towards satisfaction of the interests of capital.</w:t>
      </w:r>
      <w:r w:rsidR="007B2577" w:rsidRPr="00AA6F89">
        <w:rPr>
          <w:rFonts w:ascii="Times New Roman" w:eastAsia="Calibri" w:hAnsi="Times New Roman" w:cs="Times New Roman"/>
          <w:vertAlign w:val="superscript"/>
        </w:rPr>
        <w:footnoteReference w:id="28"/>
      </w:r>
      <w:r w:rsidR="007B2577" w:rsidRPr="00AA6F89">
        <w:rPr>
          <w:rFonts w:ascii="Times New Roman" w:eastAsia="Calibri" w:hAnsi="Times New Roman" w:cs="Times New Roman"/>
        </w:rPr>
        <w:t xml:space="preserve"> </w:t>
      </w:r>
    </w:p>
    <w:p w14:paraId="2CD4D4E6" w14:textId="5D0EAED2" w:rsidR="00E457CB" w:rsidRPr="00AA6F89" w:rsidRDefault="00BA6725" w:rsidP="001C0A20">
      <w:pPr>
        <w:spacing w:line="276" w:lineRule="auto"/>
        <w:ind w:firstLine="720"/>
        <w:contextualSpacing/>
        <w:jc w:val="both"/>
        <w:rPr>
          <w:rFonts w:ascii="Times New Roman" w:hAnsi="Times New Roman" w:cs="Times New Roman"/>
        </w:rPr>
      </w:pPr>
      <w:del w:id="423" w:author="Luca S" w:date="2024-09-16T22:37:00Z" w16du:dateUtc="2024-09-17T02:37:00Z">
        <w:r w:rsidDel="00475675">
          <w:rPr>
            <w:rFonts w:ascii="Times New Roman" w:eastAsia="Calibri" w:hAnsi="Times New Roman" w:cs="Times New Roman"/>
          </w:rPr>
          <w:delText>Then</w:delText>
        </w:r>
      </w:del>
      <w:r>
        <w:rPr>
          <w:rFonts w:ascii="Times New Roman" w:eastAsia="Calibri" w:hAnsi="Times New Roman" w:cs="Times New Roman"/>
        </w:rPr>
        <w:t>,</w:t>
      </w:r>
      <w:del w:id="424" w:author="Luca S" w:date="2024-09-16T22:38:00Z" w16du:dateUtc="2024-09-17T02:38:00Z">
        <w:r w:rsidDel="00475675">
          <w:rPr>
            <w:rFonts w:ascii="Times New Roman" w:eastAsia="Calibri" w:hAnsi="Times New Roman" w:cs="Times New Roman"/>
          </w:rPr>
          <w:delText xml:space="preserve"> </w:delText>
        </w:r>
        <w:r w:rsidDel="00475675">
          <w:rPr>
            <w:rFonts w:ascii="Times New Roman" w:eastAsia="Calibri" w:hAnsi="Times New Roman" w:cs="Times New Roman"/>
            <w:i/>
          </w:rPr>
          <w:delText>p</w:delText>
        </w:r>
      </w:del>
      <w:ins w:id="425" w:author="Luca S" w:date="2024-09-16T22:38:00Z" w16du:dateUtc="2024-09-17T02:38:00Z">
        <w:r w:rsidR="00475675">
          <w:rPr>
            <w:rFonts w:ascii="Times New Roman" w:eastAsia="Calibri" w:hAnsi="Times New Roman" w:cs="Times New Roman"/>
            <w:i/>
          </w:rPr>
          <w:t>P</w:t>
        </w:r>
      </w:ins>
      <w:r w:rsidR="007B2577" w:rsidRPr="00AA6F89">
        <w:rPr>
          <w:rFonts w:ascii="Times New Roman" w:eastAsia="Calibri" w:hAnsi="Times New Roman" w:cs="Times New Roman"/>
          <w:i/>
        </w:rPr>
        <w:t xml:space="preserve">ace </w:t>
      </w:r>
      <w:r w:rsidR="007B2577" w:rsidRPr="00AA6F89">
        <w:rPr>
          <w:rFonts w:ascii="Times New Roman" w:eastAsia="Calibri" w:hAnsi="Times New Roman" w:cs="Times New Roman"/>
        </w:rPr>
        <w:t>Christiano,</w:t>
      </w:r>
      <w:ins w:id="426" w:author="Luca S" w:date="2024-09-16T22:38:00Z" w16du:dateUtc="2024-09-17T02:38:00Z">
        <w:r w:rsidR="00475675">
          <w:rPr>
            <w:rFonts w:ascii="Times New Roman" w:eastAsia="Calibri" w:hAnsi="Times New Roman" w:cs="Times New Roman"/>
          </w:rPr>
          <w:t xml:space="preserve"> then,</w:t>
        </w:r>
      </w:ins>
      <w:r w:rsidR="007B2577" w:rsidRPr="00AA6F89">
        <w:rPr>
          <w:rFonts w:ascii="Times New Roman" w:eastAsia="Calibri" w:hAnsi="Times New Roman" w:cs="Times New Roman"/>
        </w:rPr>
        <w:t xml:space="preserve"> </w:t>
      </w:r>
      <w:del w:id="427" w:author="Luca S" w:date="2024-09-16T22:38:00Z" w16du:dateUtc="2024-09-17T02:38:00Z">
        <w:r w:rsidR="007B2577" w:rsidRPr="00AA6F89" w:rsidDel="00475675">
          <w:rPr>
            <w:rFonts w:ascii="Times New Roman" w:eastAsia="Calibri" w:hAnsi="Times New Roman" w:cs="Times New Roman"/>
          </w:rPr>
          <w:delText xml:space="preserve">the </w:delText>
        </w:r>
      </w:del>
      <w:r w:rsidR="007B2577" w:rsidRPr="00AA6F89">
        <w:rPr>
          <w:rFonts w:ascii="Times New Roman" w:eastAsia="Calibri" w:hAnsi="Times New Roman" w:cs="Times New Roman"/>
        </w:rPr>
        <w:t xml:space="preserve">structural </w:t>
      </w:r>
      <w:r w:rsidR="00FD4CAD">
        <w:rPr>
          <w:rFonts w:ascii="Times New Roman" w:eastAsia="Calibri" w:hAnsi="Times New Roman" w:cs="Times New Roman"/>
        </w:rPr>
        <w:t>dependence on capital</w:t>
      </w:r>
      <w:r w:rsidR="007B2577" w:rsidRPr="00AA6F89">
        <w:rPr>
          <w:rFonts w:ascii="Times New Roman" w:eastAsia="Calibri" w:hAnsi="Times New Roman" w:cs="Times New Roman"/>
        </w:rPr>
        <w:t xml:space="preserve"> </w:t>
      </w:r>
      <w:r w:rsidR="00FD4CAD">
        <w:rPr>
          <w:rFonts w:ascii="Times New Roman" w:eastAsia="Calibri" w:hAnsi="Times New Roman" w:cs="Times New Roman"/>
        </w:rPr>
        <w:t>does not only consist in the</w:t>
      </w:r>
      <w:r w:rsidR="007B2577" w:rsidRPr="00AA6F89">
        <w:rPr>
          <w:rFonts w:ascii="Times New Roman" w:eastAsia="Calibri" w:hAnsi="Times New Roman" w:cs="Times New Roman"/>
        </w:rPr>
        <w:t xml:space="preserve"> constraint on the government’s implementation of the democratic will but</w:t>
      </w:r>
      <w:r w:rsidR="00FD4CAD">
        <w:rPr>
          <w:rFonts w:ascii="Times New Roman" w:eastAsia="Calibri" w:hAnsi="Times New Roman" w:cs="Times New Roman"/>
        </w:rPr>
        <w:t xml:space="preserve"> also</w:t>
      </w:r>
      <w:r w:rsidR="007B2577" w:rsidRPr="00AA6F89">
        <w:rPr>
          <w:rFonts w:ascii="Times New Roman" w:eastAsia="Calibri" w:hAnsi="Times New Roman" w:cs="Times New Roman"/>
        </w:rPr>
        <w:t xml:space="preserve"> </w:t>
      </w:r>
      <w:r w:rsidR="00FD4CAD">
        <w:rPr>
          <w:rFonts w:ascii="Times New Roman" w:eastAsia="Calibri" w:hAnsi="Times New Roman" w:cs="Times New Roman"/>
        </w:rPr>
        <w:t>the</w:t>
      </w:r>
      <w:r w:rsidR="007B2577" w:rsidRPr="00AA6F89">
        <w:rPr>
          <w:rFonts w:ascii="Times New Roman" w:eastAsia="Calibri" w:hAnsi="Times New Roman" w:cs="Times New Roman"/>
        </w:rPr>
        <w:t xml:space="preserve"> constraint on the formation of the democratic will itself.</w:t>
      </w:r>
      <w:r w:rsidR="007B2577" w:rsidRPr="00AA6F89">
        <w:rPr>
          <w:rFonts w:ascii="Times New Roman" w:eastAsia="Calibri" w:hAnsi="Times New Roman" w:cs="Times New Roman"/>
          <w:vertAlign w:val="superscript"/>
        </w:rPr>
        <w:footnoteReference w:id="29"/>
      </w:r>
      <w:r w:rsidR="007B2577" w:rsidRPr="00AA6F89">
        <w:rPr>
          <w:rFonts w:ascii="Times New Roman" w:eastAsia="Calibri" w:hAnsi="Times New Roman" w:cs="Times New Roman"/>
        </w:rPr>
        <w:t xml:space="preserve"> In other words, the problem is not </w:t>
      </w:r>
      <w:ins w:id="428" w:author="Luca S" w:date="2024-09-16T22:39:00Z" w16du:dateUtc="2024-09-17T02:39:00Z">
        <w:r w:rsidR="001C6138">
          <w:rPr>
            <w:rFonts w:ascii="Times New Roman" w:eastAsia="Calibri" w:hAnsi="Times New Roman" w:cs="Times New Roman"/>
          </w:rPr>
          <w:t xml:space="preserve">only </w:t>
        </w:r>
      </w:ins>
      <w:r w:rsidR="007B2577" w:rsidRPr="00AA6F89">
        <w:rPr>
          <w:rFonts w:ascii="Times New Roman" w:eastAsia="Calibri" w:hAnsi="Times New Roman" w:cs="Times New Roman"/>
        </w:rPr>
        <w:t xml:space="preserve">the structural dependence of </w:t>
      </w:r>
      <w:r w:rsidR="007B2577" w:rsidRPr="00AA6F89">
        <w:rPr>
          <w:rFonts w:ascii="Times New Roman" w:eastAsia="Calibri" w:hAnsi="Times New Roman" w:cs="Times New Roman"/>
          <w:i/>
          <w:iCs/>
        </w:rPr>
        <w:t>the state</w:t>
      </w:r>
      <w:r w:rsidR="007B2577" w:rsidRPr="00AA6F89">
        <w:rPr>
          <w:rFonts w:ascii="Times New Roman" w:eastAsia="Calibri" w:hAnsi="Times New Roman" w:cs="Times New Roman"/>
        </w:rPr>
        <w:t xml:space="preserve"> on capital</w:t>
      </w:r>
      <w:r w:rsidR="00684D00" w:rsidRPr="00AA6F89">
        <w:rPr>
          <w:rFonts w:ascii="Times New Roman" w:eastAsia="Calibri" w:hAnsi="Times New Roman" w:cs="Times New Roman"/>
        </w:rPr>
        <w:t>,</w:t>
      </w:r>
      <w:r w:rsidR="007B2577" w:rsidRPr="00AA6F89">
        <w:rPr>
          <w:rFonts w:ascii="Times New Roman" w:eastAsia="Calibri" w:hAnsi="Times New Roman" w:cs="Times New Roman"/>
        </w:rPr>
        <w:t xml:space="preserve"> </w:t>
      </w:r>
      <w:proofErr w:type="gramStart"/>
      <w:r w:rsidR="007B2577" w:rsidRPr="00AA6F89">
        <w:rPr>
          <w:rFonts w:ascii="Times New Roman" w:eastAsia="Calibri" w:hAnsi="Times New Roman" w:cs="Times New Roman"/>
        </w:rPr>
        <w:t>as political economists have</w:t>
      </w:r>
      <w:proofErr w:type="gramEnd"/>
      <w:r w:rsidR="007B2577" w:rsidRPr="00AA6F89">
        <w:rPr>
          <w:rFonts w:ascii="Times New Roman" w:eastAsia="Calibri" w:hAnsi="Times New Roman" w:cs="Times New Roman"/>
        </w:rPr>
        <w:t xml:space="preserve"> </w:t>
      </w:r>
      <w:r w:rsidR="005A3151" w:rsidRPr="00AA6F89">
        <w:rPr>
          <w:rFonts w:ascii="Times New Roman" w:eastAsia="Calibri" w:hAnsi="Times New Roman" w:cs="Times New Roman"/>
        </w:rPr>
        <w:t>called</w:t>
      </w:r>
      <w:r w:rsidR="007B2577" w:rsidRPr="00AA6F89">
        <w:rPr>
          <w:rFonts w:ascii="Times New Roman" w:eastAsia="Calibri" w:hAnsi="Times New Roman" w:cs="Times New Roman"/>
        </w:rPr>
        <w:t xml:space="preserve"> it. The problem is the structural dependence of </w:t>
      </w:r>
      <w:r w:rsidR="007B2577" w:rsidRPr="00AA6F89">
        <w:rPr>
          <w:rFonts w:ascii="Times New Roman" w:eastAsia="Calibri" w:hAnsi="Times New Roman" w:cs="Times New Roman"/>
          <w:i/>
          <w:iCs/>
        </w:rPr>
        <w:t>democratic politics</w:t>
      </w:r>
      <w:r w:rsidR="007B2577" w:rsidRPr="00AA6F89">
        <w:rPr>
          <w:rFonts w:ascii="Times New Roman" w:eastAsia="Calibri" w:hAnsi="Times New Roman" w:cs="Times New Roman"/>
        </w:rPr>
        <w:t xml:space="preserve"> on capital.</w:t>
      </w:r>
      <w:r w:rsidR="00902D41" w:rsidRPr="00AA6F89">
        <w:rPr>
          <w:rFonts w:ascii="Times New Roman" w:eastAsia="Calibri" w:hAnsi="Times New Roman" w:cs="Times New Roman"/>
        </w:rPr>
        <w:t xml:space="preserve"> Indeed, the reason why the government is reluctant to implement anti-capital policy is due to the prospects of</w:t>
      </w:r>
      <w:r w:rsidR="00300EAE" w:rsidRPr="00AA6F89">
        <w:rPr>
          <w:rFonts w:ascii="Times New Roman" w:hAnsi="Times New Roman" w:cs="Times New Roman"/>
        </w:rPr>
        <w:t xml:space="preserve"> reelection. </w:t>
      </w:r>
      <w:r w:rsidR="00300EAE" w:rsidRPr="00AA6F89">
        <w:rPr>
          <w:rFonts w:ascii="Times New Roman" w:hAnsi="Times New Roman" w:cs="Times New Roman"/>
        </w:rPr>
        <w:lastRenderedPageBreak/>
        <w:t>Reelection requires that the</w:t>
      </w:r>
      <w:ins w:id="429" w:author="Luca S" w:date="2024-09-16T22:39:00Z" w16du:dateUtc="2024-09-17T02:39:00Z">
        <w:r w:rsidR="001C6138">
          <w:rPr>
            <w:rFonts w:ascii="Times New Roman" w:hAnsi="Times New Roman" w:cs="Times New Roman"/>
          </w:rPr>
          <w:t xml:space="preserve"> elected officials</w:t>
        </w:r>
      </w:ins>
      <w:del w:id="430" w:author="Luca S" w:date="2024-09-16T22:39:00Z" w16du:dateUtc="2024-09-17T02:39:00Z">
        <w:r w:rsidR="00300EAE" w:rsidRPr="00AA6F89" w:rsidDel="001C6138">
          <w:rPr>
            <w:rFonts w:ascii="Times New Roman" w:hAnsi="Times New Roman" w:cs="Times New Roman"/>
          </w:rPr>
          <w:delText>y</w:delText>
        </w:r>
      </w:del>
      <w:r w:rsidR="00300EAE" w:rsidRPr="00AA6F89">
        <w:rPr>
          <w:rFonts w:ascii="Times New Roman" w:hAnsi="Times New Roman" w:cs="Times New Roman"/>
        </w:rPr>
        <w:t xml:space="preserve"> satisfy the electorate’s interests, which, in virtue of the way production is organized under capitalism, are structurally dependent on the interests of capital. Hence Adam Przeworski and Michael Wallerstein’s claim: “vote-seeking politicians are dependent on owners of capital </w:t>
      </w:r>
      <w:r w:rsidR="00300EAE" w:rsidRPr="00AA6F89">
        <w:rPr>
          <w:rFonts w:ascii="Times New Roman" w:hAnsi="Times New Roman" w:cs="Times New Roman"/>
          <w:i/>
          <w:iCs/>
        </w:rPr>
        <w:t>because voters are</w:t>
      </w:r>
      <w:r w:rsidR="00300EAE" w:rsidRPr="00AA6F89">
        <w:rPr>
          <w:rFonts w:ascii="Times New Roman" w:hAnsi="Times New Roman" w:cs="Times New Roman"/>
        </w:rPr>
        <w:t>.”</w:t>
      </w:r>
      <w:r w:rsidR="00300EAE" w:rsidRPr="00AA6F89">
        <w:rPr>
          <w:rFonts w:ascii="Times New Roman" w:hAnsi="Times New Roman" w:cs="Times New Roman"/>
          <w:vertAlign w:val="superscript"/>
        </w:rPr>
        <w:footnoteReference w:id="30"/>
      </w:r>
    </w:p>
    <w:p w14:paraId="3C2E54A8" w14:textId="7D33D977" w:rsidR="001A6F4E" w:rsidRDefault="008A2321" w:rsidP="001C0A20">
      <w:pPr>
        <w:spacing w:line="276" w:lineRule="auto"/>
        <w:ind w:firstLine="720"/>
        <w:contextualSpacing/>
        <w:jc w:val="both"/>
        <w:rPr>
          <w:rFonts w:ascii="Times New Roman" w:hAnsi="Times New Roman" w:cs="Times New Roman"/>
        </w:rPr>
      </w:pPr>
      <w:del w:id="431" w:author="Luca S" w:date="2024-09-16T22:40:00Z" w16du:dateUtc="2024-09-17T02:40:00Z">
        <w:r w:rsidRPr="00AA6F89" w:rsidDel="001C6138">
          <w:rPr>
            <w:rFonts w:ascii="Times New Roman" w:hAnsi="Times New Roman" w:cs="Times New Roman"/>
          </w:rPr>
          <w:delText xml:space="preserve">Now, </w:delText>
        </w:r>
        <w:r w:rsidR="00EB215D" w:rsidRPr="00AA6F89" w:rsidDel="001C6138">
          <w:rPr>
            <w:rFonts w:ascii="Times New Roman" w:hAnsi="Times New Roman" w:cs="Times New Roman"/>
          </w:rPr>
          <w:delText>we</w:delText>
        </w:r>
      </w:del>
      <w:ins w:id="432" w:author="Luca S" w:date="2024-09-16T22:40:00Z" w16du:dateUtc="2024-09-17T02:40:00Z">
        <w:r w:rsidR="001C6138">
          <w:rPr>
            <w:rFonts w:ascii="Times New Roman" w:hAnsi="Times New Roman" w:cs="Times New Roman"/>
          </w:rPr>
          <w:t>We therefore</w:t>
        </w:r>
      </w:ins>
      <w:r w:rsidRPr="00AA6F89">
        <w:rPr>
          <w:rFonts w:ascii="Times New Roman" w:hAnsi="Times New Roman" w:cs="Times New Roman"/>
        </w:rPr>
        <w:t xml:space="preserve"> </w:t>
      </w:r>
      <w:del w:id="433" w:author="Luca S" w:date="2024-09-16T22:40:00Z" w16du:dateUtc="2024-09-17T02:40:00Z">
        <w:r w:rsidRPr="00AA6F89" w:rsidDel="001C6138">
          <w:rPr>
            <w:rFonts w:ascii="Times New Roman" w:hAnsi="Times New Roman" w:cs="Times New Roman"/>
          </w:rPr>
          <w:delText xml:space="preserve">must </w:delText>
        </w:r>
      </w:del>
      <w:ins w:id="434" w:author="Luca S" w:date="2024-09-16T22:40:00Z" w16du:dateUtc="2024-09-17T02:40:00Z">
        <w:r w:rsidR="001C6138">
          <w:rPr>
            <w:rFonts w:ascii="Times New Roman" w:hAnsi="Times New Roman" w:cs="Times New Roman"/>
          </w:rPr>
          <w:t>need to</w:t>
        </w:r>
        <w:r w:rsidR="001C6138" w:rsidRPr="00AA6F89">
          <w:rPr>
            <w:rFonts w:ascii="Times New Roman" w:hAnsi="Times New Roman" w:cs="Times New Roman"/>
          </w:rPr>
          <w:t xml:space="preserve"> </w:t>
        </w:r>
      </w:ins>
      <w:r w:rsidRPr="00AA6F89">
        <w:rPr>
          <w:rFonts w:ascii="Times New Roman" w:hAnsi="Times New Roman" w:cs="Times New Roman"/>
        </w:rPr>
        <w:t xml:space="preserve">explain the democratic defect in the </w:t>
      </w:r>
      <w:r w:rsidR="00EB215D" w:rsidRPr="00AA6F89">
        <w:rPr>
          <w:rFonts w:ascii="Times New Roman" w:hAnsi="Times New Roman" w:cs="Times New Roman"/>
        </w:rPr>
        <w:t>capitalist constraint on the formation</w:t>
      </w:r>
      <w:del w:id="435" w:author="Luca S" w:date="2024-09-16T22:40:00Z" w16du:dateUtc="2024-09-17T02:40:00Z">
        <w:r w:rsidR="00EB215D" w:rsidRPr="00AA6F89" w:rsidDel="001C6138">
          <w:rPr>
            <w:rFonts w:ascii="Times New Roman" w:hAnsi="Times New Roman" w:cs="Times New Roman"/>
          </w:rPr>
          <w:delText xml:space="preserve">, </w:delText>
        </w:r>
      </w:del>
      <w:ins w:id="436" w:author="Luca S" w:date="2024-09-16T22:40:00Z" w16du:dateUtc="2024-09-17T02:40:00Z">
        <w:r w:rsidR="001C6138">
          <w:rPr>
            <w:rFonts w:ascii="Times New Roman" w:hAnsi="Times New Roman" w:cs="Times New Roman"/>
          </w:rPr>
          <w:t xml:space="preserve">(and </w:t>
        </w:r>
      </w:ins>
      <w:r w:rsidR="00EB215D" w:rsidRPr="00AA6F89">
        <w:rPr>
          <w:rFonts w:ascii="Times New Roman" w:hAnsi="Times New Roman" w:cs="Times New Roman"/>
        </w:rPr>
        <w:t xml:space="preserve">not just </w:t>
      </w:r>
      <w:ins w:id="437" w:author="Luca S" w:date="2024-09-16T22:40:00Z" w16du:dateUtc="2024-09-17T02:40:00Z">
        <w:r w:rsidR="001C6138">
          <w:rPr>
            <w:rFonts w:ascii="Times New Roman" w:hAnsi="Times New Roman" w:cs="Times New Roman"/>
          </w:rPr>
          <w:t xml:space="preserve">the </w:t>
        </w:r>
      </w:ins>
      <w:r w:rsidR="00EB215D" w:rsidRPr="00AA6F89">
        <w:rPr>
          <w:rFonts w:ascii="Times New Roman" w:hAnsi="Times New Roman" w:cs="Times New Roman"/>
        </w:rPr>
        <w:t>implementation</w:t>
      </w:r>
      <w:ins w:id="438" w:author="Luca S" w:date="2024-09-16T22:40:00Z" w16du:dateUtc="2024-09-17T02:40:00Z">
        <w:r w:rsidR="001C6138">
          <w:rPr>
            <w:rFonts w:ascii="Times New Roman" w:hAnsi="Times New Roman" w:cs="Times New Roman"/>
          </w:rPr>
          <w:t>)</w:t>
        </w:r>
      </w:ins>
      <w:del w:id="439" w:author="Luca S" w:date="2024-09-16T22:40:00Z" w16du:dateUtc="2024-09-17T02:40:00Z">
        <w:r w:rsidR="00EB215D" w:rsidRPr="00AA6F89" w:rsidDel="001C6138">
          <w:rPr>
            <w:rFonts w:ascii="Times New Roman" w:hAnsi="Times New Roman" w:cs="Times New Roman"/>
          </w:rPr>
          <w:delText>,</w:delText>
        </w:r>
      </w:del>
      <w:r w:rsidR="00EB215D" w:rsidRPr="00AA6F89">
        <w:rPr>
          <w:rFonts w:ascii="Times New Roman" w:hAnsi="Times New Roman" w:cs="Times New Roman"/>
        </w:rPr>
        <w:t xml:space="preserve"> of the democratic will. But how? </w:t>
      </w:r>
      <w:del w:id="440" w:author="Luca S" w:date="2024-09-16T22:41:00Z" w16du:dateUtc="2024-09-17T02:41:00Z">
        <w:r w:rsidR="00EB215D" w:rsidRPr="00AA6F89" w:rsidDel="001C6138">
          <w:rPr>
            <w:rFonts w:ascii="Times New Roman" w:hAnsi="Times New Roman" w:cs="Times New Roman"/>
          </w:rPr>
          <w:delText>We once</w:delText>
        </w:r>
      </w:del>
      <w:ins w:id="441" w:author="Luca S" w:date="2024-09-16T22:41:00Z" w16du:dateUtc="2024-09-17T02:41:00Z">
        <w:r w:rsidR="001C6138">
          <w:rPr>
            <w:rFonts w:ascii="Times New Roman" w:hAnsi="Times New Roman" w:cs="Times New Roman"/>
          </w:rPr>
          <w:t>Here we encounter</w:t>
        </w:r>
      </w:ins>
      <w:del w:id="442" w:author="Luca S" w:date="2024-09-16T22:41:00Z" w16du:dateUtc="2024-09-17T02:41:00Z">
        <w:r w:rsidR="00EB215D" w:rsidRPr="00AA6F89" w:rsidDel="001C6138">
          <w:rPr>
            <w:rFonts w:ascii="Times New Roman" w:hAnsi="Times New Roman" w:cs="Times New Roman"/>
          </w:rPr>
          <w:delText xml:space="preserve"> again</w:delText>
        </w:r>
      </w:del>
      <w:r w:rsidR="00EB215D" w:rsidRPr="00AA6F89">
        <w:rPr>
          <w:rFonts w:ascii="Times New Roman" w:hAnsi="Times New Roman" w:cs="Times New Roman"/>
        </w:rPr>
        <w:t xml:space="preserve"> </w:t>
      </w:r>
      <w:proofErr w:type="spellStart"/>
      <w:r w:rsidR="00EB215D" w:rsidRPr="00AA6F89">
        <w:rPr>
          <w:rFonts w:ascii="Times New Roman" w:hAnsi="Times New Roman" w:cs="Times New Roman"/>
        </w:rPr>
        <w:t>encounter</w:t>
      </w:r>
      <w:proofErr w:type="spellEnd"/>
      <w:r w:rsidR="00EB215D" w:rsidRPr="00AA6F89">
        <w:rPr>
          <w:rFonts w:ascii="Times New Roman" w:hAnsi="Times New Roman" w:cs="Times New Roman"/>
        </w:rPr>
        <w:t xml:space="preserve"> a</w:t>
      </w:r>
      <w:ins w:id="443" w:author="Luca S" w:date="2024-09-16T22:41:00Z" w16du:dateUtc="2024-09-17T02:41:00Z">
        <w:r w:rsidR="001C6138">
          <w:rPr>
            <w:rFonts w:ascii="Times New Roman" w:hAnsi="Times New Roman" w:cs="Times New Roman"/>
          </w:rPr>
          <w:t>nother</w:t>
        </w:r>
      </w:ins>
      <w:r w:rsidR="00EB215D" w:rsidRPr="00AA6F89">
        <w:rPr>
          <w:rFonts w:ascii="Times New Roman" w:hAnsi="Times New Roman" w:cs="Times New Roman"/>
        </w:rPr>
        <w:t xml:space="preserve"> puzzle. </w:t>
      </w:r>
    </w:p>
    <w:p w14:paraId="31AD00EF" w14:textId="57446E42" w:rsidR="00E5275C" w:rsidRPr="00AA6F89" w:rsidRDefault="001A6F4E" w:rsidP="001C0A20">
      <w:pPr>
        <w:spacing w:line="276" w:lineRule="auto"/>
        <w:ind w:firstLine="720"/>
        <w:contextualSpacing/>
        <w:jc w:val="both"/>
        <w:rPr>
          <w:rFonts w:ascii="Times New Roman" w:hAnsi="Times New Roman" w:cs="Times New Roman"/>
        </w:rPr>
      </w:pPr>
      <w:r w:rsidRPr="001A6F4E">
        <w:rPr>
          <w:rFonts w:ascii="Times New Roman" w:hAnsi="Times New Roman" w:cs="Times New Roman"/>
          <w:i/>
          <w:iCs/>
        </w:rPr>
        <w:t>The design of electoral institutions</w:t>
      </w:r>
      <w:r>
        <w:rPr>
          <w:rFonts w:ascii="Times New Roman" w:hAnsi="Times New Roman" w:cs="Times New Roman"/>
        </w:rPr>
        <w:t xml:space="preserve">. </w:t>
      </w:r>
      <w:r w:rsidR="00ED1D2F" w:rsidRPr="00AA6F89">
        <w:rPr>
          <w:rFonts w:ascii="Times New Roman" w:hAnsi="Times New Roman" w:cs="Times New Roman"/>
        </w:rPr>
        <w:t>T</w:t>
      </w:r>
      <w:r w:rsidR="00822B91" w:rsidRPr="00AA6F89">
        <w:rPr>
          <w:rFonts w:ascii="Times New Roman" w:hAnsi="Times New Roman" w:cs="Times New Roman"/>
        </w:rPr>
        <w:t>he</w:t>
      </w:r>
      <w:r w:rsidR="00ED1D2F" w:rsidRPr="00AA6F89">
        <w:rPr>
          <w:rFonts w:ascii="Times New Roman" w:hAnsi="Times New Roman" w:cs="Times New Roman"/>
        </w:rPr>
        <w:t xml:space="preserve"> </w:t>
      </w:r>
      <w:r w:rsidR="00C80B2C" w:rsidRPr="00AA6F89">
        <w:rPr>
          <w:rFonts w:ascii="Times New Roman" w:hAnsi="Times New Roman" w:cs="Times New Roman"/>
        </w:rPr>
        <w:t xml:space="preserve">constrained </w:t>
      </w:r>
      <w:r w:rsidR="00ED1D2F" w:rsidRPr="00AA6F89">
        <w:rPr>
          <w:rFonts w:ascii="Times New Roman" w:hAnsi="Times New Roman" w:cs="Times New Roman"/>
        </w:rPr>
        <w:t xml:space="preserve">formation of the democratic will </w:t>
      </w:r>
      <w:r w:rsidR="00E5275C" w:rsidRPr="00AA6F89">
        <w:rPr>
          <w:rFonts w:ascii="Times New Roman" w:hAnsi="Times New Roman" w:cs="Times New Roman"/>
        </w:rPr>
        <w:t xml:space="preserve">does not violate any democratic norm internal to </w:t>
      </w:r>
      <w:r w:rsidR="00ED1D2F" w:rsidRPr="00AA6F89">
        <w:rPr>
          <w:rFonts w:ascii="Times New Roman" w:hAnsi="Times New Roman" w:cs="Times New Roman"/>
        </w:rPr>
        <w:t xml:space="preserve">the </w:t>
      </w:r>
      <w:r w:rsidR="008F2BDA" w:rsidRPr="00AA6F89">
        <w:rPr>
          <w:rFonts w:ascii="Times New Roman" w:hAnsi="Times New Roman" w:cs="Times New Roman"/>
        </w:rPr>
        <w:t>electoral process</w:t>
      </w:r>
      <w:r w:rsidR="00E5275C" w:rsidRPr="00AA6F89">
        <w:rPr>
          <w:rFonts w:ascii="Times New Roman" w:hAnsi="Times New Roman" w:cs="Times New Roman"/>
        </w:rPr>
        <w:t>. The “demand constraint” is not a result of a particular way of designing electoral institutions. In fact, as we can see from the voter</w:t>
      </w:r>
      <w:r w:rsidR="005E1740">
        <w:rPr>
          <w:rFonts w:ascii="Times New Roman" w:hAnsi="Times New Roman" w:cs="Times New Roman"/>
        </w:rPr>
        <w:t>,</w:t>
      </w:r>
      <w:r w:rsidR="00E5275C" w:rsidRPr="00AA6F89">
        <w:rPr>
          <w:rFonts w:ascii="Times New Roman" w:hAnsi="Times New Roman" w:cs="Times New Roman"/>
        </w:rPr>
        <w:t xml:space="preserve"> dependence on capital as the ultimate source of the government dependence, the problem partly arises from a reasonable design of electoral-legislative democracy, namely periodic elections and democratic accountability that enable citizens to take down </w:t>
      </w:r>
      <w:del w:id="444" w:author="Luca S" w:date="2024-09-16T22:42:00Z" w16du:dateUtc="2024-09-17T02:42:00Z">
        <w:r w:rsidR="00E5275C" w:rsidRPr="00AA6F89" w:rsidDel="001C6138">
          <w:rPr>
            <w:rFonts w:ascii="Times New Roman" w:hAnsi="Times New Roman" w:cs="Times New Roman"/>
          </w:rPr>
          <w:delText xml:space="preserve">the </w:delText>
        </w:r>
      </w:del>
      <w:ins w:id="445" w:author="Luca S" w:date="2024-09-16T22:42:00Z" w16du:dateUtc="2024-09-17T02:42:00Z">
        <w:r w:rsidR="001C6138">
          <w:rPr>
            <w:rFonts w:ascii="Times New Roman" w:hAnsi="Times New Roman" w:cs="Times New Roman"/>
          </w:rPr>
          <w:t>a</w:t>
        </w:r>
        <w:r w:rsidR="001C6138" w:rsidRPr="00AA6F89">
          <w:rPr>
            <w:rFonts w:ascii="Times New Roman" w:hAnsi="Times New Roman" w:cs="Times New Roman"/>
          </w:rPr>
          <w:t xml:space="preserve"> </w:t>
        </w:r>
      </w:ins>
      <w:r w:rsidR="00E5275C" w:rsidRPr="00AA6F89">
        <w:rPr>
          <w:rFonts w:ascii="Times New Roman" w:hAnsi="Times New Roman" w:cs="Times New Roman"/>
        </w:rPr>
        <w:t xml:space="preserve">government that fails to promote their interests. We are not facing an unreasonable design of electoral processes but a </w:t>
      </w:r>
      <w:r w:rsidR="00E5275C" w:rsidRPr="00AA6F89">
        <w:rPr>
          <w:rFonts w:ascii="Times New Roman" w:hAnsi="Times New Roman" w:cs="Times New Roman"/>
          <w:i/>
          <w:iCs/>
        </w:rPr>
        <w:t>distortion</w:t>
      </w:r>
      <w:r w:rsidR="00E5275C" w:rsidRPr="00AA6F89">
        <w:rPr>
          <w:rFonts w:ascii="Times New Roman" w:hAnsi="Times New Roman" w:cs="Times New Roman"/>
        </w:rPr>
        <w:t xml:space="preserve"> of what could and should be a reasonable design.</w:t>
      </w:r>
      <w:r w:rsidR="00215E18" w:rsidRPr="00215E18">
        <w:rPr>
          <w:rFonts w:ascii="Times New Roman" w:hAnsi="Times New Roman" w:cs="Times New Roman"/>
        </w:rPr>
        <w:t xml:space="preserve"> </w:t>
      </w:r>
      <w:r w:rsidR="00215E18">
        <w:rPr>
          <w:rFonts w:ascii="Times New Roman" w:hAnsi="Times New Roman" w:cs="Times New Roman"/>
        </w:rPr>
        <w:t>Indeed, even if we replaced representative institutions with referenda, the formation of the democratic will would still be constrained. The design of electoral institutions is not the issue here.</w:t>
      </w:r>
    </w:p>
    <w:p w14:paraId="65D84E5C" w14:textId="2BF4E1BE" w:rsidR="00A76C75" w:rsidRPr="00AA6F89" w:rsidRDefault="001A6F4E" w:rsidP="001C0A20">
      <w:pPr>
        <w:spacing w:line="276" w:lineRule="auto"/>
        <w:ind w:firstLine="720"/>
        <w:contextualSpacing/>
        <w:jc w:val="both"/>
        <w:rPr>
          <w:rFonts w:ascii="Times New Roman" w:hAnsi="Times New Roman" w:cs="Times New Roman"/>
        </w:rPr>
      </w:pPr>
      <w:r w:rsidRPr="0068141B">
        <w:rPr>
          <w:rFonts w:ascii="Times New Roman" w:hAnsi="Times New Roman" w:cs="Times New Roman"/>
          <w:i/>
          <w:iCs/>
        </w:rPr>
        <w:t>Epistemic pitfalls</w:t>
      </w:r>
      <w:r>
        <w:rPr>
          <w:rFonts w:ascii="Times New Roman" w:hAnsi="Times New Roman" w:cs="Times New Roman"/>
        </w:rPr>
        <w:t xml:space="preserve">. </w:t>
      </w:r>
      <w:r w:rsidR="00A76C75" w:rsidRPr="00AA6F89">
        <w:rPr>
          <w:rFonts w:ascii="Times New Roman" w:hAnsi="Times New Roman" w:cs="Times New Roman"/>
        </w:rPr>
        <w:t xml:space="preserve">Nor can we </w:t>
      </w:r>
      <w:r w:rsidR="00B12E34" w:rsidRPr="00AA6F89">
        <w:rPr>
          <w:rFonts w:ascii="Times New Roman" w:hAnsi="Times New Roman" w:cs="Times New Roman"/>
        </w:rPr>
        <w:t xml:space="preserve">simply </w:t>
      </w:r>
      <w:r w:rsidR="00A76C75" w:rsidRPr="00AA6F89">
        <w:rPr>
          <w:rFonts w:ascii="Times New Roman" w:hAnsi="Times New Roman" w:cs="Times New Roman"/>
        </w:rPr>
        <w:t>attribute the democratic deficit to ideology</w:t>
      </w:r>
      <w:r w:rsidR="00D12DAE" w:rsidRPr="00AA6F89">
        <w:rPr>
          <w:rFonts w:ascii="Times New Roman" w:hAnsi="Times New Roman" w:cs="Times New Roman"/>
        </w:rPr>
        <w:t xml:space="preserve"> or false consciousness</w:t>
      </w:r>
      <w:r w:rsidR="003D230E" w:rsidRPr="00AA6F89">
        <w:rPr>
          <w:rFonts w:ascii="Times New Roman" w:hAnsi="Times New Roman" w:cs="Times New Roman"/>
        </w:rPr>
        <w:t xml:space="preserve"> of citizens who are </w:t>
      </w:r>
      <w:r w:rsidR="00A76C75" w:rsidRPr="00AA6F89">
        <w:rPr>
          <w:rFonts w:ascii="Times New Roman" w:hAnsi="Times New Roman" w:cs="Times New Roman"/>
        </w:rPr>
        <w:t xml:space="preserve">reluctant to vote for anti-capital politicians. It is objectively true that capital owners, in virtue of their property rights, have the power to disinvest and generate </w:t>
      </w:r>
      <w:ins w:id="446" w:author="Luca S" w:date="2024-09-16T22:42:00Z" w16du:dateUtc="2024-09-17T02:42:00Z">
        <w:r w:rsidR="001C6138">
          <w:rPr>
            <w:rFonts w:ascii="Times New Roman" w:hAnsi="Times New Roman" w:cs="Times New Roman"/>
          </w:rPr>
          <w:t xml:space="preserve">an </w:t>
        </w:r>
      </w:ins>
      <w:r w:rsidR="00A76C75" w:rsidRPr="00AA6F89">
        <w:rPr>
          <w:rFonts w:ascii="Times New Roman" w:hAnsi="Times New Roman" w:cs="Times New Roman"/>
        </w:rPr>
        <w:t>economic downturn</w:t>
      </w:r>
      <w:r w:rsidR="004D4AF7" w:rsidRPr="00AA6F89">
        <w:rPr>
          <w:rFonts w:ascii="Times New Roman" w:hAnsi="Times New Roman" w:cs="Times New Roman"/>
        </w:rPr>
        <w:t xml:space="preserve">. Citizens can </w:t>
      </w:r>
      <w:r w:rsidR="00A76C75" w:rsidRPr="00AA6F89">
        <w:rPr>
          <w:rFonts w:ascii="Times New Roman" w:hAnsi="Times New Roman" w:cs="Times New Roman"/>
        </w:rPr>
        <w:t>reasonably expect</w:t>
      </w:r>
      <w:r w:rsidR="004D4AF7" w:rsidRPr="00AA6F89">
        <w:rPr>
          <w:rFonts w:ascii="Times New Roman" w:hAnsi="Times New Roman" w:cs="Times New Roman"/>
        </w:rPr>
        <w:t xml:space="preserve"> </w:t>
      </w:r>
      <w:r w:rsidR="00590D2A" w:rsidRPr="00AA6F89">
        <w:rPr>
          <w:rFonts w:ascii="Times New Roman" w:hAnsi="Times New Roman" w:cs="Times New Roman"/>
        </w:rPr>
        <w:t>an economic downturn</w:t>
      </w:r>
      <w:r w:rsidR="00A76C75" w:rsidRPr="00AA6F89">
        <w:rPr>
          <w:rFonts w:ascii="Times New Roman" w:hAnsi="Times New Roman" w:cs="Times New Roman"/>
        </w:rPr>
        <w:t xml:space="preserve"> to threaten important </w:t>
      </w:r>
      <w:ins w:id="447" w:author="Luca S" w:date="2024-09-16T22:42:00Z" w16du:dateUtc="2024-09-17T02:42:00Z">
        <w:r w:rsidR="001C6138">
          <w:rPr>
            <w:rFonts w:ascii="Times New Roman" w:hAnsi="Times New Roman" w:cs="Times New Roman"/>
          </w:rPr>
          <w:t xml:space="preserve">their important </w:t>
        </w:r>
      </w:ins>
      <w:r w:rsidR="00A76C75" w:rsidRPr="00AA6F89">
        <w:rPr>
          <w:rFonts w:ascii="Times New Roman" w:hAnsi="Times New Roman" w:cs="Times New Roman"/>
        </w:rPr>
        <w:t>interests</w:t>
      </w:r>
      <w:del w:id="448" w:author="Luca S" w:date="2024-09-16T22:42:00Z" w16du:dateUtc="2024-09-17T02:42:00Z">
        <w:r w:rsidR="00A76C75" w:rsidRPr="00AA6F89" w:rsidDel="001C6138">
          <w:rPr>
            <w:rFonts w:ascii="Times New Roman" w:hAnsi="Times New Roman" w:cs="Times New Roman"/>
          </w:rPr>
          <w:delText xml:space="preserve"> of many</w:delText>
        </w:r>
      </w:del>
      <w:r w:rsidR="00A76C75" w:rsidRPr="00AA6F89">
        <w:rPr>
          <w:rFonts w:ascii="Times New Roman" w:hAnsi="Times New Roman" w:cs="Times New Roman"/>
        </w:rPr>
        <w:t>. These citizens are, in a sense, discerning citizens with an accurate understanding of the power structure of their society, forming their political opinion on that basis.</w:t>
      </w:r>
      <w:r w:rsidR="00E44FC6">
        <w:rPr>
          <w:rFonts w:ascii="Times New Roman" w:hAnsi="Times New Roman" w:cs="Times New Roman"/>
        </w:rPr>
        <w:t xml:space="preserve"> </w:t>
      </w:r>
      <w:r w:rsidR="00683207" w:rsidRPr="00AA6F89">
        <w:rPr>
          <w:rFonts w:ascii="Times New Roman" w:hAnsi="Times New Roman" w:cs="Times New Roman"/>
        </w:rPr>
        <w:t xml:space="preserve">Compare </w:t>
      </w:r>
      <w:r w:rsidR="00F037BE" w:rsidRPr="00AA6F89">
        <w:rPr>
          <w:rFonts w:ascii="Times New Roman" w:hAnsi="Times New Roman" w:cs="Times New Roman"/>
        </w:rPr>
        <w:t xml:space="preserve">ignorant </w:t>
      </w:r>
      <w:r w:rsidR="00683207" w:rsidRPr="00AA6F89">
        <w:rPr>
          <w:rFonts w:ascii="Times New Roman" w:hAnsi="Times New Roman" w:cs="Times New Roman"/>
        </w:rPr>
        <w:t>citizens who vote for anti-capital politicians</w:t>
      </w:r>
      <w:r w:rsidR="00F037BE" w:rsidRPr="00AA6F89">
        <w:rPr>
          <w:rFonts w:ascii="Times New Roman" w:hAnsi="Times New Roman" w:cs="Times New Roman"/>
        </w:rPr>
        <w:t xml:space="preserve">, </w:t>
      </w:r>
      <w:r w:rsidR="0014160C" w:rsidRPr="00AA6F89">
        <w:rPr>
          <w:rFonts w:ascii="Times New Roman" w:hAnsi="Times New Roman" w:cs="Times New Roman"/>
        </w:rPr>
        <w:t xml:space="preserve">mistakenly </w:t>
      </w:r>
      <w:r w:rsidR="00F037BE" w:rsidRPr="00AA6F89">
        <w:rPr>
          <w:rFonts w:ascii="Times New Roman" w:hAnsi="Times New Roman" w:cs="Times New Roman"/>
        </w:rPr>
        <w:t xml:space="preserve">thinking that their political choice would have no consequence on the economy. We would not say that the latter </w:t>
      </w:r>
      <w:r w:rsidR="0014160C" w:rsidRPr="00AA6F89">
        <w:rPr>
          <w:rFonts w:ascii="Times New Roman" w:hAnsi="Times New Roman" w:cs="Times New Roman"/>
        </w:rPr>
        <w:t>group</w:t>
      </w:r>
      <w:r w:rsidR="00F037BE" w:rsidRPr="00AA6F89">
        <w:rPr>
          <w:rFonts w:ascii="Times New Roman" w:hAnsi="Times New Roman" w:cs="Times New Roman"/>
        </w:rPr>
        <w:t xml:space="preserve"> of citizens are </w:t>
      </w:r>
      <w:r w:rsidR="0014160C" w:rsidRPr="00AA6F89">
        <w:rPr>
          <w:rFonts w:ascii="Times New Roman" w:hAnsi="Times New Roman" w:cs="Times New Roman"/>
        </w:rPr>
        <w:t xml:space="preserve">more </w:t>
      </w:r>
      <w:r w:rsidR="006F71F7" w:rsidRPr="00AA6F89">
        <w:rPr>
          <w:rFonts w:ascii="Times New Roman" w:hAnsi="Times New Roman" w:cs="Times New Roman"/>
        </w:rPr>
        <w:t>epistemically virtuous</w:t>
      </w:r>
      <w:r w:rsidR="0014160C" w:rsidRPr="00AA6F89">
        <w:rPr>
          <w:rFonts w:ascii="Times New Roman" w:hAnsi="Times New Roman" w:cs="Times New Roman"/>
        </w:rPr>
        <w:t xml:space="preserve"> than the former group.</w:t>
      </w:r>
    </w:p>
    <w:p w14:paraId="3D854897" w14:textId="4231CEDF" w:rsidR="00D24E71" w:rsidRDefault="0068141B" w:rsidP="001C0A20">
      <w:pPr>
        <w:spacing w:line="276" w:lineRule="auto"/>
        <w:ind w:firstLine="720"/>
        <w:contextualSpacing/>
        <w:jc w:val="both"/>
        <w:rPr>
          <w:rFonts w:ascii="Times New Roman" w:hAnsi="Times New Roman" w:cs="Times New Roman"/>
        </w:rPr>
      </w:pPr>
      <w:r w:rsidRPr="0068141B">
        <w:rPr>
          <w:rFonts w:ascii="Times New Roman" w:hAnsi="Times New Roman" w:cs="Times New Roman"/>
          <w:i/>
          <w:iCs/>
        </w:rPr>
        <w:t>Political vices and duties</w:t>
      </w:r>
      <w:r>
        <w:rPr>
          <w:rFonts w:ascii="Times New Roman" w:hAnsi="Times New Roman" w:cs="Times New Roman"/>
        </w:rPr>
        <w:t xml:space="preserve">. </w:t>
      </w:r>
      <w:r w:rsidR="00A7191A" w:rsidRPr="00AA6F89">
        <w:rPr>
          <w:rFonts w:ascii="Times New Roman" w:hAnsi="Times New Roman" w:cs="Times New Roman"/>
        </w:rPr>
        <w:t>Some might claim that</w:t>
      </w:r>
      <w:r w:rsidR="004A6DAC" w:rsidRPr="00AA6F89">
        <w:rPr>
          <w:rFonts w:ascii="Times New Roman" w:hAnsi="Times New Roman" w:cs="Times New Roman"/>
        </w:rPr>
        <w:t xml:space="preserve"> those citizens who vote for pro-capital politicians out of </w:t>
      </w:r>
      <w:r w:rsidR="003663EF" w:rsidRPr="00AA6F89">
        <w:rPr>
          <w:rFonts w:ascii="Times New Roman" w:hAnsi="Times New Roman" w:cs="Times New Roman"/>
        </w:rPr>
        <w:t xml:space="preserve">fear of </w:t>
      </w:r>
      <w:ins w:id="449" w:author="Luca S" w:date="2024-09-16T22:43:00Z" w16du:dateUtc="2024-09-17T02:43:00Z">
        <w:r w:rsidR="001C6138">
          <w:rPr>
            <w:rFonts w:ascii="Times New Roman" w:hAnsi="Times New Roman" w:cs="Times New Roman"/>
          </w:rPr>
          <w:t xml:space="preserve">an </w:t>
        </w:r>
      </w:ins>
      <w:r w:rsidR="003663EF" w:rsidRPr="00AA6F89">
        <w:rPr>
          <w:rFonts w:ascii="Times New Roman" w:hAnsi="Times New Roman" w:cs="Times New Roman"/>
        </w:rPr>
        <w:t xml:space="preserve">economic downturn are evincing a </w:t>
      </w:r>
      <w:r w:rsidR="002F472D" w:rsidRPr="00E87A2C">
        <w:rPr>
          <w:rFonts w:ascii="Times New Roman" w:hAnsi="Times New Roman" w:cs="Times New Roman"/>
        </w:rPr>
        <w:t xml:space="preserve">political </w:t>
      </w:r>
      <w:r w:rsidR="003663EF" w:rsidRPr="00E87A2C">
        <w:rPr>
          <w:rFonts w:ascii="Times New Roman" w:hAnsi="Times New Roman" w:cs="Times New Roman"/>
        </w:rPr>
        <w:t>vic</w:t>
      </w:r>
      <w:r w:rsidR="00A7191A" w:rsidRPr="00E87A2C">
        <w:rPr>
          <w:rFonts w:ascii="Times New Roman" w:hAnsi="Times New Roman" w:cs="Times New Roman"/>
        </w:rPr>
        <w:t>e</w:t>
      </w:r>
      <w:r w:rsidR="00A7191A" w:rsidRPr="00AA6F89">
        <w:rPr>
          <w:rFonts w:ascii="Times New Roman" w:hAnsi="Times New Roman" w:cs="Times New Roman"/>
        </w:rPr>
        <w:t xml:space="preserve"> </w:t>
      </w:r>
      <w:r w:rsidR="0014160C" w:rsidRPr="00AA6F89">
        <w:rPr>
          <w:rFonts w:ascii="Times New Roman" w:hAnsi="Times New Roman" w:cs="Times New Roman"/>
        </w:rPr>
        <w:t>of</w:t>
      </w:r>
      <w:r w:rsidR="00A7191A" w:rsidRPr="00AA6F89">
        <w:rPr>
          <w:rFonts w:ascii="Times New Roman" w:hAnsi="Times New Roman" w:cs="Times New Roman"/>
        </w:rPr>
        <w:t xml:space="preserve"> </w:t>
      </w:r>
      <w:r w:rsidR="003663EF" w:rsidRPr="00AA6F89">
        <w:rPr>
          <w:rFonts w:ascii="Times New Roman" w:hAnsi="Times New Roman" w:cs="Times New Roman"/>
        </w:rPr>
        <w:t>prioritizing their</w:t>
      </w:r>
      <w:r w:rsidR="00F37EEF" w:rsidRPr="00AA6F89">
        <w:rPr>
          <w:rFonts w:ascii="Times New Roman" w:hAnsi="Times New Roman" w:cs="Times New Roman"/>
        </w:rPr>
        <w:t xml:space="preserve"> </w:t>
      </w:r>
      <w:r w:rsidR="003663EF" w:rsidRPr="00AA6F89">
        <w:rPr>
          <w:rFonts w:ascii="Times New Roman" w:hAnsi="Times New Roman" w:cs="Times New Roman"/>
        </w:rPr>
        <w:t xml:space="preserve">short-term material interests </w:t>
      </w:r>
      <w:r w:rsidR="00A8481D" w:rsidRPr="00AA6F89">
        <w:rPr>
          <w:rFonts w:ascii="Times New Roman" w:hAnsi="Times New Roman" w:cs="Times New Roman"/>
        </w:rPr>
        <w:t>over important moral concern</w:t>
      </w:r>
      <w:r w:rsidR="0014160C" w:rsidRPr="00AA6F89">
        <w:rPr>
          <w:rFonts w:ascii="Times New Roman" w:hAnsi="Times New Roman" w:cs="Times New Roman"/>
        </w:rPr>
        <w:t>s</w:t>
      </w:r>
      <w:r w:rsidR="00A8481D" w:rsidRPr="00AA6F89">
        <w:rPr>
          <w:rFonts w:ascii="Times New Roman" w:hAnsi="Times New Roman" w:cs="Times New Roman"/>
        </w:rPr>
        <w:t xml:space="preserve">. </w:t>
      </w:r>
      <w:r w:rsidR="00825F61" w:rsidRPr="00AA6F89">
        <w:rPr>
          <w:rFonts w:ascii="Times New Roman" w:hAnsi="Times New Roman" w:cs="Times New Roman"/>
        </w:rPr>
        <w:t xml:space="preserve">This may be true of some </w:t>
      </w:r>
      <w:r w:rsidR="00A64287" w:rsidRPr="00AA6F89">
        <w:rPr>
          <w:rFonts w:ascii="Times New Roman" w:hAnsi="Times New Roman" w:cs="Times New Roman"/>
        </w:rPr>
        <w:t>voters. However, I do not think this charge can be generalized</w:t>
      </w:r>
      <w:r w:rsidR="00A6251B" w:rsidRPr="00AA6F89">
        <w:rPr>
          <w:rFonts w:ascii="Times New Roman" w:hAnsi="Times New Roman" w:cs="Times New Roman"/>
        </w:rPr>
        <w:t xml:space="preserve">. </w:t>
      </w:r>
      <w:r w:rsidR="00A64287" w:rsidRPr="00AA6F89">
        <w:rPr>
          <w:rFonts w:ascii="Times New Roman" w:hAnsi="Times New Roman" w:cs="Times New Roman"/>
        </w:rPr>
        <w:t xml:space="preserve">Nor can it </w:t>
      </w:r>
      <w:r w:rsidR="00555C1D" w:rsidRPr="00AA6F89">
        <w:rPr>
          <w:rFonts w:ascii="Times New Roman" w:hAnsi="Times New Roman" w:cs="Times New Roman"/>
        </w:rPr>
        <w:t xml:space="preserve">explain what is undemocratic about </w:t>
      </w:r>
      <w:del w:id="450" w:author="Luca S" w:date="2024-09-16T22:43:00Z" w16du:dateUtc="2024-09-17T02:43:00Z">
        <w:r w:rsidR="00555C1D" w:rsidRPr="00AA6F89" w:rsidDel="001C6138">
          <w:rPr>
            <w:rFonts w:ascii="Times New Roman" w:hAnsi="Times New Roman" w:cs="Times New Roman"/>
          </w:rPr>
          <w:delText xml:space="preserve">the </w:delText>
        </w:r>
      </w:del>
      <w:r w:rsidR="00555C1D" w:rsidRPr="00AA6F89">
        <w:rPr>
          <w:rFonts w:ascii="Times New Roman" w:hAnsi="Times New Roman" w:cs="Times New Roman"/>
        </w:rPr>
        <w:t xml:space="preserve">structural dependence. When some citizens vote against an anti-capital platform out of a reasonable concern for </w:t>
      </w:r>
      <w:r w:rsidR="00135345" w:rsidRPr="00AA6F89">
        <w:rPr>
          <w:rFonts w:ascii="Times New Roman" w:hAnsi="Times New Roman" w:cs="Times New Roman"/>
        </w:rPr>
        <w:t>economic downturns</w:t>
      </w:r>
      <w:r w:rsidR="00555C1D" w:rsidRPr="00AA6F89">
        <w:rPr>
          <w:rFonts w:ascii="Times New Roman" w:hAnsi="Times New Roman" w:cs="Times New Roman"/>
        </w:rPr>
        <w:t>,</w:t>
      </w:r>
      <w:r w:rsidR="0077272D" w:rsidRPr="00AA6F89">
        <w:rPr>
          <w:rFonts w:ascii="Times New Roman" w:hAnsi="Times New Roman" w:cs="Times New Roman"/>
        </w:rPr>
        <w:t xml:space="preserve"> they need not be in a single-minded pursuit of their selfish interests.</w:t>
      </w:r>
      <w:r w:rsidR="00555C1D" w:rsidRPr="00AA6F89">
        <w:rPr>
          <w:rFonts w:ascii="Times New Roman" w:hAnsi="Times New Roman" w:cs="Times New Roman"/>
        </w:rPr>
        <w:t xml:space="preserve"> </w:t>
      </w:r>
      <w:r w:rsidR="00E361B3" w:rsidRPr="00AA6F89">
        <w:rPr>
          <w:rFonts w:ascii="Times New Roman" w:hAnsi="Times New Roman" w:cs="Times New Roman"/>
        </w:rPr>
        <w:t xml:space="preserve">After all, </w:t>
      </w:r>
      <w:r w:rsidR="0099725A" w:rsidRPr="00AA6F89">
        <w:rPr>
          <w:rFonts w:ascii="Times New Roman" w:hAnsi="Times New Roman" w:cs="Times New Roman"/>
        </w:rPr>
        <w:t xml:space="preserve">you need </w:t>
      </w:r>
      <w:r w:rsidR="00913B74" w:rsidRPr="00AA6F89">
        <w:rPr>
          <w:rFonts w:ascii="Times New Roman" w:hAnsi="Times New Roman" w:cs="Times New Roman"/>
        </w:rPr>
        <w:t xml:space="preserve">material resources to discharge your moral duties: feeding your dependents, educating children, providing care for the sick, and so on. This is </w:t>
      </w:r>
      <w:r w:rsidR="00020682" w:rsidRPr="00AA6F89">
        <w:rPr>
          <w:rFonts w:ascii="Times New Roman" w:hAnsi="Times New Roman" w:cs="Times New Roman"/>
        </w:rPr>
        <w:t xml:space="preserve">true of </w:t>
      </w:r>
      <w:r w:rsidR="005765DE" w:rsidRPr="00AA6F89">
        <w:rPr>
          <w:rFonts w:ascii="Times New Roman" w:hAnsi="Times New Roman" w:cs="Times New Roman"/>
        </w:rPr>
        <w:t>states</w:t>
      </w:r>
      <w:r w:rsidR="00020682" w:rsidRPr="00AA6F89">
        <w:rPr>
          <w:rFonts w:ascii="Times New Roman" w:hAnsi="Times New Roman" w:cs="Times New Roman"/>
        </w:rPr>
        <w:t xml:space="preserve"> as well as famil</w:t>
      </w:r>
      <w:r w:rsidR="005765DE" w:rsidRPr="00AA6F89">
        <w:rPr>
          <w:rFonts w:ascii="Times New Roman" w:hAnsi="Times New Roman" w:cs="Times New Roman"/>
        </w:rPr>
        <w:t>ies</w:t>
      </w:r>
      <w:r w:rsidR="0014160C" w:rsidRPr="00AA6F89">
        <w:rPr>
          <w:rFonts w:ascii="Times New Roman" w:hAnsi="Times New Roman" w:cs="Times New Roman"/>
        </w:rPr>
        <w:t>.</w:t>
      </w:r>
      <w:r w:rsidR="00C2272D" w:rsidRPr="00AA6F89">
        <w:rPr>
          <w:rFonts w:ascii="Times New Roman" w:hAnsi="Times New Roman" w:cs="Times New Roman"/>
        </w:rPr>
        <w:t xml:space="preserve"> </w:t>
      </w:r>
      <w:r w:rsidR="0014160C" w:rsidRPr="00AA6F89">
        <w:rPr>
          <w:rFonts w:ascii="Times New Roman" w:hAnsi="Times New Roman" w:cs="Times New Roman"/>
        </w:rPr>
        <w:t>T</w:t>
      </w:r>
      <w:r w:rsidR="00C2272D" w:rsidRPr="00AA6F89">
        <w:rPr>
          <w:rFonts w:ascii="Times New Roman" w:hAnsi="Times New Roman" w:cs="Times New Roman"/>
        </w:rPr>
        <w:t xml:space="preserve">o finance social welfare, </w:t>
      </w:r>
      <w:r w:rsidR="005765DE" w:rsidRPr="00AA6F89">
        <w:rPr>
          <w:rFonts w:ascii="Times New Roman" w:hAnsi="Times New Roman" w:cs="Times New Roman"/>
        </w:rPr>
        <w:t>states</w:t>
      </w:r>
      <w:r w:rsidR="00C2272D" w:rsidRPr="00AA6F89">
        <w:rPr>
          <w:rFonts w:ascii="Times New Roman" w:hAnsi="Times New Roman" w:cs="Times New Roman"/>
        </w:rPr>
        <w:t xml:space="preserve"> must look after its revenue</w:t>
      </w:r>
      <w:r w:rsidR="005765DE" w:rsidRPr="00AA6F89">
        <w:rPr>
          <w:rFonts w:ascii="Times New Roman" w:hAnsi="Times New Roman" w:cs="Times New Roman"/>
        </w:rPr>
        <w:t xml:space="preserve">, which is also dependent on </w:t>
      </w:r>
      <w:r w:rsidR="00DB3194" w:rsidRPr="00AA6F89">
        <w:rPr>
          <w:rFonts w:ascii="Times New Roman" w:hAnsi="Times New Roman" w:cs="Times New Roman"/>
        </w:rPr>
        <w:t xml:space="preserve">how many firms thrive within their jurisdiction. </w:t>
      </w:r>
      <w:r w:rsidR="0077272D" w:rsidRPr="00AA6F89">
        <w:rPr>
          <w:rFonts w:ascii="Times New Roman" w:hAnsi="Times New Roman" w:cs="Times New Roman"/>
        </w:rPr>
        <w:t xml:space="preserve">Citizens may well be </w:t>
      </w:r>
      <w:r w:rsidR="00E41172" w:rsidRPr="00AA6F89">
        <w:rPr>
          <w:rFonts w:ascii="Times New Roman" w:hAnsi="Times New Roman" w:cs="Times New Roman"/>
        </w:rPr>
        <w:t>conscientiously exercis</w:t>
      </w:r>
      <w:r w:rsidR="0077272D" w:rsidRPr="00AA6F89">
        <w:rPr>
          <w:rFonts w:ascii="Times New Roman" w:hAnsi="Times New Roman" w:cs="Times New Roman"/>
        </w:rPr>
        <w:t xml:space="preserve">ing their judgment </w:t>
      </w:r>
      <w:r w:rsidR="0050480F" w:rsidRPr="00AA6F89">
        <w:rPr>
          <w:rFonts w:ascii="Times New Roman" w:hAnsi="Times New Roman" w:cs="Times New Roman"/>
        </w:rPr>
        <w:t xml:space="preserve">about how </w:t>
      </w:r>
      <w:r w:rsidR="00825F61" w:rsidRPr="00AA6F89">
        <w:rPr>
          <w:rFonts w:ascii="Times New Roman" w:hAnsi="Times New Roman" w:cs="Times New Roman"/>
        </w:rPr>
        <w:t xml:space="preserve">best to </w:t>
      </w:r>
      <w:r w:rsidR="0050480F" w:rsidRPr="00AA6F89">
        <w:rPr>
          <w:rFonts w:ascii="Times New Roman" w:hAnsi="Times New Roman" w:cs="Times New Roman"/>
        </w:rPr>
        <w:t xml:space="preserve">fulfill </w:t>
      </w:r>
      <w:r w:rsidR="002F500A" w:rsidRPr="00AA6F89">
        <w:rPr>
          <w:rFonts w:ascii="Times New Roman" w:hAnsi="Times New Roman" w:cs="Times New Roman"/>
        </w:rPr>
        <w:t>their individual and collective duties in view of the constraints posed by the economic institutions of the society</w:t>
      </w:r>
      <w:r w:rsidR="00246F30" w:rsidRPr="00AA6F89">
        <w:rPr>
          <w:rFonts w:ascii="Times New Roman" w:hAnsi="Times New Roman" w:cs="Times New Roman"/>
        </w:rPr>
        <w:t xml:space="preserve"> they live in.</w:t>
      </w:r>
    </w:p>
    <w:p w14:paraId="72C9A8AC" w14:textId="78C2A18B" w:rsidR="001B3340" w:rsidRDefault="005F4548" w:rsidP="001C0A20">
      <w:pPr>
        <w:spacing w:line="276" w:lineRule="auto"/>
        <w:ind w:firstLine="720"/>
        <w:contextualSpacing/>
        <w:jc w:val="both"/>
        <w:rPr>
          <w:rFonts w:ascii="Times New Roman" w:hAnsi="Times New Roman" w:cs="Times New Roman"/>
        </w:rPr>
      </w:pPr>
      <w:r>
        <w:rPr>
          <w:rFonts w:ascii="Times New Roman" w:hAnsi="Times New Roman" w:cs="Times New Roman"/>
        </w:rPr>
        <w:lastRenderedPageBreak/>
        <w:t xml:space="preserve">One might object </w:t>
      </w:r>
      <w:r w:rsidR="00123C74">
        <w:rPr>
          <w:rFonts w:ascii="Times New Roman" w:hAnsi="Times New Roman" w:cs="Times New Roman"/>
        </w:rPr>
        <w:t xml:space="preserve">that my argument </w:t>
      </w:r>
      <w:r w:rsidR="00EE0967">
        <w:rPr>
          <w:rFonts w:ascii="Times New Roman" w:hAnsi="Times New Roman" w:cs="Times New Roman"/>
        </w:rPr>
        <w:t xml:space="preserve">problematically </w:t>
      </w:r>
      <w:r w:rsidR="00EB1452">
        <w:rPr>
          <w:rFonts w:ascii="Times New Roman" w:hAnsi="Times New Roman" w:cs="Times New Roman"/>
        </w:rPr>
        <w:t xml:space="preserve">neglects the option to change the economic structure itself. </w:t>
      </w:r>
      <w:r w:rsidR="00123C74">
        <w:rPr>
          <w:rFonts w:ascii="Times New Roman" w:hAnsi="Times New Roman" w:cs="Times New Roman"/>
        </w:rPr>
        <w:t>Citizens need not hold capitalism fixed</w:t>
      </w:r>
      <w:r w:rsidR="00B82399">
        <w:rPr>
          <w:rFonts w:ascii="Times New Roman" w:hAnsi="Times New Roman" w:cs="Times New Roman"/>
        </w:rPr>
        <w:t xml:space="preserve">. It is within their right to transition out of it </w:t>
      </w:r>
      <w:proofErr w:type="gramStart"/>
      <w:r w:rsidR="00B82399">
        <w:rPr>
          <w:rFonts w:ascii="Times New Roman" w:hAnsi="Times New Roman" w:cs="Times New Roman"/>
        </w:rPr>
        <w:t xml:space="preserve">so </w:t>
      </w:r>
      <w:r w:rsidR="00135A95">
        <w:rPr>
          <w:rFonts w:ascii="Times New Roman" w:hAnsi="Times New Roman" w:cs="Times New Roman"/>
        </w:rPr>
        <w:t>as to</w:t>
      </w:r>
      <w:proofErr w:type="gramEnd"/>
      <w:r w:rsidR="00135A95">
        <w:rPr>
          <w:rFonts w:ascii="Times New Roman" w:hAnsi="Times New Roman" w:cs="Times New Roman"/>
        </w:rPr>
        <w:t xml:space="preserve"> free their democratic deliberation from its </w:t>
      </w:r>
      <w:r w:rsidR="00525B8C">
        <w:rPr>
          <w:rFonts w:ascii="Times New Roman" w:hAnsi="Times New Roman" w:cs="Times New Roman"/>
        </w:rPr>
        <w:t>constraints</w:t>
      </w:r>
      <w:r w:rsidR="00135A95">
        <w:rPr>
          <w:rFonts w:ascii="Times New Roman" w:hAnsi="Times New Roman" w:cs="Times New Roman"/>
        </w:rPr>
        <w:t>.</w:t>
      </w:r>
      <w:r w:rsidR="00930DA3">
        <w:rPr>
          <w:rFonts w:ascii="Times New Roman" w:hAnsi="Times New Roman" w:cs="Times New Roman"/>
        </w:rPr>
        <w:t xml:space="preserve"> </w:t>
      </w:r>
      <w:r w:rsidR="00C408C3">
        <w:rPr>
          <w:rFonts w:ascii="Times New Roman" w:hAnsi="Times New Roman" w:cs="Times New Roman"/>
        </w:rPr>
        <w:t>I agree</w:t>
      </w:r>
      <w:r w:rsidR="00484E8C">
        <w:rPr>
          <w:rFonts w:ascii="Times New Roman" w:hAnsi="Times New Roman" w:cs="Times New Roman"/>
        </w:rPr>
        <w:t xml:space="preserve">. Indeed, if we </w:t>
      </w:r>
      <w:r w:rsidR="00BA3756">
        <w:rPr>
          <w:rFonts w:ascii="Times New Roman" w:hAnsi="Times New Roman" w:cs="Times New Roman"/>
        </w:rPr>
        <w:t xml:space="preserve">conclude at the end of this inquiry that the tension between capitalism and democracy cannot be resolved, citizens may have the duty to collectively transform their economic structure. However, </w:t>
      </w:r>
      <w:r w:rsidR="00C15F1F">
        <w:rPr>
          <w:rFonts w:ascii="Times New Roman" w:hAnsi="Times New Roman" w:cs="Times New Roman"/>
        </w:rPr>
        <w:t xml:space="preserve">notice two things. First, the option of transitioning out of capitalism does not help the </w:t>
      </w:r>
      <w:r w:rsidR="00B65006">
        <w:rPr>
          <w:rFonts w:ascii="Times New Roman" w:hAnsi="Times New Roman" w:cs="Times New Roman"/>
        </w:rPr>
        <w:t xml:space="preserve">subordination solution. </w:t>
      </w:r>
      <w:r w:rsidR="00C15F1F">
        <w:rPr>
          <w:rFonts w:ascii="Times New Roman" w:hAnsi="Times New Roman" w:cs="Times New Roman"/>
        </w:rPr>
        <w:t xml:space="preserve">Again, </w:t>
      </w:r>
      <w:r w:rsidR="00B65006">
        <w:rPr>
          <w:rFonts w:ascii="Times New Roman" w:hAnsi="Times New Roman" w:cs="Times New Roman"/>
        </w:rPr>
        <w:t>o</w:t>
      </w:r>
      <w:r w:rsidR="00C408C3">
        <w:rPr>
          <w:rFonts w:ascii="Times New Roman" w:hAnsi="Times New Roman" w:cs="Times New Roman"/>
        </w:rPr>
        <w:t xml:space="preserve">ur </w:t>
      </w:r>
      <w:r w:rsidR="00AF2E19">
        <w:rPr>
          <w:rFonts w:ascii="Times New Roman" w:hAnsi="Times New Roman" w:cs="Times New Roman"/>
        </w:rPr>
        <w:t>task is to diagnose and resolve</w:t>
      </w:r>
      <w:r w:rsidR="001B3340">
        <w:rPr>
          <w:rFonts w:ascii="Times New Roman" w:hAnsi="Times New Roman" w:cs="Times New Roman"/>
        </w:rPr>
        <w:t xml:space="preserve"> the </w:t>
      </w:r>
      <w:r w:rsidR="0097031C">
        <w:rPr>
          <w:rFonts w:ascii="Times New Roman" w:hAnsi="Times New Roman" w:cs="Times New Roman"/>
        </w:rPr>
        <w:t xml:space="preserve">tension between </w:t>
      </w:r>
      <w:r w:rsidR="00205937">
        <w:rPr>
          <w:rFonts w:ascii="Times New Roman" w:hAnsi="Times New Roman" w:cs="Times New Roman"/>
        </w:rPr>
        <w:t xml:space="preserve">the power of capitalist firms </w:t>
      </w:r>
      <w:r w:rsidR="0097031C">
        <w:rPr>
          <w:rFonts w:ascii="Times New Roman" w:hAnsi="Times New Roman" w:cs="Times New Roman"/>
        </w:rPr>
        <w:t>and democracy</w:t>
      </w:r>
      <w:r w:rsidR="00205937">
        <w:rPr>
          <w:rFonts w:ascii="Times New Roman" w:hAnsi="Times New Roman" w:cs="Times New Roman"/>
        </w:rPr>
        <w:t>.</w:t>
      </w:r>
      <w:r w:rsidR="001B3340">
        <w:rPr>
          <w:rFonts w:ascii="Times New Roman" w:hAnsi="Times New Roman" w:cs="Times New Roman"/>
        </w:rPr>
        <w:t xml:space="preserve"> If the only way to resolve the threat is </w:t>
      </w:r>
      <w:r w:rsidR="00C15F1F">
        <w:rPr>
          <w:rFonts w:ascii="Times New Roman" w:hAnsi="Times New Roman" w:cs="Times New Roman"/>
        </w:rPr>
        <w:t xml:space="preserve">to overthrow </w:t>
      </w:r>
      <w:r w:rsidR="001B3340">
        <w:rPr>
          <w:rFonts w:ascii="Times New Roman" w:hAnsi="Times New Roman" w:cs="Times New Roman"/>
        </w:rPr>
        <w:t xml:space="preserve">capitalism, this </w:t>
      </w:r>
      <w:r w:rsidR="0097031C">
        <w:rPr>
          <w:rFonts w:ascii="Times New Roman" w:hAnsi="Times New Roman" w:cs="Times New Roman"/>
        </w:rPr>
        <w:t>is in effect to say that the tension is irresolvable.</w:t>
      </w:r>
      <w:r w:rsidR="001B3340">
        <w:rPr>
          <w:rFonts w:ascii="Times New Roman" w:hAnsi="Times New Roman" w:cs="Times New Roman"/>
        </w:rPr>
        <w:t xml:space="preserve"> In other words, </w:t>
      </w:r>
      <w:r w:rsidR="00CC54DD">
        <w:rPr>
          <w:rFonts w:ascii="Times New Roman" w:hAnsi="Times New Roman" w:cs="Times New Roman"/>
        </w:rPr>
        <w:t xml:space="preserve">if citizens must change the economic structure </w:t>
      </w:r>
      <w:proofErr w:type="gramStart"/>
      <w:r w:rsidR="001B3340" w:rsidRPr="00AA6F89">
        <w:rPr>
          <w:rFonts w:ascii="Times New Roman" w:hAnsi="Times New Roman" w:cs="Times New Roman"/>
        </w:rPr>
        <w:t>in order to</w:t>
      </w:r>
      <w:proofErr w:type="gramEnd"/>
      <w:r w:rsidR="001B3340" w:rsidRPr="00AA6F89">
        <w:rPr>
          <w:rFonts w:ascii="Times New Roman" w:hAnsi="Times New Roman" w:cs="Times New Roman"/>
        </w:rPr>
        <w:t xml:space="preserve"> make their political institutions fully democratic</w:t>
      </w:r>
      <w:r w:rsidR="00A81513">
        <w:rPr>
          <w:rFonts w:ascii="Times New Roman" w:hAnsi="Times New Roman" w:cs="Times New Roman"/>
        </w:rPr>
        <w:t>, no “subordination” of capitalist firms to the democratic process would resolve the tension</w:t>
      </w:r>
      <w:ins w:id="451" w:author="Luca S" w:date="2024-09-16T22:44:00Z" w16du:dateUtc="2024-09-17T02:44:00Z">
        <w:r w:rsidR="001C6138">
          <w:rPr>
            <w:rFonts w:ascii="Times New Roman" w:hAnsi="Times New Roman" w:cs="Times New Roman"/>
          </w:rPr>
          <w:t xml:space="preserve"> between </w:t>
        </w:r>
      </w:ins>
      <w:ins w:id="452" w:author="Luca S" w:date="2024-09-16T22:45:00Z" w16du:dateUtc="2024-09-17T02:45:00Z">
        <w:r w:rsidR="001C6138">
          <w:rPr>
            <w:rFonts w:ascii="Times New Roman" w:hAnsi="Times New Roman" w:cs="Times New Roman"/>
          </w:rPr>
          <w:t>democracy and capitalism</w:t>
        </w:r>
      </w:ins>
      <w:r w:rsidR="00A81513">
        <w:rPr>
          <w:rFonts w:ascii="Times New Roman" w:hAnsi="Times New Roman" w:cs="Times New Roman"/>
        </w:rPr>
        <w:t>.</w:t>
      </w:r>
    </w:p>
    <w:p w14:paraId="3177AA79" w14:textId="161624F0" w:rsidR="00F157B8" w:rsidRPr="00AA6F89" w:rsidRDefault="00A81513" w:rsidP="001C0A20">
      <w:pPr>
        <w:spacing w:line="276" w:lineRule="auto"/>
        <w:ind w:firstLine="720"/>
        <w:contextualSpacing/>
        <w:jc w:val="both"/>
        <w:rPr>
          <w:rFonts w:ascii="Times New Roman" w:hAnsi="Times New Roman" w:cs="Times New Roman"/>
        </w:rPr>
      </w:pPr>
      <w:r>
        <w:rPr>
          <w:rFonts w:ascii="Times New Roman" w:hAnsi="Times New Roman" w:cs="Times New Roman"/>
        </w:rPr>
        <w:t xml:space="preserve">Second, </w:t>
      </w:r>
      <w:r w:rsidR="001973E3" w:rsidRPr="00215E18">
        <w:rPr>
          <w:rFonts w:ascii="Times New Roman" w:hAnsi="Times New Roman" w:cs="Times New Roman"/>
        </w:rPr>
        <w:t xml:space="preserve">even if </w:t>
      </w:r>
      <w:r w:rsidR="001973E3">
        <w:rPr>
          <w:rFonts w:ascii="Times New Roman" w:hAnsi="Times New Roman" w:cs="Times New Roman"/>
        </w:rPr>
        <w:t xml:space="preserve">citizens have the duty to transition out of capitalism, </w:t>
      </w:r>
      <w:r w:rsidR="00091D14">
        <w:rPr>
          <w:rFonts w:ascii="Times New Roman" w:hAnsi="Times New Roman" w:cs="Times New Roman"/>
        </w:rPr>
        <w:t xml:space="preserve">this duty does not </w:t>
      </w:r>
      <w:r w:rsidR="00091D14" w:rsidRPr="001C6138">
        <w:rPr>
          <w:rFonts w:ascii="Times New Roman" w:hAnsi="Times New Roman" w:cs="Times New Roman"/>
          <w:rPrChange w:id="453" w:author="Luca S" w:date="2024-09-16T22:45:00Z" w16du:dateUtc="2024-09-17T02:45:00Z">
            <w:rPr>
              <w:rFonts w:ascii="Times New Roman" w:hAnsi="Times New Roman" w:cs="Times New Roman"/>
              <w:i/>
              <w:iCs/>
            </w:rPr>
          </w:rPrChange>
        </w:rPr>
        <w:t>explain</w:t>
      </w:r>
      <w:r w:rsidR="00091D14" w:rsidRPr="00215E18">
        <w:rPr>
          <w:rFonts w:ascii="Times New Roman" w:hAnsi="Times New Roman" w:cs="Times New Roman"/>
          <w:i/>
          <w:iCs/>
        </w:rPr>
        <w:t xml:space="preserve"> </w:t>
      </w:r>
      <w:r w:rsidR="00F41CC8">
        <w:rPr>
          <w:rFonts w:ascii="Times New Roman" w:hAnsi="Times New Roman" w:cs="Times New Roman"/>
        </w:rPr>
        <w:t xml:space="preserve">what exactly </w:t>
      </w:r>
      <w:r w:rsidR="005B0D43">
        <w:rPr>
          <w:rFonts w:ascii="Times New Roman" w:hAnsi="Times New Roman" w:cs="Times New Roman"/>
        </w:rPr>
        <w:t>makes</w:t>
      </w:r>
      <w:r w:rsidR="00F41CC8">
        <w:rPr>
          <w:rFonts w:ascii="Times New Roman" w:hAnsi="Times New Roman" w:cs="Times New Roman"/>
        </w:rPr>
        <w:t xml:space="preserve"> </w:t>
      </w:r>
      <w:r w:rsidR="00ED4865">
        <w:rPr>
          <w:rFonts w:ascii="Times New Roman" w:hAnsi="Times New Roman" w:cs="Times New Roman"/>
        </w:rPr>
        <w:t xml:space="preserve">the </w:t>
      </w:r>
      <w:r w:rsidR="00F41CC8">
        <w:rPr>
          <w:rFonts w:ascii="Times New Roman" w:hAnsi="Times New Roman" w:cs="Times New Roman"/>
        </w:rPr>
        <w:t>structural dependence on capital</w:t>
      </w:r>
      <w:r w:rsidR="005B0D43">
        <w:rPr>
          <w:rFonts w:ascii="Times New Roman" w:hAnsi="Times New Roman" w:cs="Times New Roman"/>
        </w:rPr>
        <w:t xml:space="preserve"> undemocratic.</w:t>
      </w:r>
      <w:r w:rsidR="00F41CC8">
        <w:rPr>
          <w:rFonts w:ascii="Times New Roman" w:hAnsi="Times New Roman" w:cs="Times New Roman"/>
        </w:rPr>
        <w:t xml:space="preserve"> </w:t>
      </w:r>
      <w:r w:rsidR="00681C14" w:rsidRPr="00AA6F89">
        <w:rPr>
          <w:rFonts w:ascii="Times New Roman" w:hAnsi="Times New Roman" w:cs="Times New Roman"/>
        </w:rPr>
        <w:t xml:space="preserve">Consider </w:t>
      </w:r>
      <w:r w:rsidR="00215E18">
        <w:rPr>
          <w:rFonts w:ascii="Times New Roman" w:hAnsi="Times New Roman" w:cs="Times New Roman"/>
        </w:rPr>
        <w:t>a parallel case under feudalism</w:t>
      </w:r>
      <w:r w:rsidR="005B0D43">
        <w:rPr>
          <w:rFonts w:ascii="Times New Roman" w:hAnsi="Times New Roman" w:cs="Times New Roman"/>
        </w:rPr>
        <w:t>: p</w:t>
      </w:r>
      <w:r w:rsidR="00B771DC" w:rsidRPr="00AA6F89">
        <w:rPr>
          <w:rFonts w:ascii="Times New Roman" w:hAnsi="Times New Roman" w:cs="Times New Roman"/>
        </w:rPr>
        <w:t xml:space="preserve">olitical agents </w:t>
      </w:r>
      <w:r w:rsidR="005B0D43">
        <w:rPr>
          <w:rFonts w:ascii="Times New Roman" w:hAnsi="Times New Roman" w:cs="Times New Roman"/>
        </w:rPr>
        <w:t>in a feudal society</w:t>
      </w:r>
      <w:r w:rsidR="00B771DC" w:rsidRPr="00AA6F89">
        <w:rPr>
          <w:rFonts w:ascii="Times New Roman" w:hAnsi="Times New Roman" w:cs="Times New Roman"/>
        </w:rPr>
        <w:t xml:space="preserve"> </w:t>
      </w:r>
      <w:r w:rsidR="005B0D43">
        <w:rPr>
          <w:rFonts w:ascii="Times New Roman" w:hAnsi="Times New Roman" w:cs="Times New Roman"/>
        </w:rPr>
        <w:t>may also have had a duty to transition out of it, but</w:t>
      </w:r>
      <w:r w:rsidR="009207D3" w:rsidRPr="00AA6F89">
        <w:rPr>
          <w:rFonts w:ascii="Times New Roman" w:hAnsi="Times New Roman" w:cs="Times New Roman"/>
        </w:rPr>
        <w:t xml:space="preserve"> </w:t>
      </w:r>
      <w:r w:rsidR="002C5097" w:rsidRPr="00AA6F89">
        <w:rPr>
          <w:rFonts w:ascii="Times New Roman" w:hAnsi="Times New Roman" w:cs="Times New Roman"/>
        </w:rPr>
        <w:t xml:space="preserve">this duty </w:t>
      </w:r>
      <w:r w:rsidR="007D20CA" w:rsidRPr="00AA6F89">
        <w:rPr>
          <w:rFonts w:ascii="Times New Roman" w:hAnsi="Times New Roman" w:cs="Times New Roman"/>
        </w:rPr>
        <w:t xml:space="preserve">is </w:t>
      </w:r>
      <w:r w:rsidR="0000042F">
        <w:rPr>
          <w:rFonts w:ascii="Times New Roman" w:hAnsi="Times New Roman" w:cs="Times New Roman"/>
        </w:rPr>
        <w:t xml:space="preserve">distinct </w:t>
      </w:r>
      <w:r w:rsidR="007D20CA" w:rsidRPr="00AA6F89">
        <w:rPr>
          <w:rFonts w:ascii="Times New Roman" w:hAnsi="Times New Roman" w:cs="Times New Roman"/>
        </w:rPr>
        <w:t xml:space="preserve">from, and does not explain, what makes the feudal political order </w:t>
      </w:r>
      <w:r w:rsidR="005D6196" w:rsidRPr="00AA6F89">
        <w:rPr>
          <w:rFonts w:ascii="Times New Roman" w:hAnsi="Times New Roman" w:cs="Times New Roman"/>
        </w:rPr>
        <w:t>itself u</w:t>
      </w:r>
      <w:r w:rsidR="007D20CA" w:rsidRPr="00AA6F89">
        <w:rPr>
          <w:rFonts w:ascii="Times New Roman" w:hAnsi="Times New Roman" w:cs="Times New Roman"/>
        </w:rPr>
        <w:t>ndemocratic</w:t>
      </w:r>
      <w:r w:rsidR="000F62A3">
        <w:rPr>
          <w:rFonts w:ascii="Times New Roman" w:hAnsi="Times New Roman" w:cs="Times New Roman"/>
        </w:rPr>
        <w:t>.</w:t>
      </w:r>
      <w:r w:rsidR="00036B7F">
        <w:rPr>
          <w:rFonts w:ascii="Times New Roman" w:hAnsi="Times New Roman" w:cs="Times New Roman"/>
        </w:rPr>
        <w:t xml:space="preserve"> </w:t>
      </w:r>
      <w:r w:rsidR="00174C7B">
        <w:rPr>
          <w:rFonts w:ascii="Times New Roman" w:hAnsi="Times New Roman" w:cs="Times New Roman"/>
        </w:rPr>
        <w:t xml:space="preserve">Presumably, </w:t>
      </w:r>
      <w:r w:rsidR="003538A3">
        <w:rPr>
          <w:rFonts w:ascii="Times New Roman" w:hAnsi="Times New Roman" w:cs="Times New Roman"/>
        </w:rPr>
        <w:t xml:space="preserve">the undemocratic </w:t>
      </w:r>
      <w:r w:rsidR="0000042F">
        <w:rPr>
          <w:rFonts w:ascii="Times New Roman" w:hAnsi="Times New Roman" w:cs="Times New Roman"/>
        </w:rPr>
        <w:t xml:space="preserve">nature </w:t>
      </w:r>
      <w:r w:rsidR="003538A3">
        <w:rPr>
          <w:rFonts w:ascii="Times New Roman" w:hAnsi="Times New Roman" w:cs="Times New Roman"/>
        </w:rPr>
        <w:t xml:space="preserve">of feudalism is </w:t>
      </w:r>
      <w:r w:rsidR="00174C7B">
        <w:rPr>
          <w:rFonts w:ascii="Times New Roman" w:hAnsi="Times New Roman" w:cs="Times New Roman"/>
        </w:rPr>
        <w:t xml:space="preserve">explained by </w:t>
      </w:r>
      <w:r w:rsidR="000C7AD6">
        <w:rPr>
          <w:rFonts w:ascii="Times New Roman" w:hAnsi="Times New Roman" w:cs="Times New Roman"/>
        </w:rPr>
        <w:t>its violation of institutional</w:t>
      </w:r>
      <w:r w:rsidR="003538A3">
        <w:rPr>
          <w:rFonts w:ascii="Times New Roman" w:hAnsi="Times New Roman" w:cs="Times New Roman"/>
        </w:rPr>
        <w:t xml:space="preserve"> principles</w:t>
      </w:r>
      <w:r w:rsidR="000C7AD6">
        <w:rPr>
          <w:rFonts w:ascii="Times New Roman" w:hAnsi="Times New Roman" w:cs="Times New Roman"/>
        </w:rPr>
        <w:t xml:space="preserve"> of democracy</w:t>
      </w:r>
      <w:r w:rsidR="00137021">
        <w:rPr>
          <w:rFonts w:ascii="Times New Roman" w:hAnsi="Times New Roman" w:cs="Times New Roman"/>
        </w:rPr>
        <w:t>—principles that, comparatively speaking, are satisfied by a modern liberal-democratic state</w:t>
      </w:r>
      <w:r w:rsidR="00174C7B">
        <w:rPr>
          <w:rFonts w:ascii="Times New Roman" w:hAnsi="Times New Roman" w:cs="Times New Roman"/>
        </w:rPr>
        <w:t>.</w:t>
      </w:r>
      <w:r w:rsidR="00911B84">
        <w:rPr>
          <w:rFonts w:ascii="Times New Roman" w:hAnsi="Times New Roman" w:cs="Times New Roman"/>
        </w:rPr>
        <w:t xml:space="preserve"> </w:t>
      </w:r>
      <w:r w:rsidR="000C7AD6">
        <w:rPr>
          <w:rFonts w:ascii="Times New Roman" w:hAnsi="Times New Roman" w:cs="Times New Roman"/>
        </w:rPr>
        <w:t>These</w:t>
      </w:r>
      <w:r w:rsidR="008D20FF">
        <w:rPr>
          <w:rFonts w:ascii="Times New Roman" w:hAnsi="Times New Roman" w:cs="Times New Roman"/>
        </w:rPr>
        <w:t xml:space="preserve"> </w:t>
      </w:r>
      <w:r w:rsidR="00ED4865">
        <w:rPr>
          <w:rFonts w:ascii="Times New Roman" w:hAnsi="Times New Roman" w:cs="Times New Roman"/>
        </w:rPr>
        <w:t>principles for institutions</w:t>
      </w:r>
      <w:r w:rsidR="000C7AD6">
        <w:rPr>
          <w:rFonts w:ascii="Times New Roman" w:hAnsi="Times New Roman" w:cs="Times New Roman"/>
        </w:rPr>
        <w:t xml:space="preserve"> are categorically different from the </w:t>
      </w:r>
      <w:r w:rsidR="00137021">
        <w:rPr>
          <w:rFonts w:ascii="Times New Roman" w:hAnsi="Times New Roman" w:cs="Times New Roman"/>
        </w:rPr>
        <w:t>ethical duties</w:t>
      </w:r>
      <w:r w:rsidR="000F62A3" w:rsidRPr="00526D3F">
        <w:rPr>
          <w:rFonts w:ascii="Times New Roman" w:hAnsi="Times New Roman" w:cs="Times New Roman"/>
        </w:rPr>
        <w:t xml:space="preserve"> </w:t>
      </w:r>
      <w:r w:rsidR="008D20FF">
        <w:rPr>
          <w:rFonts w:ascii="Times New Roman" w:hAnsi="Times New Roman" w:cs="Times New Roman"/>
        </w:rPr>
        <w:t>for</w:t>
      </w:r>
      <w:r w:rsidR="00ED4865">
        <w:rPr>
          <w:rFonts w:ascii="Times New Roman" w:hAnsi="Times New Roman" w:cs="Times New Roman"/>
        </w:rPr>
        <w:t xml:space="preserve"> individuals </w:t>
      </w:r>
      <w:r w:rsidR="00002145">
        <w:rPr>
          <w:rFonts w:ascii="Times New Roman" w:hAnsi="Times New Roman" w:cs="Times New Roman"/>
        </w:rPr>
        <w:t xml:space="preserve">under </w:t>
      </w:r>
      <w:r w:rsidR="00893805">
        <w:rPr>
          <w:rFonts w:ascii="Times New Roman" w:hAnsi="Times New Roman" w:cs="Times New Roman"/>
        </w:rPr>
        <w:t>conditions of i</w:t>
      </w:r>
      <w:r w:rsidR="00002145">
        <w:rPr>
          <w:rFonts w:ascii="Times New Roman" w:hAnsi="Times New Roman" w:cs="Times New Roman"/>
        </w:rPr>
        <w:t>njustice</w:t>
      </w:r>
      <w:r w:rsidR="00890253">
        <w:rPr>
          <w:rFonts w:ascii="Times New Roman" w:hAnsi="Times New Roman" w:cs="Times New Roman"/>
        </w:rPr>
        <w:t xml:space="preserve">. </w:t>
      </w:r>
      <w:r w:rsidR="00526D3F">
        <w:rPr>
          <w:rFonts w:ascii="Times New Roman" w:hAnsi="Times New Roman" w:cs="Times New Roman"/>
        </w:rPr>
        <w:t xml:space="preserve">The former cannot be understood </w:t>
      </w:r>
      <w:r w:rsidR="00893805">
        <w:rPr>
          <w:rFonts w:ascii="Times New Roman" w:hAnsi="Times New Roman" w:cs="Times New Roman"/>
        </w:rPr>
        <w:t xml:space="preserve">simply </w:t>
      </w:r>
      <w:r w:rsidR="00526D3F">
        <w:rPr>
          <w:rFonts w:ascii="Times New Roman" w:hAnsi="Times New Roman" w:cs="Times New Roman"/>
        </w:rPr>
        <w:t>by appealing to the latter.</w:t>
      </w:r>
    </w:p>
    <w:p w14:paraId="5DA2A6D8" w14:textId="77777777" w:rsidR="00605B48" w:rsidRPr="00AA6F89" w:rsidRDefault="00605B48" w:rsidP="001C0A20">
      <w:pPr>
        <w:spacing w:line="276" w:lineRule="auto"/>
        <w:ind w:firstLine="720"/>
        <w:contextualSpacing/>
        <w:jc w:val="both"/>
        <w:rPr>
          <w:rFonts w:ascii="Times New Roman" w:hAnsi="Times New Roman" w:cs="Times New Roman"/>
        </w:rPr>
      </w:pPr>
    </w:p>
    <w:p w14:paraId="244EF3EA" w14:textId="46C011CD" w:rsidR="00605B48" w:rsidRPr="00AA6F89" w:rsidRDefault="00A211D9" w:rsidP="00FB0888">
      <w:pPr>
        <w:pStyle w:val="ListParagraph"/>
        <w:numPr>
          <w:ilvl w:val="0"/>
          <w:numId w:val="1"/>
        </w:numPr>
        <w:spacing w:line="276" w:lineRule="auto"/>
        <w:jc w:val="both"/>
        <w:rPr>
          <w:rFonts w:ascii="Times New Roman" w:hAnsi="Times New Roman" w:cs="Times New Roman"/>
          <w:b/>
          <w:bCs/>
        </w:rPr>
      </w:pPr>
      <w:r w:rsidRPr="00AA6F89">
        <w:rPr>
          <w:rFonts w:ascii="Times New Roman" w:hAnsi="Times New Roman" w:cs="Times New Roman"/>
          <w:b/>
          <w:bCs/>
        </w:rPr>
        <w:t xml:space="preserve">Why the Subordination Solution </w:t>
      </w:r>
      <w:r w:rsidR="008E606D" w:rsidRPr="00AA6F89">
        <w:rPr>
          <w:rFonts w:ascii="Times New Roman" w:hAnsi="Times New Roman" w:cs="Times New Roman"/>
          <w:b/>
          <w:bCs/>
        </w:rPr>
        <w:t>is Meant to Fail</w:t>
      </w:r>
    </w:p>
    <w:p w14:paraId="73B4AB98" w14:textId="0D31368C" w:rsidR="0071142E" w:rsidRPr="00AA6F89" w:rsidRDefault="0042263E"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Nowhere among the following</w:t>
      </w:r>
      <w:ins w:id="454" w:author="Luca S" w:date="2024-09-16T22:46:00Z" w16du:dateUtc="2024-09-17T02:46:00Z">
        <w:r w:rsidR="001C6138">
          <w:rPr>
            <w:rFonts w:ascii="Times New Roman" w:hAnsi="Times New Roman" w:cs="Times New Roman"/>
          </w:rPr>
          <w:t xml:space="preserve"> options</w:t>
        </w:r>
      </w:ins>
      <w:r w:rsidRPr="00AA6F89">
        <w:rPr>
          <w:rFonts w:ascii="Times New Roman" w:hAnsi="Times New Roman" w:cs="Times New Roman"/>
        </w:rPr>
        <w:t xml:space="preserve"> could we locate the democratic defect in</w:t>
      </w:r>
      <w:ins w:id="455" w:author="Luca S" w:date="2024-09-16T22:46:00Z" w16du:dateUtc="2024-09-17T02:46:00Z">
        <w:r w:rsidR="001C6138">
          <w:rPr>
            <w:rFonts w:ascii="Times New Roman" w:hAnsi="Times New Roman" w:cs="Times New Roman"/>
          </w:rPr>
          <w:t>herent</w:t>
        </w:r>
      </w:ins>
      <w:r w:rsidRPr="00AA6F89">
        <w:rPr>
          <w:rFonts w:ascii="Times New Roman" w:hAnsi="Times New Roman" w:cs="Times New Roman"/>
        </w:rPr>
        <w:t xml:space="preserve"> the structural dependence on capital: </w:t>
      </w:r>
      <w:r w:rsidR="00116670" w:rsidRPr="00AA6F89">
        <w:rPr>
          <w:rFonts w:ascii="Times New Roman" w:hAnsi="Times New Roman" w:cs="Times New Roman"/>
        </w:rPr>
        <w:t xml:space="preserve">the </w:t>
      </w:r>
      <w:ins w:id="456" w:author="Luca S" w:date="2024-09-16T22:46:00Z" w16du:dateUtc="2024-09-17T02:46:00Z">
        <w:r w:rsidR="001C6138">
          <w:rPr>
            <w:rFonts w:ascii="Times New Roman" w:hAnsi="Times New Roman" w:cs="Times New Roman"/>
          </w:rPr>
          <w:t xml:space="preserve">appropriate </w:t>
        </w:r>
      </w:ins>
      <w:r w:rsidR="00215E18">
        <w:rPr>
          <w:rFonts w:ascii="Times New Roman" w:hAnsi="Times New Roman" w:cs="Times New Roman"/>
        </w:rPr>
        <w:t xml:space="preserve">norms for </w:t>
      </w:r>
      <w:r w:rsidR="00116670" w:rsidRPr="00AA6F89">
        <w:rPr>
          <w:rFonts w:ascii="Times New Roman" w:hAnsi="Times New Roman" w:cs="Times New Roman"/>
        </w:rPr>
        <w:t>capitalist firms</w:t>
      </w:r>
      <w:r w:rsidR="00723550" w:rsidRPr="00AA6F89">
        <w:rPr>
          <w:rFonts w:ascii="Times New Roman" w:hAnsi="Times New Roman" w:cs="Times New Roman"/>
        </w:rPr>
        <w:t>,</w:t>
      </w:r>
      <w:r w:rsidR="00116670" w:rsidRPr="00AA6F89">
        <w:rPr>
          <w:rFonts w:ascii="Times New Roman" w:hAnsi="Times New Roman" w:cs="Times New Roman"/>
        </w:rPr>
        <w:t xml:space="preserve"> the design of electoral institutions</w:t>
      </w:r>
      <w:r w:rsidR="00723550" w:rsidRPr="00AA6F89">
        <w:rPr>
          <w:rFonts w:ascii="Times New Roman" w:hAnsi="Times New Roman" w:cs="Times New Roman"/>
        </w:rPr>
        <w:t>,</w:t>
      </w:r>
      <w:r w:rsidR="00116670" w:rsidRPr="00AA6F89">
        <w:rPr>
          <w:rFonts w:ascii="Times New Roman" w:hAnsi="Times New Roman" w:cs="Times New Roman"/>
        </w:rPr>
        <w:t xml:space="preserve"> the </w:t>
      </w:r>
      <w:r w:rsidR="00723550" w:rsidRPr="00AA6F89">
        <w:rPr>
          <w:rFonts w:ascii="Times New Roman" w:hAnsi="Times New Roman" w:cs="Times New Roman"/>
        </w:rPr>
        <w:t xml:space="preserve">epistemic </w:t>
      </w:r>
      <w:del w:id="457" w:author="Luca S" w:date="2024-09-16T22:46:00Z" w16du:dateUtc="2024-09-17T02:46:00Z">
        <w:r w:rsidR="00764FB0" w:rsidDel="001C6138">
          <w:rPr>
            <w:rFonts w:ascii="Times New Roman" w:hAnsi="Times New Roman" w:cs="Times New Roman"/>
          </w:rPr>
          <w:delText xml:space="preserve">pitfalls </w:delText>
        </w:r>
      </w:del>
      <w:ins w:id="458" w:author="Luca S" w:date="2024-09-16T22:46:00Z" w16du:dateUtc="2024-09-17T02:46:00Z">
        <w:r w:rsidR="001C6138">
          <w:rPr>
            <w:rFonts w:ascii="Times New Roman" w:hAnsi="Times New Roman" w:cs="Times New Roman"/>
          </w:rPr>
          <w:t>challenges facing</w:t>
        </w:r>
      </w:ins>
      <w:del w:id="459" w:author="Luca S" w:date="2024-09-16T22:46:00Z" w16du:dateUtc="2024-09-17T02:46:00Z">
        <w:r w:rsidR="00764FB0" w:rsidDel="001C6138">
          <w:rPr>
            <w:rFonts w:ascii="Times New Roman" w:hAnsi="Times New Roman" w:cs="Times New Roman"/>
          </w:rPr>
          <w:delText>of</w:delText>
        </w:r>
      </w:del>
      <w:r w:rsidR="00764FB0">
        <w:rPr>
          <w:rFonts w:ascii="Times New Roman" w:hAnsi="Times New Roman" w:cs="Times New Roman"/>
        </w:rPr>
        <w:t xml:space="preserve"> voters</w:t>
      </w:r>
      <w:r w:rsidR="00723550" w:rsidRPr="00AA6F89">
        <w:rPr>
          <w:rFonts w:ascii="Times New Roman" w:hAnsi="Times New Roman" w:cs="Times New Roman"/>
        </w:rPr>
        <w:t xml:space="preserve">, </w:t>
      </w:r>
      <w:r w:rsidR="00764FB0">
        <w:rPr>
          <w:rFonts w:ascii="Times New Roman" w:hAnsi="Times New Roman" w:cs="Times New Roman"/>
        </w:rPr>
        <w:t xml:space="preserve">or their political vices and </w:t>
      </w:r>
      <w:r w:rsidR="00C80690" w:rsidRPr="00AA6F89">
        <w:rPr>
          <w:rFonts w:ascii="Times New Roman" w:hAnsi="Times New Roman" w:cs="Times New Roman"/>
        </w:rPr>
        <w:t xml:space="preserve">duties under </w:t>
      </w:r>
      <w:ins w:id="460" w:author="Luca S" w:date="2024-09-16T22:46:00Z" w16du:dateUtc="2024-09-17T02:46:00Z">
        <w:r w:rsidR="001C6138">
          <w:rPr>
            <w:rFonts w:ascii="Times New Roman" w:hAnsi="Times New Roman" w:cs="Times New Roman"/>
          </w:rPr>
          <w:t xml:space="preserve">conditions of </w:t>
        </w:r>
      </w:ins>
      <w:r w:rsidR="00C80690" w:rsidRPr="00AA6F89">
        <w:rPr>
          <w:rFonts w:ascii="Times New Roman" w:hAnsi="Times New Roman" w:cs="Times New Roman"/>
        </w:rPr>
        <w:t>injustice.</w:t>
      </w:r>
      <w:r w:rsidR="00A86402" w:rsidRPr="00AA6F89">
        <w:rPr>
          <w:rFonts w:ascii="Times New Roman" w:hAnsi="Times New Roman" w:cs="Times New Roman"/>
        </w:rPr>
        <w:t xml:space="preserve"> </w:t>
      </w:r>
      <w:r w:rsidR="006C3E96" w:rsidRPr="00AA6F89">
        <w:rPr>
          <w:rFonts w:ascii="Times New Roman" w:hAnsi="Times New Roman" w:cs="Times New Roman"/>
        </w:rPr>
        <w:t xml:space="preserve">Even </w:t>
      </w:r>
      <w:del w:id="461" w:author="Luca S" w:date="2024-09-16T22:47:00Z" w16du:dateUtc="2024-09-17T02:47:00Z">
        <w:r w:rsidR="006C3E96" w:rsidRPr="00AA6F89" w:rsidDel="001C6138">
          <w:rPr>
            <w:rFonts w:ascii="Times New Roman" w:hAnsi="Times New Roman" w:cs="Times New Roman"/>
          </w:rPr>
          <w:delText xml:space="preserve">as </w:delText>
        </w:r>
      </w:del>
      <w:ins w:id="462" w:author="Luca S" w:date="2024-09-16T22:47:00Z" w16du:dateUtc="2024-09-17T02:47:00Z">
        <w:r w:rsidR="001C6138">
          <w:rPr>
            <w:rFonts w:ascii="Times New Roman" w:hAnsi="Times New Roman" w:cs="Times New Roman"/>
          </w:rPr>
          <w:t>when</w:t>
        </w:r>
        <w:r w:rsidR="001C6138" w:rsidRPr="00AA6F89">
          <w:rPr>
            <w:rFonts w:ascii="Times New Roman" w:hAnsi="Times New Roman" w:cs="Times New Roman"/>
          </w:rPr>
          <w:t xml:space="preserve"> </w:t>
        </w:r>
      </w:ins>
      <w:r w:rsidR="006C3E96" w:rsidRPr="00AA6F89">
        <w:rPr>
          <w:rFonts w:ascii="Times New Roman" w:hAnsi="Times New Roman" w:cs="Times New Roman"/>
        </w:rPr>
        <w:t xml:space="preserve">electoral institutions function impeccably and citizens </w:t>
      </w:r>
      <w:del w:id="463" w:author="Luca S" w:date="2024-09-16T22:47:00Z" w16du:dateUtc="2024-09-17T02:47:00Z">
        <w:r w:rsidR="005A6D85" w:rsidRPr="00AA6F89" w:rsidDel="001C6138">
          <w:rPr>
            <w:rFonts w:ascii="Times New Roman" w:hAnsi="Times New Roman" w:cs="Times New Roman"/>
          </w:rPr>
          <w:delText xml:space="preserve">conscientiously </w:delText>
        </w:r>
      </w:del>
      <w:r w:rsidR="005A6D85" w:rsidRPr="00AA6F89">
        <w:rPr>
          <w:rFonts w:ascii="Times New Roman" w:hAnsi="Times New Roman" w:cs="Times New Roman"/>
        </w:rPr>
        <w:t>form their political judgment</w:t>
      </w:r>
      <w:ins w:id="464" w:author="Luca S" w:date="2024-09-16T22:47:00Z" w16du:dateUtc="2024-09-17T02:47:00Z">
        <w:r w:rsidR="001C6138">
          <w:rPr>
            <w:rFonts w:ascii="Times New Roman" w:hAnsi="Times New Roman" w:cs="Times New Roman"/>
          </w:rPr>
          <w:t>s</w:t>
        </w:r>
        <w:r w:rsidR="001C6138" w:rsidRPr="001C6138">
          <w:rPr>
            <w:rFonts w:ascii="Times New Roman" w:hAnsi="Times New Roman" w:cs="Times New Roman"/>
          </w:rPr>
          <w:t xml:space="preserve"> </w:t>
        </w:r>
        <w:r w:rsidR="001C6138" w:rsidRPr="00AA6F89">
          <w:rPr>
            <w:rFonts w:ascii="Times New Roman" w:hAnsi="Times New Roman" w:cs="Times New Roman"/>
          </w:rPr>
          <w:t>conscientiously</w:t>
        </w:r>
      </w:ins>
      <w:r w:rsidR="005A6D85" w:rsidRPr="00AA6F89">
        <w:rPr>
          <w:rFonts w:ascii="Times New Roman" w:hAnsi="Times New Roman" w:cs="Times New Roman"/>
        </w:rPr>
        <w:t>, the political process is constrained by the power of capitalist firms</w:t>
      </w:r>
      <w:r w:rsidR="006169D2" w:rsidRPr="00AA6F89">
        <w:rPr>
          <w:rFonts w:ascii="Times New Roman" w:hAnsi="Times New Roman" w:cs="Times New Roman"/>
        </w:rPr>
        <w:t xml:space="preserve"> from the early stage of</w:t>
      </w:r>
      <w:ins w:id="465" w:author="Luca S" w:date="2024-09-16T22:47:00Z" w16du:dateUtc="2024-09-17T02:47:00Z">
        <w:r w:rsidR="001C6138">
          <w:rPr>
            <w:rFonts w:ascii="Times New Roman" w:hAnsi="Times New Roman" w:cs="Times New Roman"/>
          </w:rPr>
          <w:t xml:space="preserve"> the</w:t>
        </w:r>
      </w:ins>
      <w:r w:rsidR="006169D2" w:rsidRPr="00AA6F89">
        <w:rPr>
          <w:rFonts w:ascii="Times New Roman" w:hAnsi="Times New Roman" w:cs="Times New Roman"/>
        </w:rPr>
        <w:t xml:space="preserve"> </w:t>
      </w:r>
      <w:r w:rsidR="006169D2" w:rsidRPr="00AA6F89">
        <w:rPr>
          <w:rFonts w:ascii="Times New Roman" w:hAnsi="Times New Roman" w:cs="Times New Roman"/>
          <w:i/>
          <w:iCs/>
        </w:rPr>
        <w:t>formation</w:t>
      </w:r>
      <w:r w:rsidR="00A86402" w:rsidRPr="00AA6F89">
        <w:rPr>
          <w:rFonts w:ascii="Times New Roman" w:hAnsi="Times New Roman" w:cs="Times New Roman"/>
        </w:rPr>
        <w:t xml:space="preserve"> of </w:t>
      </w:r>
      <w:ins w:id="466" w:author="Luca S" w:date="2024-09-16T22:47:00Z" w16du:dateUtc="2024-09-17T02:47:00Z">
        <w:r w:rsidR="001C6138">
          <w:rPr>
            <w:rFonts w:ascii="Times New Roman" w:hAnsi="Times New Roman" w:cs="Times New Roman"/>
          </w:rPr>
          <w:t xml:space="preserve">those </w:t>
        </w:r>
      </w:ins>
      <w:r w:rsidR="00A86402" w:rsidRPr="00AA6F89">
        <w:rPr>
          <w:rFonts w:ascii="Times New Roman" w:hAnsi="Times New Roman" w:cs="Times New Roman"/>
        </w:rPr>
        <w:t>political judgments.</w:t>
      </w:r>
    </w:p>
    <w:p w14:paraId="30591237" w14:textId="2A29B00D" w:rsidR="00627CA0" w:rsidRPr="00AA6F89" w:rsidRDefault="00A86402"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Once we see </w:t>
      </w:r>
      <w:r w:rsidR="008528A2" w:rsidRPr="00AA6F89">
        <w:rPr>
          <w:rFonts w:ascii="Times New Roman" w:hAnsi="Times New Roman" w:cs="Times New Roman"/>
        </w:rPr>
        <w:t>how deep the constraint cuts</w:t>
      </w:r>
      <w:r w:rsidRPr="00AA6F89">
        <w:rPr>
          <w:rFonts w:ascii="Times New Roman" w:hAnsi="Times New Roman" w:cs="Times New Roman"/>
        </w:rPr>
        <w:t xml:space="preserve">, </w:t>
      </w:r>
      <w:r w:rsidR="00441D57" w:rsidRPr="00AA6F89">
        <w:rPr>
          <w:rFonts w:ascii="Times New Roman" w:hAnsi="Times New Roman" w:cs="Times New Roman"/>
        </w:rPr>
        <w:t xml:space="preserve">we </w:t>
      </w:r>
      <w:r w:rsidR="004D0704" w:rsidRPr="00AA6F89">
        <w:rPr>
          <w:rFonts w:ascii="Times New Roman" w:hAnsi="Times New Roman" w:cs="Times New Roman"/>
        </w:rPr>
        <w:t>find the</w:t>
      </w:r>
      <w:r w:rsidRPr="00AA6F89">
        <w:rPr>
          <w:rFonts w:ascii="Times New Roman" w:hAnsi="Times New Roman" w:cs="Times New Roman"/>
        </w:rPr>
        <w:t xml:space="preserve"> subordination solution </w:t>
      </w:r>
      <w:r w:rsidR="00441D57" w:rsidRPr="00AA6F89">
        <w:rPr>
          <w:rFonts w:ascii="Times New Roman" w:hAnsi="Times New Roman" w:cs="Times New Roman"/>
        </w:rPr>
        <w:t xml:space="preserve">unequipped to explain the democratic defect at issue. </w:t>
      </w:r>
      <w:r w:rsidR="009602F8" w:rsidRPr="00AA6F89">
        <w:rPr>
          <w:rFonts w:ascii="Times New Roman" w:hAnsi="Times New Roman" w:cs="Times New Roman"/>
        </w:rPr>
        <w:t xml:space="preserve">To be sure, it may capture the additional wrong committed by capitalist firms when they effectively undermine </w:t>
      </w:r>
      <w:r w:rsidR="008528A2" w:rsidRPr="00AA6F89">
        <w:rPr>
          <w:rFonts w:ascii="Times New Roman" w:hAnsi="Times New Roman" w:cs="Times New Roman"/>
        </w:rPr>
        <w:t>already-publicly-chosen-and-announced democratic aims</w:t>
      </w:r>
      <w:r w:rsidR="00627CA0" w:rsidRPr="00AA6F89">
        <w:rPr>
          <w:rFonts w:ascii="Times New Roman" w:hAnsi="Times New Roman" w:cs="Times New Roman"/>
        </w:rPr>
        <w:t xml:space="preserve">. However, the subordination solution fails to offer a principled explanation as to the nature of </w:t>
      </w:r>
      <w:ins w:id="467" w:author="Luca S" w:date="2024-09-16T22:47:00Z" w16du:dateUtc="2024-09-17T02:47:00Z">
        <w:r w:rsidR="001C6138">
          <w:rPr>
            <w:rFonts w:ascii="Times New Roman" w:hAnsi="Times New Roman" w:cs="Times New Roman"/>
          </w:rPr>
          <w:t xml:space="preserve">the </w:t>
        </w:r>
      </w:ins>
      <w:r w:rsidR="00627CA0" w:rsidRPr="00AA6F89">
        <w:rPr>
          <w:rFonts w:ascii="Times New Roman" w:hAnsi="Times New Roman" w:cs="Times New Roman"/>
        </w:rPr>
        <w:t xml:space="preserve">democratic defect. </w:t>
      </w:r>
      <w:r w:rsidR="00627CA0" w:rsidRPr="007B44F6">
        <w:rPr>
          <w:rFonts w:ascii="Times New Roman" w:hAnsi="Times New Roman" w:cs="Times New Roman"/>
        </w:rPr>
        <w:t>In</w:t>
      </w:r>
      <w:r w:rsidR="00780B09" w:rsidRPr="007B44F6">
        <w:rPr>
          <w:rFonts w:ascii="Times New Roman" w:hAnsi="Times New Roman" w:cs="Times New Roman"/>
        </w:rPr>
        <w:t xml:space="preserve"> fact, once we see the constraint on will formation, the subordination solution almost appears unintelligible</w:t>
      </w:r>
      <w:r w:rsidR="00CD6C29" w:rsidRPr="007B44F6">
        <w:rPr>
          <w:rFonts w:ascii="Times New Roman" w:hAnsi="Times New Roman" w:cs="Times New Roman"/>
        </w:rPr>
        <w:t xml:space="preserve">: </w:t>
      </w:r>
      <w:r w:rsidR="00626BB5" w:rsidRPr="007B44F6">
        <w:rPr>
          <w:rFonts w:ascii="Times New Roman" w:hAnsi="Times New Roman" w:cs="Times New Roman"/>
        </w:rPr>
        <w:t xml:space="preserve">to </w:t>
      </w:r>
      <w:r w:rsidR="00626BB5" w:rsidRPr="007B44F6">
        <w:rPr>
          <w:rFonts w:ascii="Times New Roman" w:hAnsi="Times New Roman" w:cs="Times New Roman"/>
          <w:i/>
          <w:iCs/>
        </w:rPr>
        <w:t>what</w:t>
      </w:r>
      <w:r w:rsidR="00626BB5" w:rsidRPr="007B44F6">
        <w:rPr>
          <w:rFonts w:ascii="Times New Roman" w:hAnsi="Times New Roman" w:cs="Times New Roman"/>
        </w:rPr>
        <w:t xml:space="preserve"> </w:t>
      </w:r>
      <w:r w:rsidR="00CD6C29" w:rsidRPr="007B44F6">
        <w:rPr>
          <w:rFonts w:ascii="Times New Roman" w:hAnsi="Times New Roman" w:cs="Times New Roman"/>
        </w:rPr>
        <w:t xml:space="preserve">should capitalist firms subordinate themselves? </w:t>
      </w:r>
      <w:r w:rsidR="007B6997" w:rsidRPr="007B44F6">
        <w:rPr>
          <w:rFonts w:ascii="Times New Roman" w:hAnsi="Times New Roman" w:cs="Times New Roman"/>
        </w:rPr>
        <w:t>There is no democratic will with a fixed content</w:t>
      </w:r>
      <w:r w:rsidR="002E0401" w:rsidRPr="007B44F6">
        <w:rPr>
          <w:rFonts w:ascii="Times New Roman" w:hAnsi="Times New Roman" w:cs="Times New Roman"/>
        </w:rPr>
        <w:t xml:space="preserve">, but only decision-making processes. But what does it mean for firms to subordinate themselves to </w:t>
      </w:r>
      <w:r w:rsidR="007B44F6" w:rsidRPr="007B44F6">
        <w:rPr>
          <w:rFonts w:ascii="Times New Roman" w:hAnsi="Times New Roman" w:cs="Times New Roman"/>
        </w:rPr>
        <w:t>decision-making</w:t>
      </w:r>
      <w:r w:rsidR="002E0401" w:rsidRPr="007B44F6">
        <w:rPr>
          <w:rFonts w:ascii="Times New Roman" w:hAnsi="Times New Roman" w:cs="Times New Roman"/>
        </w:rPr>
        <w:t xml:space="preserve"> processes?</w:t>
      </w:r>
      <w:r w:rsidR="00670839" w:rsidRPr="00AA6F89">
        <w:rPr>
          <w:rFonts w:ascii="Times New Roman" w:hAnsi="Times New Roman" w:cs="Times New Roman"/>
        </w:rPr>
        <w:t xml:space="preserve"> </w:t>
      </w:r>
      <w:r w:rsidR="000D332C" w:rsidRPr="00AA6F89">
        <w:rPr>
          <w:rFonts w:ascii="Times New Roman" w:hAnsi="Times New Roman" w:cs="Times New Roman"/>
        </w:rPr>
        <w:t xml:space="preserve">Christiano’s version of the subordination solution maintains intelligibility because it takes the democratic will (“democratic aims”) </w:t>
      </w:r>
      <w:r w:rsidR="000D332C" w:rsidRPr="00AA6F89">
        <w:rPr>
          <w:rFonts w:ascii="Times New Roman" w:hAnsi="Times New Roman" w:cs="Times New Roman"/>
          <w:i/>
          <w:iCs/>
        </w:rPr>
        <w:t>as given</w:t>
      </w:r>
      <w:r w:rsidR="000D332C" w:rsidRPr="00AA6F89">
        <w:rPr>
          <w:rFonts w:ascii="Times New Roman" w:hAnsi="Times New Roman" w:cs="Times New Roman"/>
        </w:rPr>
        <w:t xml:space="preserve"> and </w:t>
      </w:r>
      <w:r w:rsidR="000D332C" w:rsidRPr="00AA6F89">
        <w:rPr>
          <w:rFonts w:ascii="Times New Roman" w:hAnsi="Times New Roman" w:cs="Times New Roman"/>
          <w:i/>
          <w:iCs/>
        </w:rPr>
        <w:t>then</w:t>
      </w:r>
      <w:r w:rsidR="000D332C" w:rsidRPr="00AA6F89">
        <w:rPr>
          <w:rFonts w:ascii="Times New Roman" w:hAnsi="Times New Roman" w:cs="Times New Roman"/>
        </w:rPr>
        <w:t xml:space="preserve"> demands capitalist to serve </w:t>
      </w:r>
      <w:r w:rsidR="000D332C" w:rsidRPr="001C6138">
        <w:rPr>
          <w:rFonts w:ascii="Times New Roman" w:hAnsi="Times New Roman" w:cs="Times New Roman"/>
          <w:rPrChange w:id="468" w:author="Luca S" w:date="2024-09-16T22:48:00Z" w16du:dateUtc="2024-09-17T02:48:00Z">
            <w:rPr>
              <w:rFonts w:ascii="Times New Roman" w:hAnsi="Times New Roman" w:cs="Times New Roman"/>
              <w:i/>
              <w:iCs/>
            </w:rPr>
          </w:rPrChange>
        </w:rPr>
        <w:t>this</w:t>
      </w:r>
      <w:r w:rsidR="000D332C" w:rsidRPr="00AA6F89">
        <w:rPr>
          <w:rFonts w:ascii="Times New Roman" w:hAnsi="Times New Roman" w:cs="Times New Roman"/>
          <w:i/>
          <w:iCs/>
        </w:rPr>
        <w:t xml:space="preserve"> given </w:t>
      </w:r>
      <w:r w:rsidR="000D332C" w:rsidRPr="001C6138">
        <w:rPr>
          <w:rFonts w:ascii="Times New Roman" w:hAnsi="Times New Roman" w:cs="Times New Roman"/>
          <w:rPrChange w:id="469" w:author="Luca S" w:date="2024-09-16T22:48:00Z" w16du:dateUtc="2024-09-17T02:48:00Z">
            <w:rPr>
              <w:rFonts w:ascii="Times New Roman" w:hAnsi="Times New Roman" w:cs="Times New Roman"/>
              <w:i/>
              <w:iCs/>
            </w:rPr>
          </w:rPrChange>
        </w:rPr>
        <w:t>will</w:t>
      </w:r>
      <w:r w:rsidR="000D332C" w:rsidRPr="00AA6F89">
        <w:rPr>
          <w:rFonts w:ascii="Times New Roman" w:hAnsi="Times New Roman" w:cs="Times New Roman"/>
        </w:rPr>
        <w:t>.</w:t>
      </w:r>
      <w:r w:rsidR="008232E1" w:rsidRPr="00AA6F89">
        <w:rPr>
          <w:rFonts w:ascii="Times New Roman" w:hAnsi="Times New Roman" w:cs="Times New Roman"/>
        </w:rPr>
        <w:t xml:space="preserve"> </w:t>
      </w:r>
      <w:r w:rsidR="008232E1" w:rsidRPr="00AA6F89">
        <w:rPr>
          <w:rFonts w:ascii="Times New Roman" w:hAnsi="Times New Roman" w:cs="Times New Roman"/>
        </w:rPr>
        <w:lastRenderedPageBreak/>
        <w:t xml:space="preserve">Once </w:t>
      </w:r>
      <w:r w:rsidR="000D332C" w:rsidRPr="00AA6F89">
        <w:rPr>
          <w:rFonts w:ascii="Times New Roman" w:hAnsi="Times New Roman" w:cs="Times New Roman"/>
        </w:rPr>
        <w:t xml:space="preserve">we </w:t>
      </w:r>
      <w:r w:rsidR="008232E1" w:rsidRPr="00AA6F89">
        <w:rPr>
          <w:rFonts w:ascii="Times New Roman" w:hAnsi="Times New Roman" w:cs="Times New Roman"/>
        </w:rPr>
        <w:t>relax the assumption that the</w:t>
      </w:r>
      <w:r w:rsidR="000D332C" w:rsidRPr="00AA6F89">
        <w:rPr>
          <w:rFonts w:ascii="Times New Roman" w:hAnsi="Times New Roman" w:cs="Times New Roman"/>
        </w:rPr>
        <w:t xml:space="preserve"> </w:t>
      </w:r>
      <w:r w:rsidR="00576EA8" w:rsidRPr="00AA6F89">
        <w:rPr>
          <w:rFonts w:ascii="Times New Roman" w:hAnsi="Times New Roman" w:cs="Times New Roman"/>
        </w:rPr>
        <w:t>democratic</w:t>
      </w:r>
      <w:r w:rsidR="000D332C" w:rsidRPr="00AA6F89">
        <w:rPr>
          <w:rFonts w:ascii="Times New Roman" w:hAnsi="Times New Roman" w:cs="Times New Roman"/>
        </w:rPr>
        <w:t xml:space="preserve"> will</w:t>
      </w:r>
      <w:r w:rsidR="008232E1" w:rsidRPr="00AA6F89">
        <w:rPr>
          <w:rFonts w:ascii="Times New Roman" w:hAnsi="Times New Roman" w:cs="Times New Roman"/>
        </w:rPr>
        <w:t xml:space="preserve"> is already given</w:t>
      </w:r>
      <w:r w:rsidR="000D332C" w:rsidRPr="00AA6F89">
        <w:rPr>
          <w:rFonts w:ascii="Times New Roman" w:hAnsi="Times New Roman" w:cs="Times New Roman"/>
        </w:rPr>
        <w:t xml:space="preserve">, then </w:t>
      </w:r>
      <w:r w:rsidR="00640FBF" w:rsidRPr="00AA6F89">
        <w:rPr>
          <w:rFonts w:ascii="Times New Roman" w:hAnsi="Times New Roman" w:cs="Times New Roman"/>
        </w:rPr>
        <w:t>we can hardly make sense of the subordination solution.</w:t>
      </w:r>
    </w:p>
    <w:p w14:paraId="7850DD5C" w14:textId="6F6BF697" w:rsidR="001D3A6D" w:rsidRPr="00AA6F89" w:rsidRDefault="00640FBF"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This unintelligibility points towards a deeper problem of the subordination solution</w:t>
      </w:r>
      <w:r w:rsidR="003650B1" w:rsidRPr="00AA6F89">
        <w:rPr>
          <w:rFonts w:ascii="Times New Roman" w:hAnsi="Times New Roman" w:cs="Times New Roman"/>
        </w:rPr>
        <w:t>: it</w:t>
      </w:r>
      <w:r w:rsidR="003B26CF" w:rsidRPr="00AA6F89">
        <w:rPr>
          <w:rFonts w:ascii="Times New Roman" w:hAnsi="Times New Roman" w:cs="Times New Roman"/>
        </w:rPr>
        <w:t xml:space="preserve"> </w:t>
      </w:r>
      <w:r w:rsidR="00FB15AF" w:rsidRPr="00AA6F89">
        <w:rPr>
          <w:rFonts w:ascii="Times New Roman" w:hAnsi="Times New Roman" w:cs="Times New Roman"/>
        </w:rPr>
        <w:t xml:space="preserve">presupposes </w:t>
      </w:r>
      <w:r w:rsidR="003B26CF" w:rsidRPr="00AA6F89">
        <w:rPr>
          <w:rFonts w:ascii="Times New Roman" w:hAnsi="Times New Roman" w:cs="Times New Roman"/>
        </w:rPr>
        <w:t xml:space="preserve">an implausible idea of </w:t>
      </w:r>
      <w:r w:rsidR="001E0E87" w:rsidRPr="00AA6F89">
        <w:rPr>
          <w:rFonts w:ascii="Times New Roman" w:hAnsi="Times New Roman" w:cs="Times New Roman"/>
        </w:rPr>
        <w:t>democratic decision-making</w:t>
      </w:r>
      <w:r w:rsidR="000D2731" w:rsidRPr="00AA6F89">
        <w:rPr>
          <w:rFonts w:ascii="Times New Roman" w:hAnsi="Times New Roman" w:cs="Times New Roman"/>
        </w:rPr>
        <w:t xml:space="preserve">. </w:t>
      </w:r>
      <w:r w:rsidR="007E3938" w:rsidRPr="00AA6F89">
        <w:rPr>
          <w:rFonts w:ascii="Times New Roman" w:hAnsi="Times New Roman" w:cs="Times New Roman"/>
        </w:rPr>
        <w:t>Recall</w:t>
      </w:r>
      <w:r w:rsidR="00122790" w:rsidRPr="00AA6F89">
        <w:rPr>
          <w:rFonts w:ascii="Times New Roman" w:hAnsi="Times New Roman" w:cs="Times New Roman"/>
        </w:rPr>
        <w:t xml:space="preserve"> that</w:t>
      </w:r>
      <w:r w:rsidR="007E3938" w:rsidRPr="00AA6F89">
        <w:rPr>
          <w:rFonts w:ascii="Times New Roman" w:hAnsi="Times New Roman" w:cs="Times New Roman"/>
        </w:rPr>
        <w:t xml:space="preserve"> </w:t>
      </w:r>
      <w:r w:rsidR="00122790" w:rsidRPr="00AA6F89">
        <w:rPr>
          <w:rFonts w:ascii="Times New Roman" w:hAnsi="Times New Roman" w:cs="Times New Roman"/>
        </w:rPr>
        <w:t>the</w:t>
      </w:r>
      <w:r w:rsidR="00C51109" w:rsidRPr="00AA6F89">
        <w:rPr>
          <w:rFonts w:ascii="Times New Roman" w:hAnsi="Times New Roman" w:cs="Times New Roman"/>
        </w:rPr>
        <w:t xml:space="preserve"> point of the</w:t>
      </w:r>
      <w:r w:rsidR="00122790" w:rsidRPr="00AA6F89">
        <w:rPr>
          <w:rFonts w:ascii="Times New Roman" w:hAnsi="Times New Roman" w:cs="Times New Roman"/>
        </w:rPr>
        <w:t xml:space="preserve"> subordination solution is to </w:t>
      </w:r>
      <w:r w:rsidR="007E3938" w:rsidRPr="00AA6F89">
        <w:rPr>
          <w:rFonts w:ascii="Times New Roman" w:hAnsi="Times New Roman" w:cs="Times New Roman"/>
          <w:i/>
          <w:iCs/>
        </w:rPr>
        <w:t>resolve</w:t>
      </w:r>
      <w:r w:rsidR="007E3938" w:rsidRPr="00AA6F89">
        <w:rPr>
          <w:rFonts w:ascii="Times New Roman" w:hAnsi="Times New Roman" w:cs="Times New Roman"/>
        </w:rPr>
        <w:t xml:space="preserve"> </w:t>
      </w:r>
      <w:r w:rsidR="00827DE9" w:rsidRPr="00AA6F89">
        <w:rPr>
          <w:rFonts w:ascii="Times New Roman" w:hAnsi="Times New Roman" w:cs="Times New Roman"/>
        </w:rPr>
        <w:t xml:space="preserve">the complaint that </w:t>
      </w:r>
      <w:r w:rsidR="00C51109" w:rsidRPr="00AA6F89">
        <w:rPr>
          <w:rFonts w:ascii="Times New Roman" w:hAnsi="Times New Roman" w:cs="Times New Roman"/>
        </w:rPr>
        <w:t>capitalist firms</w:t>
      </w:r>
      <w:r w:rsidR="0083284D" w:rsidRPr="00AA6F89">
        <w:rPr>
          <w:rFonts w:ascii="Times New Roman" w:hAnsi="Times New Roman" w:cs="Times New Roman"/>
        </w:rPr>
        <w:t xml:space="preserve"> exercise </w:t>
      </w:r>
      <w:r w:rsidR="00BB15CB" w:rsidRPr="00AA6F89">
        <w:rPr>
          <w:rFonts w:ascii="Times New Roman" w:hAnsi="Times New Roman" w:cs="Times New Roman"/>
        </w:rPr>
        <w:t>problematic</w:t>
      </w:r>
      <w:r w:rsidR="0083284D" w:rsidRPr="00AA6F89">
        <w:rPr>
          <w:rFonts w:ascii="Times New Roman" w:hAnsi="Times New Roman" w:cs="Times New Roman"/>
        </w:rPr>
        <w:t xml:space="preserve"> power over politics</w:t>
      </w:r>
      <w:r w:rsidR="00CB52F7" w:rsidRPr="00AA6F89">
        <w:rPr>
          <w:rFonts w:ascii="Times New Roman" w:hAnsi="Times New Roman" w:cs="Times New Roman"/>
        </w:rPr>
        <w:t xml:space="preserve">, </w:t>
      </w:r>
      <w:r w:rsidR="00605E83" w:rsidRPr="00AA6F89">
        <w:rPr>
          <w:rFonts w:ascii="Times New Roman" w:hAnsi="Times New Roman" w:cs="Times New Roman"/>
        </w:rPr>
        <w:t>assuring citizens that</w:t>
      </w:r>
      <w:r w:rsidR="00CB52F7" w:rsidRPr="00AA6F89">
        <w:rPr>
          <w:rFonts w:ascii="Times New Roman" w:hAnsi="Times New Roman" w:cs="Times New Roman"/>
        </w:rPr>
        <w:t xml:space="preserve"> capitalist firms</w:t>
      </w:r>
      <w:ins w:id="470" w:author="Luca S" w:date="2024-09-16T22:48:00Z" w16du:dateUtc="2024-09-17T02:48:00Z">
        <w:r w:rsidR="001C6138">
          <w:rPr>
            <w:rFonts w:ascii="Times New Roman" w:hAnsi="Times New Roman" w:cs="Times New Roman"/>
          </w:rPr>
          <w:t xml:space="preserve"> will</w:t>
        </w:r>
      </w:ins>
      <w:r w:rsidR="00CB52F7" w:rsidRPr="00AA6F89">
        <w:rPr>
          <w:rFonts w:ascii="Times New Roman" w:hAnsi="Times New Roman" w:cs="Times New Roman"/>
        </w:rPr>
        <w:t xml:space="preserve"> </w:t>
      </w:r>
      <w:r w:rsidR="00002ECB" w:rsidRPr="00AA6F89">
        <w:rPr>
          <w:rFonts w:ascii="Times New Roman" w:hAnsi="Times New Roman" w:cs="Times New Roman"/>
        </w:rPr>
        <w:t>have</w:t>
      </w:r>
      <w:r w:rsidR="00CB52F7" w:rsidRPr="00AA6F89">
        <w:rPr>
          <w:rFonts w:ascii="Times New Roman" w:hAnsi="Times New Roman" w:cs="Times New Roman"/>
        </w:rPr>
        <w:t xml:space="preserve"> “adequate respect for the democratic process.”</w:t>
      </w:r>
      <w:r w:rsidR="00CB52F7" w:rsidRPr="00AA6F89">
        <w:rPr>
          <w:rStyle w:val="FootnoteReference"/>
          <w:rFonts w:ascii="Times New Roman" w:hAnsi="Times New Roman" w:cs="Times New Roman"/>
        </w:rPr>
        <w:footnoteReference w:id="31"/>
      </w:r>
      <w:r w:rsidR="0083284D" w:rsidRPr="00AA6F89">
        <w:rPr>
          <w:rFonts w:ascii="Times New Roman" w:hAnsi="Times New Roman" w:cs="Times New Roman"/>
        </w:rPr>
        <w:t xml:space="preserve"> For the subordination solution to achieve </w:t>
      </w:r>
      <w:r w:rsidR="00CB52F7" w:rsidRPr="00AA6F89">
        <w:rPr>
          <w:rFonts w:ascii="Times New Roman" w:hAnsi="Times New Roman" w:cs="Times New Roman"/>
        </w:rPr>
        <w:t>this</w:t>
      </w:r>
      <w:r w:rsidR="0083284D" w:rsidRPr="00AA6F89">
        <w:rPr>
          <w:rFonts w:ascii="Times New Roman" w:hAnsi="Times New Roman" w:cs="Times New Roman"/>
        </w:rPr>
        <w:t xml:space="preserve"> purpose, </w:t>
      </w:r>
      <w:r w:rsidR="00DF2E43" w:rsidRPr="00AA6F89">
        <w:rPr>
          <w:rFonts w:ascii="Times New Roman" w:hAnsi="Times New Roman" w:cs="Times New Roman"/>
        </w:rPr>
        <w:t xml:space="preserve">it is not enough that capitalist </w:t>
      </w:r>
      <w:r w:rsidR="0021031C" w:rsidRPr="00AA6F89">
        <w:rPr>
          <w:rFonts w:ascii="Times New Roman" w:hAnsi="Times New Roman" w:cs="Times New Roman"/>
        </w:rPr>
        <w:t>firms serv</w:t>
      </w:r>
      <w:r w:rsidR="009A0067" w:rsidRPr="00AA6F89">
        <w:rPr>
          <w:rFonts w:ascii="Times New Roman" w:hAnsi="Times New Roman" w:cs="Times New Roman"/>
        </w:rPr>
        <w:t xml:space="preserve">e </w:t>
      </w:r>
      <w:r w:rsidR="002E7511" w:rsidRPr="00AA6F89">
        <w:rPr>
          <w:rFonts w:ascii="Times New Roman" w:hAnsi="Times New Roman" w:cs="Times New Roman"/>
        </w:rPr>
        <w:t xml:space="preserve">the given democratic will. </w:t>
      </w:r>
      <w:r w:rsidR="00723550" w:rsidRPr="00AA6F89">
        <w:rPr>
          <w:rFonts w:ascii="Times New Roman" w:hAnsi="Times New Roman" w:cs="Times New Roman"/>
        </w:rPr>
        <w:t>The democratic wil</w:t>
      </w:r>
      <w:r w:rsidR="00264379" w:rsidRPr="00AA6F89">
        <w:rPr>
          <w:rFonts w:ascii="Times New Roman" w:hAnsi="Times New Roman" w:cs="Times New Roman"/>
        </w:rPr>
        <w:t>l</w:t>
      </w:r>
      <w:r w:rsidR="00723550" w:rsidRPr="00AA6F89">
        <w:rPr>
          <w:rFonts w:ascii="Times New Roman" w:hAnsi="Times New Roman" w:cs="Times New Roman"/>
        </w:rPr>
        <w:t xml:space="preserve"> must be</w:t>
      </w:r>
      <w:r w:rsidR="008075B4" w:rsidRPr="00AA6F89">
        <w:rPr>
          <w:rFonts w:ascii="Times New Roman" w:hAnsi="Times New Roman" w:cs="Times New Roman"/>
        </w:rPr>
        <w:t xml:space="preserve"> independent of or “free” from the </w:t>
      </w:r>
      <w:ins w:id="471" w:author="Luca S" w:date="2024-09-16T22:48:00Z" w16du:dateUtc="2024-09-17T02:48:00Z">
        <w:r w:rsidR="001C6138">
          <w:rPr>
            <w:rFonts w:ascii="Times New Roman" w:hAnsi="Times New Roman" w:cs="Times New Roman"/>
          </w:rPr>
          <w:t xml:space="preserve">problematic </w:t>
        </w:r>
      </w:ins>
      <w:r w:rsidR="008075B4" w:rsidRPr="00AA6F89">
        <w:rPr>
          <w:rFonts w:ascii="Times New Roman" w:hAnsi="Times New Roman" w:cs="Times New Roman"/>
        </w:rPr>
        <w:t>power of capitalist firms.</w:t>
      </w:r>
      <w:r w:rsidR="00723550" w:rsidRPr="00AA6F89">
        <w:rPr>
          <w:rFonts w:ascii="Times New Roman" w:hAnsi="Times New Roman" w:cs="Times New Roman"/>
        </w:rPr>
        <w:t xml:space="preserve"> </w:t>
      </w:r>
      <w:r w:rsidR="007F48F2" w:rsidRPr="00AA6F89">
        <w:rPr>
          <w:rFonts w:ascii="Times New Roman" w:hAnsi="Times New Roman" w:cs="Times New Roman"/>
        </w:rPr>
        <w:t>Consider an analogy</w:t>
      </w:r>
      <w:r w:rsidR="008075B4" w:rsidRPr="00AA6F89">
        <w:rPr>
          <w:rFonts w:ascii="Times New Roman" w:hAnsi="Times New Roman" w:cs="Times New Roman"/>
        </w:rPr>
        <w:t xml:space="preserve"> of a master-s</w:t>
      </w:r>
      <w:r w:rsidR="00390E1C" w:rsidRPr="00AA6F89">
        <w:rPr>
          <w:rFonts w:ascii="Times New Roman" w:hAnsi="Times New Roman" w:cs="Times New Roman"/>
        </w:rPr>
        <w:t>lave</w:t>
      </w:r>
      <w:r w:rsidR="008075B4" w:rsidRPr="00AA6F89">
        <w:rPr>
          <w:rFonts w:ascii="Times New Roman" w:hAnsi="Times New Roman" w:cs="Times New Roman"/>
        </w:rPr>
        <w:t xml:space="preserve"> relationship</w:t>
      </w:r>
      <w:r w:rsidR="00BC4D95" w:rsidRPr="00AA6F89">
        <w:rPr>
          <w:rFonts w:ascii="Times New Roman" w:hAnsi="Times New Roman" w:cs="Times New Roman"/>
        </w:rPr>
        <w:t xml:space="preserve">. </w:t>
      </w:r>
      <w:r w:rsidR="006A1511" w:rsidRPr="00AA6F89">
        <w:rPr>
          <w:rFonts w:ascii="Times New Roman" w:hAnsi="Times New Roman" w:cs="Times New Roman"/>
        </w:rPr>
        <w:t xml:space="preserve"> </w:t>
      </w:r>
      <w:r w:rsidR="007917F6" w:rsidRPr="00AA6F89">
        <w:rPr>
          <w:rFonts w:ascii="Times New Roman" w:hAnsi="Times New Roman" w:cs="Times New Roman"/>
        </w:rPr>
        <w:t>Suppose t</w:t>
      </w:r>
      <w:r w:rsidR="00AE196A" w:rsidRPr="00AA6F89">
        <w:rPr>
          <w:rFonts w:ascii="Times New Roman" w:hAnsi="Times New Roman" w:cs="Times New Roman"/>
        </w:rPr>
        <w:t xml:space="preserve">he </w:t>
      </w:r>
      <w:r w:rsidR="00390E1C" w:rsidRPr="00AA6F89">
        <w:rPr>
          <w:rFonts w:ascii="Times New Roman" w:hAnsi="Times New Roman" w:cs="Times New Roman"/>
        </w:rPr>
        <w:t>slave</w:t>
      </w:r>
      <w:r w:rsidR="00BC4D95" w:rsidRPr="00AA6F89">
        <w:rPr>
          <w:rFonts w:ascii="Times New Roman" w:hAnsi="Times New Roman" w:cs="Times New Roman"/>
        </w:rPr>
        <w:t xml:space="preserve"> </w:t>
      </w:r>
      <w:r w:rsidR="007917F6" w:rsidRPr="00AA6F89">
        <w:rPr>
          <w:rFonts w:ascii="Times New Roman" w:hAnsi="Times New Roman" w:cs="Times New Roman"/>
        </w:rPr>
        <w:t>manage</w:t>
      </w:r>
      <w:r w:rsidR="00BC4D95" w:rsidRPr="00AA6F89">
        <w:rPr>
          <w:rFonts w:ascii="Times New Roman" w:hAnsi="Times New Roman" w:cs="Times New Roman"/>
        </w:rPr>
        <w:t>s</w:t>
      </w:r>
      <w:r w:rsidR="007917F6" w:rsidRPr="00AA6F89">
        <w:rPr>
          <w:rFonts w:ascii="Times New Roman" w:hAnsi="Times New Roman" w:cs="Times New Roman"/>
        </w:rPr>
        <w:t xml:space="preserve"> </w:t>
      </w:r>
      <w:r w:rsidR="00AE196A" w:rsidRPr="00AA6F89">
        <w:rPr>
          <w:rFonts w:ascii="Times New Roman" w:hAnsi="Times New Roman" w:cs="Times New Roman"/>
        </w:rPr>
        <w:t xml:space="preserve">the </w:t>
      </w:r>
      <w:r w:rsidR="00E811B8" w:rsidRPr="00AA6F89">
        <w:rPr>
          <w:rFonts w:ascii="Times New Roman" w:hAnsi="Times New Roman" w:cs="Times New Roman"/>
        </w:rPr>
        <w:t>living environment</w:t>
      </w:r>
      <w:r w:rsidR="00AE196A" w:rsidRPr="00AA6F89">
        <w:rPr>
          <w:rFonts w:ascii="Times New Roman" w:hAnsi="Times New Roman" w:cs="Times New Roman"/>
        </w:rPr>
        <w:t xml:space="preserve"> of the master</w:t>
      </w:r>
      <w:r w:rsidR="00B06A22" w:rsidRPr="00AA6F89">
        <w:rPr>
          <w:rFonts w:ascii="Times New Roman" w:hAnsi="Times New Roman" w:cs="Times New Roman"/>
        </w:rPr>
        <w:t>—</w:t>
      </w:r>
      <w:r w:rsidR="00AF1E99" w:rsidRPr="00AA6F89">
        <w:rPr>
          <w:rFonts w:ascii="Times New Roman" w:hAnsi="Times New Roman" w:cs="Times New Roman"/>
        </w:rPr>
        <w:t xml:space="preserve">which news he hears, </w:t>
      </w:r>
      <w:r w:rsidR="004F2383" w:rsidRPr="00AA6F89">
        <w:rPr>
          <w:rFonts w:ascii="Times New Roman" w:hAnsi="Times New Roman" w:cs="Times New Roman"/>
        </w:rPr>
        <w:t>which cuisine he tries, which luxuries he comes acros</w:t>
      </w:r>
      <w:r w:rsidR="00AF1E99" w:rsidRPr="00AA6F89">
        <w:rPr>
          <w:rFonts w:ascii="Times New Roman" w:hAnsi="Times New Roman" w:cs="Times New Roman"/>
        </w:rPr>
        <w:t>s</w:t>
      </w:r>
      <w:r w:rsidR="004F2383" w:rsidRPr="00AA6F89">
        <w:rPr>
          <w:rFonts w:ascii="Times New Roman" w:hAnsi="Times New Roman" w:cs="Times New Roman"/>
        </w:rPr>
        <w:t xml:space="preserve">—and </w:t>
      </w:r>
      <w:r w:rsidR="007917F6" w:rsidRPr="00AA6F89">
        <w:rPr>
          <w:rFonts w:ascii="Times New Roman" w:hAnsi="Times New Roman" w:cs="Times New Roman"/>
        </w:rPr>
        <w:t xml:space="preserve">thereby </w:t>
      </w:r>
      <w:r w:rsidR="002D78EA" w:rsidRPr="00AA6F89">
        <w:rPr>
          <w:rFonts w:ascii="Times New Roman" w:hAnsi="Times New Roman" w:cs="Times New Roman"/>
        </w:rPr>
        <w:t>has the power to constrain what the master comes to want.</w:t>
      </w:r>
      <w:r w:rsidR="00E811B8" w:rsidRPr="00AA6F89">
        <w:rPr>
          <w:rFonts w:ascii="Times New Roman" w:hAnsi="Times New Roman" w:cs="Times New Roman"/>
        </w:rPr>
        <w:t xml:space="preserve"> </w:t>
      </w:r>
      <w:r w:rsidR="009003BE" w:rsidRPr="00AA6F89">
        <w:rPr>
          <w:rFonts w:ascii="Times New Roman" w:hAnsi="Times New Roman" w:cs="Times New Roman"/>
        </w:rPr>
        <w:t xml:space="preserve">In this relationship, </w:t>
      </w:r>
      <w:r w:rsidR="00ED77A8" w:rsidRPr="00AA6F89">
        <w:rPr>
          <w:rFonts w:ascii="Times New Roman" w:hAnsi="Times New Roman" w:cs="Times New Roman"/>
        </w:rPr>
        <w:t>even if the slave dutifully obeyed all the formed-and-expressed wishes of the master, this obedience would</w:t>
      </w:r>
      <w:r w:rsidR="001D3A6D" w:rsidRPr="00AA6F89">
        <w:rPr>
          <w:rFonts w:ascii="Times New Roman" w:hAnsi="Times New Roman" w:cs="Times New Roman"/>
        </w:rPr>
        <w:t xml:space="preserve"> </w:t>
      </w:r>
      <w:r w:rsidR="006A1890" w:rsidRPr="00AA6F89">
        <w:rPr>
          <w:rFonts w:ascii="Times New Roman" w:hAnsi="Times New Roman" w:cs="Times New Roman"/>
        </w:rPr>
        <w:t>fail</w:t>
      </w:r>
      <w:r w:rsidR="001D3A6D" w:rsidRPr="00AA6F89">
        <w:rPr>
          <w:rFonts w:ascii="Times New Roman" w:hAnsi="Times New Roman" w:cs="Times New Roman"/>
        </w:rPr>
        <w:t xml:space="preserve"> to </w:t>
      </w:r>
      <w:del w:id="472" w:author="Luca S" w:date="2024-09-16T22:49:00Z" w16du:dateUtc="2024-09-17T02:49:00Z">
        <w:r w:rsidR="001D3A6D" w:rsidRPr="00AA6F89" w:rsidDel="007E5CD4">
          <w:rPr>
            <w:rFonts w:ascii="Times New Roman" w:hAnsi="Times New Roman" w:cs="Times New Roman"/>
          </w:rPr>
          <w:delText>re</w:delText>
        </w:r>
        <w:r w:rsidR="00D268A1" w:rsidRPr="00AA6F89" w:rsidDel="007E5CD4">
          <w:rPr>
            <w:rFonts w:ascii="Times New Roman" w:hAnsi="Times New Roman" w:cs="Times New Roman"/>
          </w:rPr>
          <w:delText>solve</w:delText>
        </w:r>
        <w:r w:rsidR="009003BE" w:rsidRPr="00AA6F89" w:rsidDel="007E5CD4">
          <w:rPr>
            <w:rFonts w:ascii="Times New Roman" w:hAnsi="Times New Roman" w:cs="Times New Roman"/>
          </w:rPr>
          <w:delText xml:space="preserve"> </w:delText>
        </w:r>
      </w:del>
      <w:ins w:id="473" w:author="Luca S" w:date="2024-09-16T22:49:00Z" w16du:dateUtc="2024-09-17T02:49:00Z">
        <w:r w:rsidR="007E5CD4">
          <w:rPr>
            <w:rFonts w:ascii="Times New Roman" w:hAnsi="Times New Roman" w:cs="Times New Roman"/>
          </w:rPr>
          <w:t>unseat</w:t>
        </w:r>
        <w:r w:rsidR="007E5CD4" w:rsidRPr="00AA6F89">
          <w:rPr>
            <w:rFonts w:ascii="Times New Roman" w:hAnsi="Times New Roman" w:cs="Times New Roman"/>
          </w:rPr>
          <w:t xml:space="preserve"> </w:t>
        </w:r>
      </w:ins>
      <w:r w:rsidR="009003BE" w:rsidRPr="00AA6F89">
        <w:rPr>
          <w:rFonts w:ascii="Times New Roman" w:hAnsi="Times New Roman" w:cs="Times New Roman"/>
        </w:rPr>
        <w:t xml:space="preserve">the </w:t>
      </w:r>
      <w:del w:id="474" w:author="Luca S" w:date="2024-09-16T22:50:00Z" w16du:dateUtc="2024-09-17T02:50:00Z">
        <w:r w:rsidR="00FB22E8" w:rsidRPr="00AA6F89" w:rsidDel="007E5CD4">
          <w:rPr>
            <w:rFonts w:ascii="Times New Roman" w:hAnsi="Times New Roman" w:cs="Times New Roman"/>
          </w:rPr>
          <w:delText>worry</w:delText>
        </w:r>
        <w:r w:rsidR="009003BE" w:rsidRPr="00AA6F89" w:rsidDel="007E5CD4">
          <w:rPr>
            <w:rFonts w:ascii="Times New Roman" w:hAnsi="Times New Roman" w:cs="Times New Roman"/>
          </w:rPr>
          <w:delText xml:space="preserve"> </w:delText>
        </w:r>
      </w:del>
      <w:ins w:id="475" w:author="Luca S" w:date="2024-09-16T22:50:00Z" w16du:dateUtc="2024-09-17T02:50:00Z">
        <w:r w:rsidR="007E5CD4">
          <w:rPr>
            <w:rFonts w:ascii="Times New Roman" w:hAnsi="Times New Roman" w:cs="Times New Roman"/>
          </w:rPr>
          <w:t>judgment</w:t>
        </w:r>
        <w:r w:rsidR="007E5CD4" w:rsidRPr="00AA6F89">
          <w:rPr>
            <w:rFonts w:ascii="Times New Roman" w:hAnsi="Times New Roman" w:cs="Times New Roman"/>
          </w:rPr>
          <w:t xml:space="preserve"> </w:t>
        </w:r>
      </w:ins>
      <w:r w:rsidR="009003BE" w:rsidRPr="00AA6F89">
        <w:rPr>
          <w:rFonts w:ascii="Times New Roman" w:hAnsi="Times New Roman" w:cs="Times New Roman"/>
        </w:rPr>
        <w:t>that the master’s</w:t>
      </w:r>
      <w:r w:rsidR="00254A44" w:rsidRPr="00AA6F89">
        <w:rPr>
          <w:rFonts w:ascii="Times New Roman" w:hAnsi="Times New Roman" w:cs="Times New Roman"/>
        </w:rPr>
        <w:t xml:space="preserve"> </w:t>
      </w:r>
      <w:r w:rsidR="007A12B5" w:rsidRPr="00AA6F89">
        <w:rPr>
          <w:rFonts w:ascii="Times New Roman" w:hAnsi="Times New Roman" w:cs="Times New Roman"/>
        </w:rPr>
        <w:t>sovereignty</w:t>
      </w:r>
      <w:r w:rsidR="006E71BF" w:rsidRPr="00AA6F89">
        <w:rPr>
          <w:rFonts w:ascii="Times New Roman" w:hAnsi="Times New Roman" w:cs="Times New Roman"/>
        </w:rPr>
        <w:t xml:space="preserve"> </w:t>
      </w:r>
      <w:r w:rsidR="001D3A6D" w:rsidRPr="00AA6F89">
        <w:rPr>
          <w:rFonts w:ascii="Times New Roman" w:hAnsi="Times New Roman" w:cs="Times New Roman"/>
        </w:rPr>
        <w:t xml:space="preserve">over the </w:t>
      </w:r>
      <w:r w:rsidR="00390E1C" w:rsidRPr="00AA6F89">
        <w:rPr>
          <w:rFonts w:ascii="Times New Roman" w:hAnsi="Times New Roman" w:cs="Times New Roman"/>
        </w:rPr>
        <w:t>slave</w:t>
      </w:r>
      <w:r w:rsidR="001D3A6D" w:rsidRPr="00AA6F89">
        <w:rPr>
          <w:rFonts w:ascii="Times New Roman" w:hAnsi="Times New Roman" w:cs="Times New Roman"/>
        </w:rPr>
        <w:t xml:space="preserve"> </w:t>
      </w:r>
      <w:r w:rsidR="00254A44" w:rsidRPr="00AA6F89">
        <w:rPr>
          <w:rFonts w:ascii="Times New Roman" w:hAnsi="Times New Roman" w:cs="Times New Roman"/>
        </w:rPr>
        <w:t xml:space="preserve">is </w:t>
      </w:r>
      <w:r w:rsidR="006A1890" w:rsidRPr="00AA6F89">
        <w:rPr>
          <w:rFonts w:ascii="Times New Roman" w:hAnsi="Times New Roman" w:cs="Times New Roman"/>
        </w:rPr>
        <w:t xml:space="preserve">deeply </w:t>
      </w:r>
      <w:r w:rsidR="00254A44" w:rsidRPr="00AA6F89">
        <w:rPr>
          <w:rFonts w:ascii="Times New Roman" w:hAnsi="Times New Roman" w:cs="Times New Roman"/>
        </w:rPr>
        <w:t xml:space="preserve">compromised. </w:t>
      </w:r>
      <w:r w:rsidR="00073222" w:rsidRPr="00AA6F89">
        <w:rPr>
          <w:rFonts w:ascii="Times New Roman" w:hAnsi="Times New Roman" w:cs="Times New Roman"/>
        </w:rPr>
        <w:t>For</w:t>
      </w:r>
      <w:r w:rsidR="00FB22E8" w:rsidRPr="00AA6F89">
        <w:rPr>
          <w:rFonts w:ascii="Times New Roman" w:hAnsi="Times New Roman" w:cs="Times New Roman"/>
        </w:rPr>
        <w:t xml:space="preserve"> </w:t>
      </w:r>
      <w:r w:rsidR="00073222" w:rsidRPr="00AA6F89">
        <w:rPr>
          <w:rFonts w:ascii="Times New Roman" w:hAnsi="Times New Roman" w:cs="Times New Roman"/>
        </w:rPr>
        <w:t xml:space="preserve">the relationship to </w:t>
      </w:r>
      <w:r w:rsidR="00A55F46" w:rsidRPr="00AA6F89">
        <w:rPr>
          <w:rFonts w:ascii="Times New Roman" w:hAnsi="Times New Roman" w:cs="Times New Roman"/>
        </w:rPr>
        <w:t xml:space="preserve">be genuinely one of a sovereign and </w:t>
      </w:r>
      <w:del w:id="476" w:author="Luca S" w:date="2024-09-16T22:49:00Z" w16du:dateUtc="2024-09-17T02:49:00Z">
        <w:r w:rsidR="00A55F46" w:rsidRPr="00AA6F89" w:rsidDel="007E5CD4">
          <w:rPr>
            <w:rFonts w:ascii="Times New Roman" w:hAnsi="Times New Roman" w:cs="Times New Roman"/>
          </w:rPr>
          <w:delText xml:space="preserve">a </w:delText>
        </w:r>
      </w:del>
      <w:r w:rsidR="00A55F46" w:rsidRPr="00AA6F89">
        <w:rPr>
          <w:rFonts w:ascii="Times New Roman" w:hAnsi="Times New Roman" w:cs="Times New Roman"/>
        </w:rPr>
        <w:t xml:space="preserve">subordinate, </w:t>
      </w:r>
      <w:r w:rsidR="00EA684B" w:rsidRPr="00AA6F89">
        <w:rPr>
          <w:rFonts w:ascii="Times New Roman" w:hAnsi="Times New Roman" w:cs="Times New Roman"/>
        </w:rPr>
        <w:t xml:space="preserve">the </w:t>
      </w:r>
      <w:r w:rsidR="00270877" w:rsidRPr="00AA6F89">
        <w:rPr>
          <w:rFonts w:ascii="Times New Roman" w:hAnsi="Times New Roman" w:cs="Times New Roman"/>
        </w:rPr>
        <w:t>process by which the master’s wishes are formed must</w:t>
      </w:r>
      <w:r w:rsidR="00DA1700" w:rsidRPr="00AA6F89">
        <w:rPr>
          <w:rFonts w:ascii="Times New Roman" w:hAnsi="Times New Roman" w:cs="Times New Roman"/>
        </w:rPr>
        <w:t xml:space="preserve"> be independent of the </w:t>
      </w:r>
      <w:r w:rsidR="00390E1C" w:rsidRPr="00AA6F89">
        <w:rPr>
          <w:rFonts w:ascii="Times New Roman" w:hAnsi="Times New Roman" w:cs="Times New Roman"/>
        </w:rPr>
        <w:t>slave</w:t>
      </w:r>
      <w:r w:rsidR="00DA1700" w:rsidRPr="00AA6F89">
        <w:rPr>
          <w:rFonts w:ascii="Times New Roman" w:hAnsi="Times New Roman" w:cs="Times New Roman"/>
        </w:rPr>
        <w:t xml:space="preserve">’s power. </w:t>
      </w:r>
      <w:r w:rsidR="00074F67" w:rsidRPr="00AA6F89">
        <w:rPr>
          <w:rFonts w:ascii="Times New Roman" w:hAnsi="Times New Roman" w:cs="Times New Roman"/>
        </w:rPr>
        <w:t xml:space="preserve">In a similar manner, for the subordination solution to resolve the worry that </w:t>
      </w:r>
      <w:r w:rsidR="00312271" w:rsidRPr="00AA6F89">
        <w:rPr>
          <w:rFonts w:ascii="Times New Roman" w:hAnsi="Times New Roman" w:cs="Times New Roman"/>
        </w:rPr>
        <w:t xml:space="preserve">the power of capitalist firms compromises the sovereignty of the democratic </w:t>
      </w:r>
      <w:r w:rsidR="00E005A0" w:rsidRPr="00AA6F89">
        <w:rPr>
          <w:rFonts w:ascii="Times New Roman" w:hAnsi="Times New Roman" w:cs="Times New Roman"/>
        </w:rPr>
        <w:t xml:space="preserve">decision-making </w:t>
      </w:r>
      <w:r w:rsidR="00312271" w:rsidRPr="00AA6F89">
        <w:rPr>
          <w:rFonts w:ascii="Times New Roman" w:hAnsi="Times New Roman" w:cs="Times New Roman"/>
        </w:rPr>
        <w:t>process</w:t>
      </w:r>
      <w:r w:rsidR="00273854" w:rsidRPr="00AA6F89">
        <w:rPr>
          <w:rFonts w:ascii="Times New Roman" w:hAnsi="Times New Roman" w:cs="Times New Roman"/>
        </w:rPr>
        <w:t xml:space="preserve">, </w:t>
      </w:r>
      <w:r w:rsidR="00A2494B" w:rsidRPr="00AA6F89">
        <w:rPr>
          <w:rFonts w:ascii="Times New Roman" w:hAnsi="Times New Roman" w:cs="Times New Roman"/>
        </w:rPr>
        <w:t>the process itself must</w:t>
      </w:r>
      <w:r w:rsidR="0043593B" w:rsidRPr="00AA6F89">
        <w:rPr>
          <w:rFonts w:ascii="Times New Roman" w:hAnsi="Times New Roman" w:cs="Times New Roman"/>
        </w:rPr>
        <w:t xml:space="preserve"> </w:t>
      </w:r>
      <w:r w:rsidR="00312271" w:rsidRPr="00AA6F89">
        <w:rPr>
          <w:rFonts w:ascii="Times New Roman" w:hAnsi="Times New Roman" w:cs="Times New Roman"/>
        </w:rPr>
        <w:t>maintain independence from</w:t>
      </w:r>
      <w:r w:rsidR="0043593B" w:rsidRPr="00AA6F89">
        <w:rPr>
          <w:rFonts w:ascii="Times New Roman" w:hAnsi="Times New Roman" w:cs="Times New Roman"/>
        </w:rPr>
        <w:t xml:space="preserve"> the</w:t>
      </w:r>
      <w:r w:rsidR="00312271" w:rsidRPr="00AA6F89">
        <w:rPr>
          <w:rFonts w:ascii="Times New Roman" w:hAnsi="Times New Roman" w:cs="Times New Roman"/>
        </w:rPr>
        <w:t xml:space="preserve">ir power. </w:t>
      </w:r>
    </w:p>
    <w:p w14:paraId="3F61AA6A" w14:textId="4ADD43B4" w:rsidR="0043593B" w:rsidRPr="00AA6F89" w:rsidRDefault="0043593B"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However, </w:t>
      </w:r>
      <w:r w:rsidR="00B9482F" w:rsidRPr="00AA6F89">
        <w:rPr>
          <w:rFonts w:ascii="Times New Roman" w:hAnsi="Times New Roman" w:cs="Times New Roman"/>
        </w:rPr>
        <w:t xml:space="preserve">this is an implausible </w:t>
      </w:r>
      <w:r w:rsidR="00951F17" w:rsidRPr="00AA6F89">
        <w:rPr>
          <w:rFonts w:ascii="Times New Roman" w:hAnsi="Times New Roman" w:cs="Times New Roman"/>
        </w:rPr>
        <w:t xml:space="preserve">conception of the democratic </w:t>
      </w:r>
      <w:r w:rsidR="00E005A0" w:rsidRPr="00AA6F89">
        <w:rPr>
          <w:rFonts w:ascii="Times New Roman" w:hAnsi="Times New Roman" w:cs="Times New Roman"/>
        </w:rPr>
        <w:t xml:space="preserve">decision-making process. </w:t>
      </w:r>
      <w:r w:rsidR="009755C6" w:rsidRPr="00AA6F89">
        <w:rPr>
          <w:rFonts w:ascii="Times New Roman" w:hAnsi="Times New Roman" w:cs="Times New Roman"/>
        </w:rPr>
        <w:t xml:space="preserve">Citizens do not form their </w:t>
      </w:r>
      <w:r w:rsidR="00BE17A4" w:rsidRPr="00AA6F89">
        <w:rPr>
          <w:rFonts w:ascii="Times New Roman" w:hAnsi="Times New Roman" w:cs="Times New Roman"/>
        </w:rPr>
        <w:t>preferences</w:t>
      </w:r>
      <w:r w:rsidR="00DA4EF9" w:rsidRPr="00AA6F89">
        <w:rPr>
          <w:rFonts w:ascii="Times New Roman" w:hAnsi="Times New Roman" w:cs="Times New Roman"/>
        </w:rPr>
        <w:t xml:space="preserve"> in a vacuum</w:t>
      </w:r>
      <w:r w:rsidR="00D37094" w:rsidRPr="00AA6F89">
        <w:rPr>
          <w:rFonts w:ascii="Times New Roman" w:hAnsi="Times New Roman" w:cs="Times New Roman"/>
        </w:rPr>
        <w:t xml:space="preserve"> but in a</w:t>
      </w:r>
      <w:r w:rsidR="00B03800" w:rsidRPr="00AA6F89">
        <w:rPr>
          <w:rFonts w:ascii="Times New Roman" w:hAnsi="Times New Roman" w:cs="Times New Roman"/>
        </w:rPr>
        <w:t xml:space="preserve"> certain </w:t>
      </w:r>
      <w:r w:rsidR="00D37094" w:rsidRPr="00AA6F89">
        <w:rPr>
          <w:rFonts w:ascii="Times New Roman" w:hAnsi="Times New Roman" w:cs="Times New Roman"/>
        </w:rPr>
        <w:t xml:space="preserve">institutional landscape. Once we structure economic cooperation by </w:t>
      </w:r>
      <w:r w:rsidR="008622DB" w:rsidRPr="00AA6F89">
        <w:rPr>
          <w:rFonts w:ascii="Times New Roman" w:hAnsi="Times New Roman" w:cs="Times New Roman"/>
        </w:rPr>
        <w:t xml:space="preserve">assigning </w:t>
      </w:r>
      <w:r w:rsidR="00DE3ADE">
        <w:rPr>
          <w:rFonts w:ascii="Times New Roman" w:hAnsi="Times New Roman" w:cs="Times New Roman"/>
        </w:rPr>
        <w:t>capitalist property rights</w:t>
      </w:r>
      <w:r w:rsidR="00FB6E43" w:rsidRPr="00AA6F89">
        <w:rPr>
          <w:rFonts w:ascii="Times New Roman" w:hAnsi="Times New Roman" w:cs="Times New Roman"/>
        </w:rPr>
        <w:t xml:space="preserve">, </w:t>
      </w:r>
      <w:r w:rsidR="005D77A8" w:rsidRPr="00AA6F89">
        <w:rPr>
          <w:rFonts w:ascii="Times New Roman" w:hAnsi="Times New Roman" w:cs="Times New Roman"/>
        </w:rPr>
        <w:t xml:space="preserve">then </w:t>
      </w:r>
      <w:r w:rsidR="00DE3ADE">
        <w:rPr>
          <w:rFonts w:ascii="Times New Roman" w:hAnsi="Times New Roman" w:cs="Times New Roman"/>
        </w:rPr>
        <w:t>the</w:t>
      </w:r>
      <w:r w:rsidR="00365BFF" w:rsidRPr="00AA6F89">
        <w:rPr>
          <w:rFonts w:ascii="Times New Roman" w:hAnsi="Times New Roman" w:cs="Times New Roman"/>
        </w:rPr>
        <w:t xml:space="preserve"> rights </w:t>
      </w:r>
      <w:r w:rsidR="005D77A8" w:rsidRPr="00AA6F89">
        <w:rPr>
          <w:rFonts w:ascii="Times New Roman" w:hAnsi="Times New Roman" w:cs="Times New Roman"/>
        </w:rPr>
        <w:t>inevitably constrain the co</w:t>
      </w:r>
      <w:r w:rsidR="00661364" w:rsidRPr="00AA6F89">
        <w:rPr>
          <w:rFonts w:ascii="Times New Roman" w:hAnsi="Times New Roman" w:cs="Times New Roman"/>
        </w:rPr>
        <w:t xml:space="preserve">nditions under which citizens pursue their </w:t>
      </w:r>
      <w:r w:rsidR="00FB6E43" w:rsidRPr="00AA6F89">
        <w:rPr>
          <w:rFonts w:ascii="Times New Roman" w:hAnsi="Times New Roman" w:cs="Times New Roman"/>
        </w:rPr>
        <w:t xml:space="preserve">interests and </w:t>
      </w:r>
      <w:ins w:id="477" w:author="Luca S" w:date="2024-09-16T22:50:00Z" w16du:dateUtc="2024-09-17T02:50:00Z">
        <w:r w:rsidR="007E5CD4">
          <w:rPr>
            <w:rFonts w:ascii="Times New Roman" w:hAnsi="Times New Roman" w:cs="Times New Roman"/>
          </w:rPr>
          <w:t xml:space="preserve">their </w:t>
        </w:r>
      </w:ins>
      <w:r w:rsidR="00FB6E43" w:rsidRPr="00AA6F89">
        <w:rPr>
          <w:rFonts w:ascii="Times New Roman" w:hAnsi="Times New Roman" w:cs="Times New Roman"/>
        </w:rPr>
        <w:t xml:space="preserve">vision of </w:t>
      </w:r>
      <w:ins w:id="478" w:author="Luca S" w:date="2024-09-16T22:50:00Z" w16du:dateUtc="2024-09-17T02:50:00Z">
        <w:r w:rsidR="007E5CD4">
          <w:rPr>
            <w:rFonts w:ascii="Times New Roman" w:hAnsi="Times New Roman" w:cs="Times New Roman"/>
          </w:rPr>
          <w:t xml:space="preserve">a </w:t>
        </w:r>
      </w:ins>
      <w:r w:rsidR="00FB6E43" w:rsidRPr="00AA6F89">
        <w:rPr>
          <w:rFonts w:ascii="Times New Roman" w:hAnsi="Times New Roman" w:cs="Times New Roman"/>
        </w:rPr>
        <w:t>just society</w:t>
      </w:r>
      <w:r w:rsidR="008867A6" w:rsidRPr="00AA6F89">
        <w:rPr>
          <w:rFonts w:ascii="Times New Roman" w:hAnsi="Times New Roman" w:cs="Times New Roman"/>
        </w:rPr>
        <w:t xml:space="preserve">, and thereby constrain the formation of </w:t>
      </w:r>
      <w:ins w:id="479" w:author="Luca S" w:date="2024-09-16T22:50:00Z" w16du:dateUtc="2024-09-17T02:50:00Z">
        <w:r w:rsidR="007E5CD4">
          <w:rPr>
            <w:rFonts w:ascii="Times New Roman" w:hAnsi="Times New Roman" w:cs="Times New Roman"/>
          </w:rPr>
          <w:t xml:space="preserve">their </w:t>
        </w:r>
      </w:ins>
      <w:r w:rsidR="008867A6" w:rsidRPr="00AA6F89">
        <w:rPr>
          <w:rFonts w:ascii="Times New Roman" w:hAnsi="Times New Roman" w:cs="Times New Roman"/>
        </w:rPr>
        <w:t xml:space="preserve">political preferences. </w:t>
      </w:r>
      <w:r w:rsidR="00FB6E43" w:rsidRPr="00AA6F89">
        <w:rPr>
          <w:rFonts w:ascii="Times New Roman" w:hAnsi="Times New Roman" w:cs="Times New Roman"/>
        </w:rPr>
        <w:t>Since the de</w:t>
      </w:r>
      <w:r w:rsidR="008867A6" w:rsidRPr="00AA6F89">
        <w:rPr>
          <w:rFonts w:ascii="Times New Roman" w:hAnsi="Times New Roman" w:cs="Times New Roman"/>
        </w:rPr>
        <w:t xml:space="preserve">cisions of public officials in a democracy are meant to be a function of citizens’ preferences and interests, their decisions are </w:t>
      </w:r>
      <w:r w:rsidR="00B3566F" w:rsidRPr="00AA6F89">
        <w:rPr>
          <w:rFonts w:ascii="Times New Roman" w:hAnsi="Times New Roman" w:cs="Times New Roman"/>
        </w:rPr>
        <w:t>also</w:t>
      </w:r>
      <w:r w:rsidR="008867A6" w:rsidRPr="00AA6F89">
        <w:rPr>
          <w:rFonts w:ascii="Times New Roman" w:hAnsi="Times New Roman" w:cs="Times New Roman"/>
        </w:rPr>
        <w:t xml:space="preserve"> constrained by </w:t>
      </w:r>
      <w:r w:rsidR="00365BFF" w:rsidRPr="00AA6F89">
        <w:rPr>
          <w:rFonts w:ascii="Times New Roman" w:hAnsi="Times New Roman" w:cs="Times New Roman"/>
        </w:rPr>
        <w:t>the</w:t>
      </w:r>
      <w:ins w:id="480" w:author="Luca S" w:date="2024-09-16T22:51:00Z" w16du:dateUtc="2024-09-17T02:51:00Z">
        <w:r w:rsidR="007E5CD4">
          <w:rPr>
            <w:rFonts w:ascii="Times New Roman" w:hAnsi="Times New Roman" w:cs="Times New Roman"/>
          </w:rPr>
          <w:t xml:space="preserve"> configuration of</w:t>
        </w:r>
      </w:ins>
      <w:r w:rsidR="00365BFF" w:rsidRPr="00AA6F89">
        <w:rPr>
          <w:rFonts w:ascii="Times New Roman" w:hAnsi="Times New Roman" w:cs="Times New Roman"/>
        </w:rPr>
        <w:t xml:space="preserve"> property rights</w:t>
      </w:r>
      <w:r w:rsidR="00B03800" w:rsidRPr="00AA6F89">
        <w:rPr>
          <w:rFonts w:ascii="Times New Roman" w:hAnsi="Times New Roman" w:cs="Times New Roman"/>
        </w:rPr>
        <w:t xml:space="preserve">. Importantly, </w:t>
      </w:r>
      <w:r w:rsidR="00E043BB" w:rsidRPr="00AA6F89">
        <w:rPr>
          <w:rFonts w:ascii="Times New Roman" w:hAnsi="Times New Roman" w:cs="Times New Roman"/>
        </w:rPr>
        <w:t xml:space="preserve">citizens and public officials do not simply happen to take </w:t>
      </w:r>
      <w:r w:rsidR="00365BFF" w:rsidRPr="00AA6F89">
        <w:rPr>
          <w:rFonts w:ascii="Times New Roman" w:hAnsi="Times New Roman" w:cs="Times New Roman"/>
        </w:rPr>
        <w:t>capitalist property rights</w:t>
      </w:r>
      <w:r w:rsidR="00E043BB" w:rsidRPr="00AA6F89">
        <w:rPr>
          <w:rFonts w:ascii="Times New Roman" w:hAnsi="Times New Roman" w:cs="Times New Roman"/>
        </w:rPr>
        <w:t xml:space="preserve"> seriously. </w:t>
      </w:r>
      <w:r w:rsidR="00365BFF" w:rsidRPr="00AA6F89">
        <w:rPr>
          <w:rFonts w:ascii="Times New Roman" w:hAnsi="Times New Roman" w:cs="Times New Roman"/>
        </w:rPr>
        <w:t xml:space="preserve">It is </w:t>
      </w:r>
      <w:r w:rsidR="00365BFF" w:rsidRPr="00AA6F89">
        <w:rPr>
          <w:rFonts w:ascii="Times New Roman" w:hAnsi="Times New Roman" w:cs="Times New Roman"/>
          <w:i/>
          <w:iCs/>
        </w:rPr>
        <w:t xml:space="preserve">reasonable </w:t>
      </w:r>
      <w:r w:rsidR="00365BFF" w:rsidRPr="00AA6F89">
        <w:rPr>
          <w:rFonts w:ascii="Times New Roman" w:hAnsi="Times New Roman" w:cs="Times New Roman"/>
        </w:rPr>
        <w:t xml:space="preserve">for them to </w:t>
      </w:r>
      <w:r w:rsidR="00960EDF" w:rsidRPr="00AA6F89">
        <w:rPr>
          <w:rFonts w:ascii="Times New Roman" w:hAnsi="Times New Roman" w:cs="Times New Roman"/>
        </w:rPr>
        <w:t>do so. The</w:t>
      </w:r>
      <w:r w:rsidR="00023BFC">
        <w:rPr>
          <w:rFonts w:ascii="Times New Roman" w:hAnsi="Times New Roman" w:cs="Times New Roman"/>
        </w:rPr>
        <w:t xml:space="preserve"> constraint</w:t>
      </w:r>
      <w:r w:rsidR="00960EDF" w:rsidRPr="00AA6F89">
        <w:rPr>
          <w:rFonts w:ascii="Times New Roman" w:hAnsi="Times New Roman" w:cs="Times New Roman"/>
        </w:rPr>
        <w:t xml:space="preserve"> is a result of </w:t>
      </w:r>
      <w:r w:rsidR="00960EDF" w:rsidRPr="00AA6F89">
        <w:rPr>
          <w:rFonts w:ascii="Times New Roman" w:hAnsi="Times New Roman" w:cs="Times New Roman"/>
          <w:i/>
          <w:iCs/>
        </w:rPr>
        <w:t>justified responsiveness</w:t>
      </w:r>
      <w:r w:rsidR="00960EDF" w:rsidRPr="00AA6F89">
        <w:rPr>
          <w:rFonts w:ascii="Times New Roman" w:hAnsi="Times New Roman" w:cs="Times New Roman"/>
        </w:rPr>
        <w:t xml:space="preserve"> to the institutional landscape of the society within which political decisions are made.</w:t>
      </w:r>
    </w:p>
    <w:p w14:paraId="5D9096F6" w14:textId="30735EAB" w:rsidR="00627CA0" w:rsidRPr="00AA6F89" w:rsidRDefault="00960EDF"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We are now </w:t>
      </w:r>
      <w:proofErr w:type="gramStart"/>
      <w:r w:rsidRPr="00AA6F89">
        <w:rPr>
          <w:rFonts w:ascii="Times New Roman" w:hAnsi="Times New Roman" w:cs="Times New Roman"/>
        </w:rPr>
        <w:t>in a position</w:t>
      </w:r>
      <w:proofErr w:type="gramEnd"/>
      <w:r w:rsidRPr="00AA6F89">
        <w:rPr>
          <w:rFonts w:ascii="Times New Roman" w:hAnsi="Times New Roman" w:cs="Times New Roman"/>
        </w:rPr>
        <w:t xml:space="preserve"> to see </w:t>
      </w:r>
      <w:r w:rsidR="00D12362" w:rsidRPr="00AA6F89">
        <w:rPr>
          <w:rFonts w:ascii="Times New Roman" w:hAnsi="Times New Roman" w:cs="Times New Roman"/>
        </w:rPr>
        <w:t xml:space="preserve">how </w:t>
      </w:r>
      <w:r w:rsidRPr="00AA6F89">
        <w:rPr>
          <w:rFonts w:ascii="Times New Roman" w:hAnsi="Times New Roman" w:cs="Times New Roman"/>
        </w:rPr>
        <w:t xml:space="preserve">the </w:t>
      </w:r>
      <w:r w:rsidR="00D12362" w:rsidRPr="00AA6F89">
        <w:rPr>
          <w:rFonts w:ascii="Times New Roman" w:hAnsi="Times New Roman" w:cs="Times New Roman"/>
        </w:rPr>
        <w:t xml:space="preserve">subordination solution implicitly </w:t>
      </w:r>
      <w:r w:rsidR="00E307B4" w:rsidRPr="00AA6F89">
        <w:rPr>
          <w:rFonts w:ascii="Times New Roman" w:hAnsi="Times New Roman" w:cs="Times New Roman"/>
        </w:rPr>
        <w:t>relies on</w:t>
      </w:r>
      <w:r w:rsidR="00D12362" w:rsidRPr="00AA6F89">
        <w:rPr>
          <w:rFonts w:ascii="Times New Roman" w:hAnsi="Times New Roman" w:cs="Times New Roman"/>
        </w:rPr>
        <w:t xml:space="preserve"> an incoherent vision of </w:t>
      </w:r>
      <w:r w:rsidR="00E307B4" w:rsidRPr="00AA6F89">
        <w:rPr>
          <w:rFonts w:ascii="Times New Roman" w:hAnsi="Times New Roman" w:cs="Times New Roman"/>
        </w:rPr>
        <w:t xml:space="preserve">democratic decision-making. </w:t>
      </w:r>
      <w:r w:rsidR="00CB3637" w:rsidRPr="00AA6F89">
        <w:rPr>
          <w:rFonts w:ascii="Times New Roman" w:hAnsi="Times New Roman" w:cs="Times New Roman"/>
        </w:rPr>
        <w:t xml:space="preserve">The solution presupposes </w:t>
      </w:r>
      <w:r w:rsidR="00232879" w:rsidRPr="00AA6F89">
        <w:rPr>
          <w:rFonts w:ascii="Times New Roman" w:hAnsi="Times New Roman" w:cs="Times New Roman"/>
        </w:rPr>
        <w:t xml:space="preserve">some </w:t>
      </w:r>
      <w:r w:rsidR="00CB3637" w:rsidRPr="00AA6F89">
        <w:rPr>
          <w:rFonts w:ascii="Times New Roman" w:hAnsi="Times New Roman" w:cs="Times New Roman"/>
        </w:rPr>
        <w:t>sovereign</w:t>
      </w:r>
      <w:r w:rsidR="006B3043" w:rsidRPr="00AA6F89">
        <w:rPr>
          <w:rFonts w:ascii="Times New Roman" w:hAnsi="Times New Roman" w:cs="Times New Roman"/>
        </w:rPr>
        <w:t xml:space="preserve"> democratic</w:t>
      </w:r>
      <w:r w:rsidR="00CB3637" w:rsidRPr="00AA6F89">
        <w:rPr>
          <w:rFonts w:ascii="Times New Roman" w:hAnsi="Times New Roman" w:cs="Times New Roman"/>
        </w:rPr>
        <w:t xml:space="preserve"> will that is distorted and undermined by insubordinate capitalists. Once we </w:t>
      </w:r>
      <w:r w:rsidR="006B3043" w:rsidRPr="00AA6F89">
        <w:rPr>
          <w:rFonts w:ascii="Times New Roman" w:hAnsi="Times New Roman" w:cs="Times New Roman"/>
        </w:rPr>
        <w:t xml:space="preserve">put them back into the </w:t>
      </w:r>
      <w:r w:rsidR="00B23B84" w:rsidRPr="00AA6F89">
        <w:rPr>
          <w:rFonts w:ascii="Times New Roman" w:hAnsi="Times New Roman" w:cs="Times New Roman"/>
        </w:rPr>
        <w:t xml:space="preserve">subordinate </w:t>
      </w:r>
      <w:r w:rsidR="006B3043" w:rsidRPr="00AA6F89">
        <w:rPr>
          <w:rFonts w:ascii="Times New Roman" w:hAnsi="Times New Roman" w:cs="Times New Roman"/>
        </w:rPr>
        <w:t>place</w:t>
      </w:r>
      <w:r w:rsidR="00B23B84" w:rsidRPr="00AA6F89">
        <w:rPr>
          <w:rFonts w:ascii="Times New Roman" w:hAnsi="Times New Roman" w:cs="Times New Roman"/>
        </w:rPr>
        <w:t xml:space="preserve"> they belong</w:t>
      </w:r>
      <w:r w:rsidR="006B3043" w:rsidRPr="00AA6F89">
        <w:rPr>
          <w:rFonts w:ascii="Times New Roman" w:hAnsi="Times New Roman" w:cs="Times New Roman"/>
        </w:rPr>
        <w:t>, the democratic will be made intact</w:t>
      </w:r>
      <w:r w:rsidR="00AD1392" w:rsidRPr="00AA6F89">
        <w:rPr>
          <w:rFonts w:ascii="Times New Roman" w:hAnsi="Times New Roman" w:cs="Times New Roman"/>
        </w:rPr>
        <w:t>, free of capitalist influence</w:t>
      </w:r>
      <w:r w:rsidR="006B3043" w:rsidRPr="00AA6F89">
        <w:rPr>
          <w:rFonts w:ascii="Times New Roman" w:hAnsi="Times New Roman" w:cs="Times New Roman"/>
        </w:rPr>
        <w:t xml:space="preserve">. </w:t>
      </w:r>
      <w:r w:rsidR="0080002E" w:rsidRPr="00AA6F89">
        <w:rPr>
          <w:rFonts w:ascii="Times New Roman" w:hAnsi="Times New Roman" w:cs="Times New Roman"/>
        </w:rPr>
        <w:t xml:space="preserve">We can </w:t>
      </w:r>
      <w:r w:rsidR="0080002E" w:rsidRPr="00AA6F89">
        <w:rPr>
          <w:rFonts w:ascii="Times New Roman" w:hAnsi="Times New Roman" w:cs="Times New Roman"/>
          <w:i/>
          <w:iCs/>
        </w:rPr>
        <w:t>then</w:t>
      </w:r>
      <w:r w:rsidR="0080002E" w:rsidRPr="00AA6F89">
        <w:rPr>
          <w:rFonts w:ascii="Times New Roman" w:hAnsi="Times New Roman" w:cs="Times New Roman"/>
        </w:rPr>
        <w:t xml:space="preserve"> demand capitalists to obey this capital-free will. </w:t>
      </w:r>
      <w:r w:rsidR="00D90648" w:rsidRPr="00AA6F89">
        <w:rPr>
          <w:rFonts w:ascii="Times New Roman" w:hAnsi="Times New Roman" w:cs="Times New Roman"/>
        </w:rPr>
        <w:t xml:space="preserve">At the same time, we would not regard a political process that ignores its own institutional conditions as functioning well. </w:t>
      </w:r>
      <w:r w:rsidR="00B21D5B" w:rsidRPr="00AA6F89">
        <w:rPr>
          <w:rFonts w:ascii="Times New Roman" w:hAnsi="Times New Roman" w:cs="Times New Roman"/>
        </w:rPr>
        <w:t xml:space="preserve">Just as we cannot </w:t>
      </w:r>
      <w:r w:rsidR="00C179B5" w:rsidRPr="00AA6F89">
        <w:rPr>
          <w:rFonts w:ascii="Times New Roman" w:hAnsi="Times New Roman" w:cs="Times New Roman"/>
        </w:rPr>
        <w:t xml:space="preserve">say that citizens who take the power of capital seriously exhibit lack of democratic virtues, we do not have a coherent idea of the </w:t>
      </w:r>
      <w:r w:rsidR="00FC212A" w:rsidRPr="00AA6F89">
        <w:rPr>
          <w:rFonts w:ascii="Times New Roman" w:hAnsi="Times New Roman" w:cs="Times New Roman"/>
        </w:rPr>
        <w:t xml:space="preserve">political process </w:t>
      </w:r>
      <w:r w:rsidR="00C179B5" w:rsidRPr="00AA6F89">
        <w:rPr>
          <w:rFonts w:ascii="Times New Roman" w:hAnsi="Times New Roman" w:cs="Times New Roman"/>
        </w:rPr>
        <w:t>that is responsive to</w:t>
      </w:r>
      <w:r w:rsidR="001C384B" w:rsidRPr="00AA6F89">
        <w:rPr>
          <w:rFonts w:ascii="Times New Roman" w:hAnsi="Times New Roman" w:cs="Times New Roman"/>
        </w:rPr>
        <w:t xml:space="preserve"> </w:t>
      </w:r>
      <w:r w:rsidR="00FC212A" w:rsidRPr="00AA6F89">
        <w:rPr>
          <w:rFonts w:ascii="Times New Roman" w:hAnsi="Times New Roman" w:cs="Times New Roman"/>
        </w:rPr>
        <w:t xml:space="preserve">the institutional landscape </w:t>
      </w:r>
      <w:r w:rsidR="004D333C" w:rsidRPr="00AA6F89">
        <w:rPr>
          <w:rFonts w:ascii="Times New Roman" w:hAnsi="Times New Roman" w:cs="Times New Roman"/>
        </w:rPr>
        <w:t>of a capitalist democracy and simultaneously free from the power of capital.</w:t>
      </w:r>
      <w:r w:rsidR="00393B0F" w:rsidRPr="00AA6F89">
        <w:rPr>
          <w:rFonts w:ascii="Times New Roman" w:hAnsi="Times New Roman" w:cs="Times New Roman"/>
        </w:rPr>
        <w:t xml:space="preserve"> </w:t>
      </w:r>
      <w:r w:rsidR="006A4A59" w:rsidRPr="00AA6F89">
        <w:rPr>
          <w:rFonts w:ascii="Times New Roman" w:hAnsi="Times New Roman" w:cs="Times New Roman"/>
        </w:rPr>
        <w:t xml:space="preserve">Put differently, the structural dependence on capital is neither a distortion of political democracy </w:t>
      </w:r>
      <w:r w:rsidR="006A4A59" w:rsidRPr="00AA6F89">
        <w:rPr>
          <w:rFonts w:ascii="Times New Roman" w:hAnsi="Times New Roman" w:cs="Times New Roman"/>
        </w:rPr>
        <w:lastRenderedPageBreak/>
        <w:t xml:space="preserve">nor a violation of it. Rather, it is </w:t>
      </w:r>
      <w:r w:rsidR="00393B0F" w:rsidRPr="00AA6F89">
        <w:rPr>
          <w:rFonts w:ascii="Times New Roman" w:hAnsi="Times New Roman" w:cs="Times New Roman"/>
        </w:rPr>
        <w:t xml:space="preserve">an inevitable implication of </w:t>
      </w:r>
      <w:r w:rsidR="006A4A59" w:rsidRPr="00AA6F89">
        <w:rPr>
          <w:rFonts w:ascii="Times New Roman" w:hAnsi="Times New Roman" w:cs="Times New Roman"/>
          <w:i/>
          <w:iCs/>
        </w:rPr>
        <w:t>political</w:t>
      </w:r>
      <w:r w:rsidR="006A4A59" w:rsidRPr="00AA6F89">
        <w:rPr>
          <w:rFonts w:ascii="Times New Roman" w:hAnsi="Times New Roman" w:cs="Times New Roman"/>
        </w:rPr>
        <w:t xml:space="preserve"> democracy understood as democracy within formal political institutions, abstracted from the social conditions of production in which it operates</w:t>
      </w:r>
      <w:r w:rsidR="00375CBB" w:rsidRPr="00AA6F89">
        <w:rPr>
          <w:rFonts w:ascii="Times New Roman" w:hAnsi="Times New Roman" w:cs="Times New Roman"/>
        </w:rPr>
        <w:t>.</w:t>
      </w:r>
    </w:p>
    <w:p w14:paraId="1EB8AAEA" w14:textId="3D97F81C" w:rsidR="00BD6CDE" w:rsidRPr="00AA6F89" w:rsidRDefault="00BD6CDE" w:rsidP="00FB0888">
      <w:pPr>
        <w:spacing w:line="276" w:lineRule="auto"/>
        <w:contextualSpacing/>
        <w:jc w:val="both"/>
        <w:rPr>
          <w:rFonts w:ascii="Times New Roman" w:hAnsi="Times New Roman" w:cs="Times New Roman"/>
        </w:rPr>
      </w:pPr>
    </w:p>
    <w:p w14:paraId="7E94E808" w14:textId="3D65F9EB" w:rsidR="00BD6CDE" w:rsidRPr="00AA6F89" w:rsidRDefault="00BD6CDE" w:rsidP="00FB0888">
      <w:pPr>
        <w:pStyle w:val="ListParagraph"/>
        <w:numPr>
          <w:ilvl w:val="0"/>
          <w:numId w:val="1"/>
        </w:numPr>
        <w:spacing w:line="276" w:lineRule="auto"/>
        <w:jc w:val="both"/>
        <w:rPr>
          <w:rFonts w:ascii="Times New Roman" w:hAnsi="Times New Roman" w:cs="Times New Roman"/>
          <w:b/>
          <w:bCs/>
        </w:rPr>
      </w:pPr>
      <w:r w:rsidRPr="00AA6F89">
        <w:rPr>
          <w:rFonts w:ascii="Times New Roman" w:hAnsi="Times New Roman" w:cs="Times New Roman"/>
          <w:b/>
          <w:bCs/>
        </w:rPr>
        <w:t>Democracy as Democratic State-Economy Interdependence</w:t>
      </w:r>
    </w:p>
    <w:p w14:paraId="364F48EC" w14:textId="6C007D5C" w:rsidR="00375CBB" w:rsidRPr="00AA6F89" w:rsidRDefault="00375CBB" w:rsidP="00C40522">
      <w:pPr>
        <w:spacing w:line="276" w:lineRule="auto"/>
        <w:contextualSpacing/>
        <w:jc w:val="both"/>
        <w:rPr>
          <w:rFonts w:ascii="Times New Roman" w:hAnsi="Times New Roman" w:cs="Times New Roman"/>
        </w:rPr>
      </w:pPr>
      <w:r w:rsidRPr="00AA6F89">
        <w:rPr>
          <w:rFonts w:ascii="Times New Roman" w:hAnsi="Times New Roman" w:cs="Times New Roman"/>
        </w:rPr>
        <w:t>Let us take stock here. The subordination solution</w:t>
      </w:r>
      <w:r w:rsidR="000C7B3A" w:rsidRPr="00AA6F89">
        <w:rPr>
          <w:rFonts w:ascii="Times New Roman" w:hAnsi="Times New Roman" w:cs="Times New Roman"/>
        </w:rPr>
        <w:t xml:space="preserve">, I argued, </w:t>
      </w:r>
      <w:r w:rsidR="008176C6">
        <w:rPr>
          <w:rFonts w:ascii="Times New Roman" w:hAnsi="Times New Roman" w:cs="Times New Roman"/>
        </w:rPr>
        <w:t>fails to diagnose or resolve the</w:t>
      </w:r>
      <w:r w:rsidRPr="00AA6F89">
        <w:rPr>
          <w:rFonts w:ascii="Times New Roman" w:hAnsi="Times New Roman" w:cs="Times New Roman"/>
        </w:rPr>
        <w:t xml:space="preserve"> democratic defect </w:t>
      </w:r>
      <w:r w:rsidR="008176C6">
        <w:rPr>
          <w:rFonts w:ascii="Times New Roman" w:hAnsi="Times New Roman" w:cs="Times New Roman"/>
        </w:rPr>
        <w:t>created by</w:t>
      </w:r>
      <w:r w:rsidRPr="00AA6F89">
        <w:rPr>
          <w:rFonts w:ascii="Times New Roman" w:hAnsi="Times New Roman" w:cs="Times New Roman"/>
        </w:rPr>
        <w:t xml:space="preserve"> </w:t>
      </w:r>
      <w:r w:rsidR="000C7B3A" w:rsidRPr="00AA6F89">
        <w:rPr>
          <w:rFonts w:ascii="Times New Roman" w:hAnsi="Times New Roman" w:cs="Times New Roman"/>
        </w:rPr>
        <w:t>the structural dependence of politics on capital</w:t>
      </w:r>
      <w:r w:rsidRPr="00AA6F89">
        <w:rPr>
          <w:rFonts w:ascii="Times New Roman" w:hAnsi="Times New Roman" w:cs="Times New Roman"/>
        </w:rPr>
        <w:t xml:space="preserve">. The defect </w:t>
      </w:r>
      <w:r w:rsidR="000C7B3A" w:rsidRPr="00AA6F89">
        <w:rPr>
          <w:rFonts w:ascii="Times New Roman" w:hAnsi="Times New Roman" w:cs="Times New Roman"/>
        </w:rPr>
        <w:t xml:space="preserve">is not explained by </w:t>
      </w:r>
      <w:r w:rsidR="00344A2C">
        <w:rPr>
          <w:rFonts w:ascii="Times New Roman" w:hAnsi="Times New Roman" w:cs="Times New Roman"/>
        </w:rPr>
        <w:t xml:space="preserve">the moral failure of </w:t>
      </w:r>
      <w:r w:rsidR="00540D46" w:rsidRPr="00AA6F89">
        <w:rPr>
          <w:rFonts w:ascii="Times New Roman" w:hAnsi="Times New Roman" w:cs="Times New Roman"/>
        </w:rPr>
        <w:t>“insubordinate” firms to prioritize democratic aims over profit</w:t>
      </w:r>
      <w:r w:rsidR="00896703" w:rsidRPr="00AA6F89">
        <w:rPr>
          <w:rFonts w:ascii="Times New Roman" w:hAnsi="Times New Roman" w:cs="Times New Roman"/>
        </w:rPr>
        <w:t xml:space="preserve"> because</w:t>
      </w:r>
      <w:r w:rsidRPr="00AA6F89">
        <w:rPr>
          <w:rFonts w:ascii="Times New Roman" w:hAnsi="Times New Roman" w:cs="Times New Roman"/>
        </w:rPr>
        <w:t xml:space="preserve"> </w:t>
      </w:r>
      <w:r w:rsidR="006D5724" w:rsidRPr="00AA6F89">
        <w:rPr>
          <w:rFonts w:ascii="Times New Roman" w:hAnsi="Times New Roman" w:cs="Times New Roman"/>
        </w:rPr>
        <w:t xml:space="preserve">firms must pursue profit if they </w:t>
      </w:r>
      <w:r w:rsidRPr="00AA6F89">
        <w:rPr>
          <w:rFonts w:ascii="Times New Roman" w:hAnsi="Times New Roman" w:cs="Times New Roman"/>
        </w:rPr>
        <w:t>are to act consistent with the justification of their</w:t>
      </w:r>
      <w:r w:rsidR="006D5724" w:rsidRPr="00AA6F89">
        <w:rPr>
          <w:rFonts w:ascii="Times New Roman" w:hAnsi="Times New Roman" w:cs="Times New Roman"/>
        </w:rPr>
        <w:t xml:space="preserve"> </w:t>
      </w:r>
      <w:r w:rsidRPr="00AA6F89">
        <w:rPr>
          <w:rFonts w:ascii="Times New Roman" w:hAnsi="Times New Roman" w:cs="Times New Roman"/>
        </w:rPr>
        <w:t>property rights</w:t>
      </w:r>
      <w:r w:rsidR="00317789" w:rsidRPr="00AA6F89">
        <w:rPr>
          <w:rFonts w:ascii="Times New Roman" w:hAnsi="Times New Roman" w:cs="Times New Roman"/>
        </w:rPr>
        <w:t xml:space="preserve"> (the first critique).</w:t>
      </w:r>
      <w:r w:rsidRPr="00AA6F89">
        <w:rPr>
          <w:rFonts w:ascii="Times New Roman" w:hAnsi="Times New Roman" w:cs="Times New Roman"/>
        </w:rPr>
        <w:t xml:space="preserve"> </w:t>
      </w:r>
      <w:r w:rsidR="00317789" w:rsidRPr="00AA6F89">
        <w:rPr>
          <w:rFonts w:ascii="Times New Roman" w:hAnsi="Times New Roman" w:cs="Times New Roman"/>
        </w:rPr>
        <w:t>As</w:t>
      </w:r>
      <w:r w:rsidR="006D5724" w:rsidRPr="00AA6F89">
        <w:rPr>
          <w:rFonts w:ascii="Times New Roman" w:hAnsi="Times New Roman" w:cs="Times New Roman"/>
        </w:rPr>
        <w:t xml:space="preserve"> </w:t>
      </w:r>
      <w:r w:rsidR="00317789" w:rsidRPr="00AA6F89">
        <w:rPr>
          <w:rFonts w:ascii="Times New Roman" w:hAnsi="Times New Roman" w:cs="Times New Roman"/>
        </w:rPr>
        <w:t>it would be reasonable for citizens to</w:t>
      </w:r>
      <w:r w:rsidRPr="00AA6F89">
        <w:rPr>
          <w:rFonts w:ascii="Times New Roman" w:hAnsi="Times New Roman" w:cs="Times New Roman"/>
        </w:rPr>
        <w:t xml:space="preserve"> </w:t>
      </w:r>
      <w:r w:rsidR="00317789" w:rsidRPr="00AA6F89">
        <w:rPr>
          <w:rFonts w:ascii="Times New Roman" w:hAnsi="Times New Roman" w:cs="Times New Roman"/>
        </w:rPr>
        <w:t>form</w:t>
      </w:r>
      <w:r w:rsidRPr="00AA6F89">
        <w:rPr>
          <w:rFonts w:ascii="Times New Roman" w:hAnsi="Times New Roman" w:cs="Times New Roman"/>
        </w:rPr>
        <w:t xml:space="preserve"> their political judgment</w:t>
      </w:r>
      <w:ins w:id="481" w:author="Luca S" w:date="2024-09-16T22:52:00Z" w16du:dateUtc="2024-09-17T02:52:00Z">
        <w:r w:rsidR="007E5CD4">
          <w:rPr>
            <w:rFonts w:ascii="Times New Roman" w:hAnsi="Times New Roman" w:cs="Times New Roman"/>
          </w:rPr>
          <w:t>s</w:t>
        </w:r>
      </w:ins>
      <w:r w:rsidRPr="00AA6F89">
        <w:rPr>
          <w:rFonts w:ascii="Times New Roman" w:hAnsi="Times New Roman" w:cs="Times New Roman"/>
        </w:rPr>
        <w:t xml:space="preserve"> in view of </w:t>
      </w:r>
      <w:ins w:id="482" w:author="Luca S" w:date="2024-09-16T22:52:00Z" w16du:dateUtc="2024-09-17T02:52:00Z">
        <w:r w:rsidR="007E5CD4">
          <w:rPr>
            <w:rFonts w:ascii="Times New Roman" w:hAnsi="Times New Roman" w:cs="Times New Roman"/>
          </w:rPr>
          <w:t>the expected beha</w:t>
        </w:r>
      </w:ins>
      <w:ins w:id="483" w:author="Luca S" w:date="2024-09-16T22:53:00Z" w16du:dateUtc="2024-09-17T02:53:00Z">
        <w:r w:rsidR="007E5CD4">
          <w:rPr>
            <w:rFonts w:ascii="Times New Roman" w:hAnsi="Times New Roman" w:cs="Times New Roman"/>
          </w:rPr>
          <w:t xml:space="preserve">vior of </w:t>
        </w:r>
      </w:ins>
      <w:r w:rsidR="00231780" w:rsidRPr="00AA6F89">
        <w:rPr>
          <w:rFonts w:ascii="Times New Roman" w:hAnsi="Times New Roman" w:cs="Times New Roman"/>
        </w:rPr>
        <w:t>profit-</w:t>
      </w:r>
      <w:r w:rsidR="00317789" w:rsidRPr="00AA6F89">
        <w:rPr>
          <w:rFonts w:ascii="Times New Roman" w:hAnsi="Times New Roman" w:cs="Times New Roman"/>
        </w:rPr>
        <w:t>maximizing capitalist firms,</w:t>
      </w:r>
      <w:r w:rsidR="00D06642">
        <w:rPr>
          <w:rFonts w:ascii="Times New Roman" w:hAnsi="Times New Roman" w:cs="Times New Roman"/>
        </w:rPr>
        <w:t xml:space="preserve"> </w:t>
      </w:r>
      <w:r w:rsidRPr="00AA6F89">
        <w:rPr>
          <w:rFonts w:ascii="Times New Roman" w:hAnsi="Times New Roman" w:cs="Times New Roman"/>
        </w:rPr>
        <w:t xml:space="preserve">the democratic decision-making itself, not just the implementation of </w:t>
      </w:r>
      <w:r w:rsidR="00317789" w:rsidRPr="00AA6F89">
        <w:rPr>
          <w:rFonts w:ascii="Times New Roman" w:hAnsi="Times New Roman" w:cs="Times New Roman"/>
        </w:rPr>
        <w:t xml:space="preserve">its </w:t>
      </w:r>
      <w:r w:rsidRPr="00AA6F89">
        <w:rPr>
          <w:rFonts w:ascii="Times New Roman" w:hAnsi="Times New Roman" w:cs="Times New Roman"/>
        </w:rPr>
        <w:t>outcomes, is constrained by capitalist property rights</w:t>
      </w:r>
      <w:r w:rsidR="00317789" w:rsidRPr="00AA6F89">
        <w:rPr>
          <w:rFonts w:ascii="Times New Roman" w:hAnsi="Times New Roman" w:cs="Times New Roman"/>
        </w:rPr>
        <w:t xml:space="preserve"> (the second critique). </w:t>
      </w:r>
      <w:r w:rsidR="006A1DA7" w:rsidRPr="00AA6F89">
        <w:rPr>
          <w:rFonts w:ascii="Times New Roman" w:hAnsi="Times New Roman" w:cs="Times New Roman"/>
        </w:rPr>
        <w:t xml:space="preserve">Upon reflection, the subordination solution relies on </w:t>
      </w:r>
      <w:r w:rsidR="00874BFE" w:rsidRPr="00AA6F89">
        <w:rPr>
          <w:rFonts w:ascii="Times New Roman" w:hAnsi="Times New Roman" w:cs="Times New Roman"/>
        </w:rPr>
        <w:t>a vision of</w:t>
      </w:r>
      <w:r w:rsidR="006A1DA7" w:rsidRPr="00AA6F89">
        <w:rPr>
          <w:rFonts w:ascii="Times New Roman" w:hAnsi="Times New Roman" w:cs="Times New Roman"/>
        </w:rPr>
        <w:t xml:space="preserve"> democratic decision-making that is independent </w:t>
      </w:r>
      <w:r w:rsidR="00B158D6" w:rsidRPr="00AA6F89">
        <w:rPr>
          <w:rFonts w:ascii="Times New Roman" w:hAnsi="Times New Roman" w:cs="Times New Roman"/>
        </w:rPr>
        <w:t xml:space="preserve">of its own institutional </w:t>
      </w:r>
      <w:r w:rsidR="00874BFE" w:rsidRPr="00AA6F89">
        <w:rPr>
          <w:rFonts w:ascii="Times New Roman" w:hAnsi="Times New Roman" w:cs="Times New Roman"/>
        </w:rPr>
        <w:t>conditions—an implausible idea.</w:t>
      </w:r>
    </w:p>
    <w:p w14:paraId="0AED79A9" w14:textId="658E97E2" w:rsidR="00807498" w:rsidRPr="00AA6F89" w:rsidRDefault="001B0FB9"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At this point, </w:t>
      </w:r>
      <w:r w:rsidR="0008270C" w:rsidRPr="00AA6F89">
        <w:rPr>
          <w:rFonts w:ascii="Times New Roman" w:hAnsi="Times New Roman" w:cs="Times New Roman"/>
        </w:rPr>
        <w:t xml:space="preserve">the </w:t>
      </w:r>
      <w:r w:rsidRPr="00AA6F89">
        <w:rPr>
          <w:rFonts w:ascii="Times New Roman" w:hAnsi="Times New Roman" w:cs="Times New Roman"/>
        </w:rPr>
        <w:t xml:space="preserve">following </w:t>
      </w:r>
      <w:r w:rsidR="002B433A" w:rsidRPr="00AA6F89">
        <w:rPr>
          <w:rFonts w:ascii="Times New Roman" w:hAnsi="Times New Roman" w:cs="Times New Roman"/>
        </w:rPr>
        <w:t>thought</w:t>
      </w:r>
      <w:r w:rsidR="0008270C" w:rsidRPr="00AA6F89">
        <w:rPr>
          <w:rFonts w:ascii="Times New Roman" w:hAnsi="Times New Roman" w:cs="Times New Roman"/>
        </w:rPr>
        <w:t xml:space="preserve"> suggests itself.</w:t>
      </w:r>
      <w:r w:rsidRPr="00AA6F89">
        <w:rPr>
          <w:rFonts w:ascii="Times New Roman" w:hAnsi="Times New Roman" w:cs="Times New Roman"/>
        </w:rPr>
        <w:t xml:space="preserve"> </w:t>
      </w:r>
      <w:r w:rsidR="00807498" w:rsidRPr="007E5CD4">
        <w:rPr>
          <w:rFonts w:ascii="Times New Roman" w:hAnsi="Times New Roman" w:cs="Times New Roman"/>
          <w:i/>
          <w:iCs/>
          <w:rPrChange w:id="484" w:author="Luca S" w:date="2024-09-16T22:53:00Z" w16du:dateUtc="2024-09-17T02:53:00Z">
            <w:rPr>
              <w:rFonts w:ascii="Times New Roman" w:hAnsi="Times New Roman" w:cs="Times New Roman"/>
            </w:rPr>
          </w:rPrChange>
        </w:rPr>
        <w:t>Every</w:t>
      </w:r>
      <w:r w:rsidR="00807498" w:rsidRPr="00AA6F89">
        <w:rPr>
          <w:rFonts w:ascii="Times New Roman" w:hAnsi="Times New Roman" w:cs="Times New Roman"/>
        </w:rPr>
        <w:t xml:space="preserve"> politico-economic system would suffer from some structural dependence. For example, under a market socialist system led by worker-owned cooperatives, </w:t>
      </w:r>
      <w:r w:rsidR="00594DCD" w:rsidRPr="00AA6F89">
        <w:rPr>
          <w:rFonts w:ascii="Times New Roman" w:hAnsi="Times New Roman" w:cs="Times New Roman"/>
        </w:rPr>
        <w:t xml:space="preserve">the formal political process </w:t>
      </w:r>
      <w:r w:rsidR="00807498" w:rsidRPr="00AA6F89">
        <w:rPr>
          <w:rFonts w:ascii="Times New Roman" w:hAnsi="Times New Roman" w:cs="Times New Roman"/>
        </w:rPr>
        <w:t xml:space="preserve">would be constrained by the hiring and investment decisions of the cooperatives. Even bureaucratic managers </w:t>
      </w:r>
      <w:r w:rsidR="0008270C" w:rsidRPr="00AA6F89">
        <w:rPr>
          <w:rFonts w:ascii="Times New Roman" w:hAnsi="Times New Roman" w:cs="Times New Roman"/>
        </w:rPr>
        <w:t xml:space="preserve">in a </w:t>
      </w:r>
      <w:r w:rsidR="00807498" w:rsidRPr="00AA6F89">
        <w:rPr>
          <w:rFonts w:ascii="Times New Roman" w:hAnsi="Times New Roman" w:cs="Times New Roman"/>
        </w:rPr>
        <w:t xml:space="preserve">state-controlled economy would have to withdraw a decision if it is expected to greatly hurt the economy. If so, how can capitalism be criticized </w:t>
      </w:r>
      <w:r w:rsidR="00833438" w:rsidRPr="00AA6F89">
        <w:rPr>
          <w:rFonts w:ascii="Times New Roman" w:hAnsi="Times New Roman" w:cs="Times New Roman"/>
        </w:rPr>
        <w:t>based on</w:t>
      </w:r>
      <w:r w:rsidR="00807498" w:rsidRPr="00AA6F89">
        <w:rPr>
          <w:rFonts w:ascii="Times New Roman" w:hAnsi="Times New Roman" w:cs="Times New Roman"/>
        </w:rPr>
        <w:t xml:space="preserve"> structural dependence?</w:t>
      </w:r>
      <w:r w:rsidR="00594DCD" w:rsidRPr="00AA6F89">
        <w:rPr>
          <w:rFonts w:ascii="Times New Roman" w:hAnsi="Times New Roman" w:cs="Times New Roman"/>
        </w:rPr>
        <w:t xml:space="preserve"> </w:t>
      </w:r>
      <w:del w:id="485" w:author="Luca S" w:date="2024-09-16T22:54:00Z" w16du:dateUtc="2024-09-17T02:54:00Z">
        <w:r w:rsidR="00594DCD" w:rsidRPr="00AA6F89" w:rsidDel="007E5CD4">
          <w:rPr>
            <w:rFonts w:ascii="Times New Roman" w:hAnsi="Times New Roman" w:cs="Times New Roman"/>
          </w:rPr>
          <w:delText>Is the conclusion that there</w:delText>
        </w:r>
      </w:del>
      <w:ins w:id="486" w:author="Luca S" w:date="2024-09-16T22:54:00Z" w16du:dateUtc="2024-09-17T02:54:00Z">
        <w:r w:rsidR="007E5CD4">
          <w:rPr>
            <w:rFonts w:ascii="Times New Roman" w:hAnsi="Times New Roman" w:cs="Times New Roman"/>
          </w:rPr>
          <w:t>Perhaps there</w:t>
        </w:r>
      </w:ins>
      <w:r w:rsidR="00594DCD" w:rsidRPr="00AA6F89">
        <w:rPr>
          <w:rFonts w:ascii="Times New Roman" w:hAnsi="Times New Roman" w:cs="Times New Roman"/>
        </w:rPr>
        <w:t xml:space="preserve"> is nothing undemocratic about the structural dependence on capital</w:t>
      </w:r>
      <w:ins w:id="487" w:author="Luca S" w:date="2024-09-16T22:54:00Z" w16du:dateUtc="2024-09-17T02:54:00Z">
        <w:r w:rsidR="007E5CD4">
          <w:rPr>
            <w:rFonts w:ascii="Times New Roman" w:hAnsi="Times New Roman" w:cs="Times New Roman"/>
          </w:rPr>
          <w:t xml:space="preserve"> after all.</w:t>
        </w:r>
      </w:ins>
      <w:del w:id="488" w:author="Luca S" w:date="2024-09-16T22:54:00Z" w16du:dateUtc="2024-09-17T02:54:00Z">
        <w:r w:rsidR="00594DCD" w:rsidRPr="00AA6F89" w:rsidDel="007E5CD4">
          <w:rPr>
            <w:rFonts w:ascii="Times New Roman" w:hAnsi="Times New Roman" w:cs="Times New Roman"/>
          </w:rPr>
          <w:delText>?</w:delText>
        </w:r>
      </w:del>
    </w:p>
    <w:p w14:paraId="5A11ECBD" w14:textId="7E5734D4" w:rsidR="005505D3" w:rsidRPr="00AA6F89" w:rsidRDefault="00807498"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I agree that</w:t>
      </w:r>
      <w:r w:rsidR="001D6207" w:rsidRPr="00AA6F89">
        <w:rPr>
          <w:rFonts w:ascii="Times New Roman" w:hAnsi="Times New Roman" w:cs="Times New Roman"/>
        </w:rPr>
        <w:t xml:space="preserve"> no society can avoid</w:t>
      </w:r>
      <w:r w:rsidRPr="00AA6F89">
        <w:rPr>
          <w:rFonts w:ascii="Times New Roman" w:hAnsi="Times New Roman" w:cs="Times New Roman"/>
        </w:rPr>
        <w:t xml:space="preserve"> </w:t>
      </w:r>
      <w:r w:rsidR="00271C22" w:rsidRPr="00AA6F89">
        <w:rPr>
          <w:rFonts w:ascii="Times New Roman" w:hAnsi="Times New Roman" w:cs="Times New Roman"/>
        </w:rPr>
        <w:t xml:space="preserve">the </w:t>
      </w:r>
      <w:r w:rsidRPr="00AA6F89">
        <w:rPr>
          <w:rFonts w:ascii="Times New Roman" w:hAnsi="Times New Roman" w:cs="Times New Roman"/>
        </w:rPr>
        <w:t xml:space="preserve">dependence of formal politics on </w:t>
      </w:r>
      <w:r w:rsidR="00271C22" w:rsidRPr="00AA6F89">
        <w:rPr>
          <w:rFonts w:ascii="Times New Roman" w:hAnsi="Times New Roman" w:cs="Times New Roman"/>
        </w:rPr>
        <w:t>its</w:t>
      </w:r>
      <w:r w:rsidR="001D6207" w:rsidRPr="00AA6F89">
        <w:rPr>
          <w:rFonts w:ascii="Times New Roman" w:hAnsi="Times New Roman" w:cs="Times New Roman"/>
        </w:rPr>
        <w:t xml:space="preserve"> economic structure</w:t>
      </w:r>
      <w:r w:rsidRPr="00AA6F89">
        <w:rPr>
          <w:rFonts w:ascii="Times New Roman" w:hAnsi="Times New Roman" w:cs="Times New Roman"/>
        </w:rPr>
        <w:t>.</w:t>
      </w:r>
      <w:r w:rsidR="005505D3" w:rsidRPr="00AA6F89">
        <w:rPr>
          <w:rFonts w:ascii="Times New Roman" w:hAnsi="Times New Roman" w:cs="Times New Roman"/>
        </w:rPr>
        <w:t xml:space="preserve"> However, </w:t>
      </w:r>
      <w:r w:rsidR="001D6207" w:rsidRPr="00AA6F89">
        <w:rPr>
          <w:rFonts w:ascii="Times New Roman" w:hAnsi="Times New Roman" w:cs="Times New Roman"/>
        </w:rPr>
        <w:t xml:space="preserve">it does not entail that there is no basis for </w:t>
      </w:r>
      <w:r w:rsidR="000A4B33" w:rsidRPr="00AA6F89">
        <w:rPr>
          <w:rFonts w:ascii="Times New Roman" w:hAnsi="Times New Roman" w:cs="Times New Roman"/>
        </w:rPr>
        <w:t xml:space="preserve">a </w:t>
      </w:r>
      <w:r w:rsidR="003779C8" w:rsidRPr="00AA6F89">
        <w:rPr>
          <w:rFonts w:ascii="Times New Roman" w:hAnsi="Times New Roman" w:cs="Times New Roman"/>
        </w:rPr>
        <w:t xml:space="preserve">democratic critique of capitalism. The question is not </w:t>
      </w:r>
      <w:r w:rsidR="003779C8" w:rsidRPr="00AA6F89">
        <w:rPr>
          <w:rFonts w:ascii="Times New Roman" w:hAnsi="Times New Roman" w:cs="Times New Roman"/>
          <w:i/>
          <w:iCs/>
        </w:rPr>
        <w:t xml:space="preserve">whether </w:t>
      </w:r>
      <w:r w:rsidR="003779C8" w:rsidRPr="00AA6F89">
        <w:rPr>
          <w:rFonts w:ascii="Times New Roman" w:hAnsi="Times New Roman" w:cs="Times New Roman"/>
        </w:rPr>
        <w:t xml:space="preserve">formal politics is </w:t>
      </w:r>
      <w:r w:rsidR="000A4B33" w:rsidRPr="00AA6F89">
        <w:rPr>
          <w:rFonts w:ascii="Times New Roman" w:hAnsi="Times New Roman" w:cs="Times New Roman"/>
        </w:rPr>
        <w:t xml:space="preserve">dependent on its economic structure but </w:t>
      </w:r>
      <w:r w:rsidR="000A4B33" w:rsidRPr="00AA6F89">
        <w:rPr>
          <w:rFonts w:ascii="Times New Roman" w:hAnsi="Times New Roman" w:cs="Times New Roman"/>
          <w:i/>
          <w:iCs/>
        </w:rPr>
        <w:t>how</w:t>
      </w:r>
      <w:r w:rsidR="000A4B33" w:rsidRPr="00AA6F89">
        <w:rPr>
          <w:rFonts w:ascii="Times New Roman" w:hAnsi="Times New Roman" w:cs="Times New Roman"/>
        </w:rPr>
        <w:t xml:space="preserve">. </w:t>
      </w:r>
      <w:r w:rsidR="00C058CF" w:rsidRPr="00AA6F89">
        <w:rPr>
          <w:rFonts w:ascii="Times New Roman" w:hAnsi="Times New Roman" w:cs="Times New Roman"/>
        </w:rPr>
        <w:t>A</w:t>
      </w:r>
      <w:r w:rsidR="005C12E6" w:rsidRPr="00AA6F89">
        <w:rPr>
          <w:rFonts w:ascii="Times New Roman" w:hAnsi="Times New Roman" w:cs="Times New Roman"/>
        </w:rPr>
        <w:t xml:space="preserve">cross different politico-economic systems, economic rights constrain formal political processes </w:t>
      </w:r>
      <w:r w:rsidR="005C12E6" w:rsidRPr="00AA6F89">
        <w:rPr>
          <w:rFonts w:ascii="Times New Roman" w:hAnsi="Times New Roman" w:cs="Times New Roman"/>
          <w:i/>
          <w:iCs/>
        </w:rPr>
        <w:t xml:space="preserve">in different </w:t>
      </w:r>
      <w:del w:id="489" w:author="Luca S" w:date="2024-09-16T22:55:00Z" w16du:dateUtc="2024-09-17T02:55:00Z">
        <w:r w:rsidR="002702DA" w:rsidRPr="00AA6F89" w:rsidDel="007E5CD4">
          <w:rPr>
            <w:rFonts w:ascii="Times New Roman" w:hAnsi="Times New Roman" w:cs="Times New Roman"/>
            <w:i/>
            <w:iCs/>
          </w:rPr>
          <w:delText>forms</w:delText>
        </w:r>
      </w:del>
      <w:ins w:id="490" w:author="Luca S" w:date="2024-09-16T22:55:00Z" w16du:dateUtc="2024-09-17T02:55:00Z">
        <w:r w:rsidR="007E5CD4">
          <w:rPr>
            <w:rFonts w:ascii="Times New Roman" w:hAnsi="Times New Roman" w:cs="Times New Roman"/>
            <w:i/>
            <w:iCs/>
          </w:rPr>
          <w:t>ways</w:t>
        </w:r>
      </w:ins>
      <w:r w:rsidR="00C058CF" w:rsidRPr="00AA6F89">
        <w:rPr>
          <w:rFonts w:ascii="Times New Roman" w:hAnsi="Times New Roman" w:cs="Times New Roman"/>
        </w:rPr>
        <w:t xml:space="preserve">. </w:t>
      </w:r>
      <w:r w:rsidR="00A47E9F" w:rsidRPr="00AA6F89">
        <w:rPr>
          <w:rFonts w:ascii="Times New Roman" w:hAnsi="Times New Roman" w:cs="Times New Roman"/>
        </w:rPr>
        <w:t xml:space="preserve">For example, </w:t>
      </w:r>
      <w:r w:rsidR="00E24563" w:rsidRPr="00AA6F89">
        <w:rPr>
          <w:rFonts w:ascii="Times New Roman" w:hAnsi="Times New Roman" w:cs="Times New Roman"/>
        </w:rPr>
        <w:t xml:space="preserve">the following questions </w:t>
      </w:r>
      <w:del w:id="491" w:author="Luca S" w:date="2024-09-16T22:55:00Z" w16du:dateUtc="2024-09-17T02:55:00Z">
        <w:r w:rsidR="00E24563" w:rsidRPr="00AA6F89" w:rsidDel="007E5CD4">
          <w:rPr>
            <w:rFonts w:ascii="Times New Roman" w:hAnsi="Times New Roman" w:cs="Times New Roman"/>
          </w:rPr>
          <w:delText xml:space="preserve">would </w:delText>
        </w:r>
      </w:del>
      <w:r w:rsidR="00E24563" w:rsidRPr="00AA6F89">
        <w:rPr>
          <w:rFonts w:ascii="Times New Roman" w:hAnsi="Times New Roman" w:cs="Times New Roman"/>
        </w:rPr>
        <w:t>have different answers</w:t>
      </w:r>
      <w:ins w:id="492" w:author="Luca S" w:date="2024-09-16T22:55:00Z" w16du:dateUtc="2024-09-17T02:55:00Z">
        <w:r w:rsidR="007E5CD4">
          <w:rPr>
            <w:rFonts w:ascii="Times New Roman" w:hAnsi="Times New Roman" w:cs="Times New Roman"/>
          </w:rPr>
          <w:t xml:space="preserve"> under different economic structures</w:t>
        </w:r>
      </w:ins>
      <w:r w:rsidR="00E24563" w:rsidRPr="00AA6F89">
        <w:rPr>
          <w:rFonts w:ascii="Times New Roman" w:hAnsi="Times New Roman" w:cs="Times New Roman"/>
        </w:rPr>
        <w:t>.</w:t>
      </w:r>
    </w:p>
    <w:p w14:paraId="1872727F" w14:textId="3090AD1B" w:rsidR="001C0A20" w:rsidRDefault="00434E03" w:rsidP="001C0A20">
      <w:pPr>
        <w:pStyle w:val="ListParagraph"/>
        <w:numPr>
          <w:ilvl w:val="0"/>
          <w:numId w:val="3"/>
        </w:numPr>
        <w:spacing w:line="276" w:lineRule="auto"/>
        <w:ind w:firstLine="0"/>
        <w:jc w:val="both"/>
        <w:rPr>
          <w:rFonts w:ascii="Times New Roman" w:hAnsi="Times New Roman" w:cs="Times New Roman"/>
        </w:rPr>
      </w:pPr>
      <w:r w:rsidRPr="00AA6F89">
        <w:rPr>
          <w:rFonts w:ascii="Times New Roman" w:hAnsi="Times New Roman" w:cs="Times New Roman"/>
        </w:rPr>
        <w:t>What kind</w:t>
      </w:r>
      <w:ins w:id="493" w:author="Luca S" w:date="2024-09-16T22:55:00Z" w16du:dateUtc="2024-09-17T02:55:00Z">
        <w:r w:rsidR="007E5CD4">
          <w:rPr>
            <w:rFonts w:ascii="Times New Roman" w:hAnsi="Times New Roman" w:cs="Times New Roman"/>
          </w:rPr>
          <w:t>s</w:t>
        </w:r>
      </w:ins>
      <w:r w:rsidRPr="00AA6F89">
        <w:rPr>
          <w:rFonts w:ascii="Times New Roman" w:hAnsi="Times New Roman" w:cs="Times New Roman"/>
        </w:rPr>
        <w:t xml:space="preserve"> of rights,</w:t>
      </w:r>
      <w:r w:rsidR="005505D3" w:rsidRPr="00AA6F89">
        <w:rPr>
          <w:rFonts w:ascii="Times New Roman" w:hAnsi="Times New Roman" w:cs="Times New Roman"/>
        </w:rPr>
        <w:t xml:space="preserve"> </w:t>
      </w:r>
      <w:r w:rsidRPr="00AA6F89">
        <w:rPr>
          <w:rFonts w:ascii="Times New Roman" w:hAnsi="Times New Roman" w:cs="Times New Roman"/>
        </w:rPr>
        <w:t xml:space="preserve">accorded to whom, constrain </w:t>
      </w:r>
      <w:r w:rsidR="00FC30F5" w:rsidRPr="00AA6F89">
        <w:rPr>
          <w:rFonts w:ascii="Times New Roman" w:hAnsi="Times New Roman" w:cs="Times New Roman"/>
        </w:rPr>
        <w:t>politics</w:t>
      </w:r>
      <w:r w:rsidR="005505D3" w:rsidRPr="00AA6F89">
        <w:rPr>
          <w:rFonts w:ascii="Times New Roman" w:hAnsi="Times New Roman" w:cs="Times New Roman"/>
        </w:rPr>
        <w:t>?</w:t>
      </w:r>
    </w:p>
    <w:p w14:paraId="2C7F9080" w14:textId="7145A907" w:rsidR="000B552B" w:rsidRPr="001C0A20" w:rsidRDefault="000B552B" w:rsidP="001C0A20">
      <w:pPr>
        <w:pStyle w:val="ListParagraph"/>
        <w:numPr>
          <w:ilvl w:val="0"/>
          <w:numId w:val="3"/>
        </w:numPr>
        <w:spacing w:line="276" w:lineRule="auto"/>
        <w:ind w:firstLine="0"/>
        <w:jc w:val="both"/>
        <w:rPr>
          <w:rFonts w:ascii="Times New Roman" w:hAnsi="Times New Roman" w:cs="Times New Roman"/>
        </w:rPr>
      </w:pPr>
      <w:r w:rsidRPr="001C0A20">
        <w:rPr>
          <w:rFonts w:ascii="Times New Roman" w:hAnsi="Times New Roman" w:cs="Times New Roman"/>
        </w:rPr>
        <w:t xml:space="preserve">What kind of </w:t>
      </w:r>
      <w:r w:rsidR="009C05E8" w:rsidRPr="001C0A20">
        <w:rPr>
          <w:rFonts w:ascii="Times New Roman" w:hAnsi="Times New Roman" w:cs="Times New Roman"/>
        </w:rPr>
        <w:t xml:space="preserve">coordination and </w:t>
      </w:r>
      <w:r w:rsidRPr="001C0A20">
        <w:rPr>
          <w:rFonts w:ascii="Times New Roman" w:hAnsi="Times New Roman" w:cs="Times New Roman"/>
        </w:rPr>
        <w:t>contestation is encouraged</w:t>
      </w:r>
      <w:r w:rsidR="007E31AD" w:rsidRPr="001C0A20">
        <w:rPr>
          <w:rFonts w:ascii="Times New Roman" w:hAnsi="Times New Roman" w:cs="Times New Roman"/>
        </w:rPr>
        <w:t xml:space="preserve">? What kind of </w:t>
      </w:r>
      <w:r w:rsidR="005B1D33" w:rsidRPr="001C0A20">
        <w:rPr>
          <w:rFonts w:ascii="Times New Roman" w:hAnsi="Times New Roman" w:cs="Times New Roman"/>
        </w:rPr>
        <w:t xml:space="preserve">cleavages and </w:t>
      </w:r>
      <w:r w:rsidR="007E31AD" w:rsidRPr="001C0A20">
        <w:rPr>
          <w:rFonts w:ascii="Times New Roman" w:hAnsi="Times New Roman" w:cs="Times New Roman"/>
        </w:rPr>
        <w:t xml:space="preserve">coalitions </w:t>
      </w:r>
      <w:r w:rsidR="00373FAD" w:rsidRPr="001C0A20">
        <w:rPr>
          <w:rFonts w:ascii="Times New Roman" w:hAnsi="Times New Roman" w:cs="Times New Roman"/>
        </w:rPr>
        <w:t>tend to</w:t>
      </w:r>
      <w:r w:rsidR="003650B1" w:rsidRPr="001C0A20">
        <w:rPr>
          <w:rFonts w:ascii="Times New Roman" w:hAnsi="Times New Roman" w:cs="Times New Roman"/>
        </w:rPr>
        <w:t xml:space="preserve"> form</w:t>
      </w:r>
      <w:r w:rsidR="007E31AD" w:rsidRPr="001C0A20">
        <w:rPr>
          <w:rFonts w:ascii="Times New Roman" w:hAnsi="Times New Roman" w:cs="Times New Roman"/>
        </w:rPr>
        <w:t>, and how?</w:t>
      </w:r>
    </w:p>
    <w:p w14:paraId="1D24C596" w14:textId="706D822C" w:rsidR="005505D3" w:rsidRPr="00AA6F89" w:rsidRDefault="005505D3" w:rsidP="001C0A20">
      <w:pPr>
        <w:pStyle w:val="ListParagraph"/>
        <w:numPr>
          <w:ilvl w:val="0"/>
          <w:numId w:val="3"/>
        </w:numPr>
        <w:spacing w:line="276" w:lineRule="auto"/>
        <w:ind w:firstLine="0"/>
        <w:jc w:val="both"/>
        <w:rPr>
          <w:rFonts w:ascii="Times New Roman" w:hAnsi="Times New Roman" w:cs="Times New Roman"/>
        </w:rPr>
      </w:pPr>
      <w:r w:rsidRPr="00AA6F89">
        <w:rPr>
          <w:rFonts w:ascii="Times New Roman" w:hAnsi="Times New Roman" w:cs="Times New Roman"/>
        </w:rPr>
        <w:t xml:space="preserve">How </w:t>
      </w:r>
      <w:r w:rsidR="000B552B" w:rsidRPr="00AA6F89">
        <w:rPr>
          <w:rFonts w:ascii="Times New Roman" w:hAnsi="Times New Roman" w:cs="Times New Roman"/>
        </w:rPr>
        <w:t xml:space="preserve">do the </w:t>
      </w:r>
      <w:r w:rsidRPr="00AA6F89">
        <w:rPr>
          <w:rFonts w:ascii="Times New Roman" w:hAnsi="Times New Roman" w:cs="Times New Roman"/>
        </w:rPr>
        <w:t>burdens and benefits</w:t>
      </w:r>
      <w:r w:rsidR="000B552B" w:rsidRPr="00AA6F89">
        <w:rPr>
          <w:rFonts w:ascii="Times New Roman" w:hAnsi="Times New Roman" w:cs="Times New Roman"/>
        </w:rPr>
        <w:t xml:space="preserve"> </w:t>
      </w:r>
      <w:ins w:id="494" w:author="Luca S" w:date="2024-09-16T22:56:00Z" w16du:dateUtc="2024-09-17T02:56:00Z">
        <w:r w:rsidR="007E5CD4">
          <w:rPr>
            <w:rFonts w:ascii="Times New Roman" w:hAnsi="Times New Roman" w:cs="Times New Roman"/>
          </w:rPr>
          <w:t xml:space="preserve">of economic cooperation </w:t>
        </w:r>
      </w:ins>
      <w:r w:rsidR="000B552B" w:rsidRPr="00AA6F89">
        <w:rPr>
          <w:rFonts w:ascii="Times New Roman" w:hAnsi="Times New Roman" w:cs="Times New Roman"/>
        </w:rPr>
        <w:t>tend to be distributed?</w:t>
      </w:r>
    </w:p>
    <w:p w14:paraId="5BE21E36" w14:textId="460636D1" w:rsidR="001E2E7C" w:rsidRPr="00AA6F89" w:rsidRDefault="007078FA" w:rsidP="001C0A20">
      <w:pPr>
        <w:spacing w:line="276" w:lineRule="auto"/>
        <w:ind w:firstLine="720"/>
        <w:contextualSpacing/>
        <w:jc w:val="both"/>
        <w:rPr>
          <w:rFonts w:ascii="Times New Roman" w:hAnsi="Times New Roman" w:cs="Times New Roman"/>
        </w:rPr>
      </w:pPr>
      <w:r>
        <w:rPr>
          <w:rFonts w:ascii="Times New Roman" w:hAnsi="Times New Roman" w:cs="Times New Roman"/>
        </w:rPr>
        <w:t>Understanding</w:t>
      </w:r>
      <w:r w:rsidR="00D578FA">
        <w:rPr>
          <w:rFonts w:ascii="Times New Roman" w:hAnsi="Times New Roman" w:cs="Times New Roman"/>
        </w:rPr>
        <w:t xml:space="preserve"> </w:t>
      </w:r>
      <w:r>
        <w:rPr>
          <w:rFonts w:ascii="Times New Roman" w:hAnsi="Times New Roman" w:cs="Times New Roman"/>
        </w:rPr>
        <w:t>varieties of structural dependence</w:t>
      </w:r>
      <w:r w:rsidR="00434E03" w:rsidRPr="00AA6F89">
        <w:rPr>
          <w:rFonts w:ascii="Times New Roman" w:hAnsi="Times New Roman" w:cs="Times New Roman"/>
        </w:rPr>
        <w:t xml:space="preserve"> </w:t>
      </w:r>
      <w:r>
        <w:rPr>
          <w:rFonts w:ascii="Times New Roman" w:hAnsi="Times New Roman" w:cs="Times New Roman"/>
        </w:rPr>
        <w:t xml:space="preserve">and normatively evaluating them </w:t>
      </w:r>
      <w:r w:rsidR="00434E03" w:rsidRPr="00AA6F89">
        <w:rPr>
          <w:rFonts w:ascii="Times New Roman" w:hAnsi="Times New Roman" w:cs="Times New Roman"/>
        </w:rPr>
        <w:t>require institutional comparison between different politico-economic system</w:t>
      </w:r>
      <w:r w:rsidR="007E31AD" w:rsidRPr="00AA6F89">
        <w:rPr>
          <w:rFonts w:ascii="Times New Roman" w:hAnsi="Times New Roman" w:cs="Times New Roman"/>
        </w:rPr>
        <w:t xml:space="preserve">s. And even within the same type, the exact </w:t>
      </w:r>
      <w:r w:rsidR="00EF18E5">
        <w:rPr>
          <w:rFonts w:ascii="Times New Roman" w:hAnsi="Times New Roman" w:cs="Times New Roman"/>
        </w:rPr>
        <w:t>form of dependence</w:t>
      </w:r>
      <w:r w:rsidR="007E31AD" w:rsidRPr="00AA6F89">
        <w:rPr>
          <w:rFonts w:ascii="Times New Roman" w:hAnsi="Times New Roman" w:cs="Times New Roman"/>
        </w:rPr>
        <w:t xml:space="preserve"> will depend on the cultural and historical circumstances of each society</w:t>
      </w:r>
      <w:r w:rsidR="00434E03" w:rsidRPr="00AA6F89">
        <w:rPr>
          <w:rFonts w:ascii="Times New Roman" w:hAnsi="Times New Roman" w:cs="Times New Roman"/>
        </w:rPr>
        <w:t xml:space="preserve">. </w:t>
      </w:r>
      <w:r w:rsidR="00D97B01">
        <w:rPr>
          <w:rFonts w:ascii="Times New Roman" w:hAnsi="Times New Roman" w:cs="Times New Roman"/>
        </w:rPr>
        <w:t>The full investigation</w:t>
      </w:r>
      <w:r w:rsidR="00EF18E5">
        <w:rPr>
          <w:rFonts w:ascii="Times New Roman" w:hAnsi="Times New Roman" w:cs="Times New Roman"/>
        </w:rPr>
        <w:t xml:space="preserve"> of this subject</w:t>
      </w:r>
      <w:r w:rsidR="00D97B01">
        <w:rPr>
          <w:rFonts w:ascii="Times New Roman" w:hAnsi="Times New Roman" w:cs="Times New Roman"/>
        </w:rPr>
        <w:t xml:space="preserve"> </w:t>
      </w:r>
      <w:r w:rsidR="00D97B01" w:rsidRPr="00AA6F89">
        <w:rPr>
          <w:rFonts w:ascii="Times New Roman" w:hAnsi="Times New Roman" w:cs="Times New Roman"/>
        </w:rPr>
        <w:t>calls for a research program</w:t>
      </w:r>
      <w:r w:rsidR="00EF18E5">
        <w:rPr>
          <w:rFonts w:ascii="Times New Roman" w:hAnsi="Times New Roman" w:cs="Times New Roman"/>
        </w:rPr>
        <w:t>.</w:t>
      </w:r>
      <w:r w:rsidR="00D97B01" w:rsidRPr="00AA6F89">
        <w:rPr>
          <w:rFonts w:ascii="Times New Roman" w:hAnsi="Times New Roman" w:cs="Times New Roman"/>
        </w:rPr>
        <w:t xml:space="preserve"> </w:t>
      </w:r>
      <w:r w:rsidR="00434E03" w:rsidRPr="00AA6F89">
        <w:rPr>
          <w:rFonts w:ascii="Times New Roman" w:hAnsi="Times New Roman" w:cs="Times New Roman"/>
        </w:rPr>
        <w:t>But allow me to illustrate the idea with prototypical systems</w:t>
      </w:r>
      <w:r w:rsidR="005505D3" w:rsidRPr="00AA6F89">
        <w:rPr>
          <w:rFonts w:ascii="Times New Roman" w:hAnsi="Times New Roman" w:cs="Times New Roman"/>
        </w:rPr>
        <w:t xml:space="preserve">, with </w:t>
      </w:r>
      <w:r w:rsidR="001E2E7C" w:rsidRPr="00AA6F89">
        <w:rPr>
          <w:rFonts w:ascii="Times New Roman" w:hAnsi="Times New Roman" w:cs="Times New Roman"/>
        </w:rPr>
        <w:t xml:space="preserve">the example of how they each organize investment. </w:t>
      </w:r>
    </w:p>
    <w:p w14:paraId="39ACBBDF" w14:textId="5CD20E10" w:rsidR="00FE1EE4" w:rsidRPr="00AA6F89" w:rsidRDefault="001E2E7C"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lastRenderedPageBreak/>
        <w:t xml:space="preserve">Under capitalism, investment </w:t>
      </w:r>
      <w:r w:rsidR="006A23EF" w:rsidRPr="00AA6F89">
        <w:rPr>
          <w:rFonts w:ascii="Times New Roman" w:hAnsi="Times New Roman" w:cs="Times New Roman"/>
        </w:rPr>
        <w:t>is</w:t>
      </w:r>
      <w:r w:rsidRPr="00AA6F89">
        <w:rPr>
          <w:rFonts w:ascii="Times New Roman" w:hAnsi="Times New Roman" w:cs="Times New Roman"/>
        </w:rPr>
        <w:t xml:space="preserve"> organized as </w:t>
      </w:r>
      <w:r w:rsidR="003C7F53" w:rsidRPr="00AA6F89">
        <w:rPr>
          <w:rFonts w:ascii="Times New Roman" w:hAnsi="Times New Roman" w:cs="Times New Roman"/>
          <w:i/>
          <w:iCs/>
        </w:rPr>
        <w:t xml:space="preserve">private </w:t>
      </w:r>
      <w:r w:rsidRPr="00AA6F89">
        <w:rPr>
          <w:rFonts w:ascii="Times New Roman" w:hAnsi="Times New Roman" w:cs="Times New Roman"/>
          <w:i/>
          <w:iCs/>
        </w:rPr>
        <w:t>prerogatives in the market</w:t>
      </w:r>
      <w:r w:rsidRPr="00AA6F89">
        <w:rPr>
          <w:rFonts w:ascii="Times New Roman" w:hAnsi="Times New Roman" w:cs="Times New Roman"/>
        </w:rPr>
        <w:t xml:space="preserve">: </w:t>
      </w:r>
      <w:r w:rsidR="006A23EF" w:rsidRPr="00AA6F89">
        <w:rPr>
          <w:rFonts w:ascii="Times New Roman" w:hAnsi="Times New Roman" w:cs="Times New Roman"/>
        </w:rPr>
        <w:t xml:space="preserve">investment rights are accorded to </w:t>
      </w:r>
      <w:r w:rsidRPr="00AA6F89">
        <w:rPr>
          <w:rFonts w:ascii="Times New Roman" w:hAnsi="Times New Roman" w:cs="Times New Roman"/>
        </w:rPr>
        <w:t xml:space="preserve">a minority of wealthy individuals and their hired </w:t>
      </w:r>
      <w:r w:rsidR="00B21623">
        <w:rPr>
          <w:rFonts w:ascii="Times New Roman" w:hAnsi="Times New Roman" w:cs="Times New Roman"/>
        </w:rPr>
        <w:t xml:space="preserve">(asset and corporate) </w:t>
      </w:r>
      <w:r w:rsidRPr="00AA6F89">
        <w:rPr>
          <w:rFonts w:ascii="Times New Roman" w:hAnsi="Times New Roman" w:cs="Times New Roman"/>
        </w:rPr>
        <w:t>managers</w:t>
      </w:r>
      <w:r w:rsidR="006A23EF" w:rsidRPr="00AA6F89">
        <w:rPr>
          <w:rFonts w:ascii="Times New Roman" w:hAnsi="Times New Roman" w:cs="Times New Roman"/>
        </w:rPr>
        <w:t xml:space="preserve">. </w:t>
      </w:r>
      <w:r w:rsidR="00F1750E" w:rsidRPr="00AA6F89">
        <w:rPr>
          <w:rFonts w:ascii="Times New Roman" w:hAnsi="Times New Roman" w:cs="Times New Roman"/>
        </w:rPr>
        <w:t>C</w:t>
      </w:r>
      <w:r w:rsidR="007E31AD" w:rsidRPr="00AA6F89">
        <w:rPr>
          <w:rFonts w:ascii="Times New Roman" w:hAnsi="Times New Roman" w:cs="Times New Roman"/>
        </w:rPr>
        <w:t xml:space="preserve">oordination takes place through </w:t>
      </w:r>
      <w:r w:rsidR="00F1750E" w:rsidRPr="00AA6F89">
        <w:rPr>
          <w:rFonts w:ascii="Times New Roman" w:hAnsi="Times New Roman" w:cs="Times New Roman"/>
        </w:rPr>
        <w:t>price mechanisms</w:t>
      </w:r>
      <w:r w:rsidR="007F2DC1" w:rsidRPr="00AA6F89">
        <w:rPr>
          <w:rFonts w:ascii="Times New Roman" w:hAnsi="Times New Roman" w:cs="Times New Roman"/>
        </w:rPr>
        <w:t>.</w:t>
      </w:r>
      <w:r w:rsidR="007E31AD" w:rsidRPr="00AA6F89">
        <w:rPr>
          <w:rFonts w:ascii="Times New Roman" w:hAnsi="Times New Roman" w:cs="Times New Roman"/>
        </w:rPr>
        <w:t xml:space="preserve"> An ele</w:t>
      </w:r>
      <w:r w:rsidR="00037BE3" w:rsidRPr="00AA6F89">
        <w:rPr>
          <w:rFonts w:ascii="Times New Roman" w:hAnsi="Times New Roman" w:cs="Times New Roman"/>
        </w:rPr>
        <w:t>ctoral majority</w:t>
      </w:r>
      <w:r w:rsidR="006C19D1" w:rsidRPr="00AA6F89">
        <w:rPr>
          <w:rFonts w:ascii="Times New Roman" w:hAnsi="Times New Roman" w:cs="Times New Roman"/>
        </w:rPr>
        <w:t xml:space="preserve">’s authoritative control only reaches </w:t>
      </w:r>
      <w:r w:rsidR="00A30DF5" w:rsidRPr="00AA6F89">
        <w:rPr>
          <w:rFonts w:ascii="Times New Roman" w:hAnsi="Times New Roman" w:cs="Times New Roman"/>
        </w:rPr>
        <w:t>public investment</w:t>
      </w:r>
      <w:ins w:id="495" w:author="Luca S" w:date="2024-09-16T22:58:00Z" w16du:dateUtc="2024-09-17T02:58:00Z">
        <w:r w:rsidR="007E5CD4">
          <w:rPr>
            <w:rFonts w:ascii="Times New Roman" w:hAnsi="Times New Roman" w:cs="Times New Roman"/>
          </w:rPr>
          <w:t>.</w:t>
        </w:r>
      </w:ins>
      <w:del w:id="496" w:author="Luca S" w:date="2024-09-16T22:58:00Z" w16du:dateUtc="2024-09-17T02:58:00Z">
        <w:r w:rsidR="006C19D1" w:rsidRPr="00AA6F89" w:rsidDel="007E5CD4">
          <w:rPr>
            <w:rFonts w:ascii="Times New Roman" w:hAnsi="Times New Roman" w:cs="Times New Roman"/>
          </w:rPr>
          <w:delText xml:space="preserve">, although </w:delText>
        </w:r>
      </w:del>
      <w:del w:id="497" w:author="Luca S" w:date="2024-09-16T22:57:00Z" w16du:dateUtc="2024-09-17T02:57:00Z">
        <w:r w:rsidR="006C19D1" w:rsidRPr="00AA6F89" w:rsidDel="007E5CD4">
          <w:rPr>
            <w:rFonts w:ascii="Times New Roman" w:hAnsi="Times New Roman" w:cs="Times New Roman"/>
          </w:rPr>
          <w:delText xml:space="preserve">they </w:delText>
        </w:r>
      </w:del>
      <w:del w:id="498" w:author="Luca S" w:date="2024-09-16T22:58:00Z" w16du:dateUtc="2024-09-17T02:58:00Z">
        <w:r w:rsidR="006C19D1" w:rsidRPr="00AA6F89" w:rsidDel="007E5CD4">
          <w:rPr>
            <w:rFonts w:ascii="Times New Roman" w:hAnsi="Times New Roman" w:cs="Times New Roman"/>
          </w:rPr>
          <w:delText>can nudge and incentivize private investors.</w:delText>
        </w:r>
        <w:r w:rsidR="007E31AD" w:rsidRPr="00AA6F89" w:rsidDel="007E5CD4">
          <w:rPr>
            <w:rFonts w:ascii="Times New Roman" w:hAnsi="Times New Roman" w:cs="Times New Roman"/>
          </w:rPr>
          <w:delText xml:space="preserve"> </w:delText>
        </w:r>
      </w:del>
      <w:ins w:id="499" w:author="Luca S" w:date="2024-09-16T22:58:00Z" w16du:dateUtc="2024-09-17T02:58:00Z">
        <w:r w:rsidR="007E5CD4">
          <w:rPr>
            <w:rFonts w:ascii="Times New Roman" w:hAnsi="Times New Roman" w:cs="Times New Roman"/>
          </w:rPr>
          <w:t xml:space="preserve"> </w:t>
        </w:r>
      </w:ins>
      <w:r w:rsidR="00A30DF5" w:rsidRPr="00AA6F89">
        <w:rPr>
          <w:rFonts w:ascii="Times New Roman" w:hAnsi="Times New Roman" w:cs="Times New Roman"/>
        </w:rPr>
        <w:t xml:space="preserve">Accordingly, </w:t>
      </w:r>
      <w:r w:rsidR="00A0754E" w:rsidRPr="00AA6F89">
        <w:rPr>
          <w:rFonts w:ascii="Times New Roman" w:hAnsi="Times New Roman" w:cs="Times New Roman"/>
        </w:rPr>
        <w:t xml:space="preserve">the electoral majority is likely to </w:t>
      </w:r>
      <w:r w:rsidR="007E31AD" w:rsidRPr="00AA6F89">
        <w:rPr>
          <w:rFonts w:ascii="Times New Roman" w:hAnsi="Times New Roman" w:cs="Times New Roman"/>
        </w:rPr>
        <w:t xml:space="preserve">confront a mix of disorganized market powers </w:t>
      </w:r>
      <w:del w:id="500" w:author="Luca S" w:date="2024-09-16T22:57:00Z" w16du:dateUtc="2024-09-17T02:57:00Z">
        <w:r w:rsidR="007E31AD" w:rsidRPr="00AA6F89" w:rsidDel="007E5CD4">
          <w:rPr>
            <w:rFonts w:ascii="Times New Roman" w:hAnsi="Times New Roman" w:cs="Times New Roman"/>
          </w:rPr>
          <w:delText xml:space="preserve">of </w:delText>
        </w:r>
      </w:del>
      <w:ins w:id="501" w:author="Luca S" w:date="2024-09-16T22:57:00Z" w16du:dateUtc="2024-09-17T02:57:00Z">
        <w:r w:rsidR="007E5CD4">
          <w:rPr>
            <w:rFonts w:ascii="Times New Roman" w:hAnsi="Times New Roman" w:cs="Times New Roman"/>
          </w:rPr>
          <w:t>exercised by</w:t>
        </w:r>
        <w:r w:rsidR="007E5CD4" w:rsidRPr="00AA6F89">
          <w:rPr>
            <w:rFonts w:ascii="Times New Roman" w:hAnsi="Times New Roman" w:cs="Times New Roman"/>
          </w:rPr>
          <w:t xml:space="preserve"> </w:t>
        </w:r>
      </w:ins>
      <w:r w:rsidR="007E31AD" w:rsidRPr="00AA6F89">
        <w:rPr>
          <w:rFonts w:ascii="Times New Roman" w:hAnsi="Times New Roman" w:cs="Times New Roman"/>
        </w:rPr>
        <w:t>wealthy investors and organized business interests.</w:t>
      </w:r>
      <w:r w:rsidR="00A0754E" w:rsidRPr="00AA6F89">
        <w:rPr>
          <w:rFonts w:ascii="Times New Roman" w:hAnsi="Times New Roman" w:cs="Times New Roman"/>
        </w:rPr>
        <w:t xml:space="preserve"> </w:t>
      </w:r>
      <w:r w:rsidR="00D50769" w:rsidRPr="00AA6F89">
        <w:rPr>
          <w:rFonts w:ascii="Times New Roman" w:hAnsi="Times New Roman" w:cs="Times New Roman"/>
        </w:rPr>
        <w:t>This explains the common framing of cleavages in capitalist democracies in terms of</w:t>
      </w:r>
      <w:r w:rsidR="00FE1EE4" w:rsidRPr="00AA6F89">
        <w:rPr>
          <w:rFonts w:ascii="Times New Roman" w:hAnsi="Times New Roman" w:cs="Times New Roman"/>
        </w:rPr>
        <w:t xml:space="preserve"> “the people” against “the corporation</w:t>
      </w:r>
      <w:r w:rsidR="00C43CF4" w:rsidRPr="00AA6F89">
        <w:rPr>
          <w:rFonts w:ascii="Times New Roman" w:hAnsi="Times New Roman" w:cs="Times New Roman"/>
        </w:rPr>
        <w:t>s” or “</w:t>
      </w:r>
      <w:del w:id="502" w:author="Luca S" w:date="2024-09-16T22:58:00Z" w16du:dateUtc="2024-09-17T02:58:00Z">
        <w:r w:rsidR="00C43CF4" w:rsidRPr="00AA6F89" w:rsidDel="007E5CD4">
          <w:rPr>
            <w:rFonts w:ascii="Times New Roman" w:hAnsi="Times New Roman" w:cs="Times New Roman"/>
          </w:rPr>
          <w:delText xml:space="preserve">the </w:delText>
        </w:r>
      </w:del>
      <w:r w:rsidR="00C43CF4" w:rsidRPr="00AA6F89">
        <w:rPr>
          <w:rFonts w:ascii="Times New Roman" w:hAnsi="Times New Roman" w:cs="Times New Roman"/>
        </w:rPr>
        <w:t>Wall Street.”</w:t>
      </w:r>
    </w:p>
    <w:p w14:paraId="7E4FD706" w14:textId="3E8E7BDD" w:rsidR="008D5F48" w:rsidRPr="00AA6F89" w:rsidRDefault="00C51DB4"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Under property-owning democracy </w:t>
      </w:r>
      <w:r w:rsidR="00C622C2" w:rsidRPr="00AA6F89">
        <w:rPr>
          <w:rFonts w:ascii="Times New Roman" w:hAnsi="Times New Roman" w:cs="Times New Roman"/>
        </w:rPr>
        <w:t xml:space="preserve">(POD) </w:t>
      </w:r>
      <w:r w:rsidR="00F02C3E" w:rsidRPr="00AA6F89">
        <w:rPr>
          <w:rFonts w:ascii="Times New Roman" w:hAnsi="Times New Roman" w:cs="Times New Roman"/>
        </w:rPr>
        <w:t xml:space="preserve">proposed by Meade and Rawls, </w:t>
      </w:r>
      <w:r w:rsidR="0074711A" w:rsidRPr="00AA6F89">
        <w:rPr>
          <w:rFonts w:ascii="Times New Roman" w:hAnsi="Times New Roman" w:cs="Times New Roman"/>
        </w:rPr>
        <w:t xml:space="preserve">investment rights are </w:t>
      </w:r>
      <w:r w:rsidR="0074711A" w:rsidRPr="00AA6F89">
        <w:rPr>
          <w:rFonts w:ascii="Times New Roman" w:hAnsi="Times New Roman" w:cs="Times New Roman"/>
          <w:i/>
          <w:iCs/>
        </w:rPr>
        <w:t>equal rights in the market</w:t>
      </w:r>
      <w:r w:rsidR="0074711A" w:rsidRPr="00AA6F89">
        <w:rPr>
          <w:rFonts w:ascii="Times New Roman" w:hAnsi="Times New Roman" w:cs="Times New Roman"/>
        </w:rPr>
        <w:t xml:space="preserve">: </w:t>
      </w:r>
      <w:r w:rsidR="00F02C3E" w:rsidRPr="00AA6F89">
        <w:rPr>
          <w:rFonts w:ascii="Times New Roman" w:hAnsi="Times New Roman" w:cs="Times New Roman"/>
        </w:rPr>
        <w:t>every adult citizen receives their share of capital ownership without having to earn or inherit them, and roughly equal distribution of capital ownership is deliberat</w:t>
      </w:r>
      <w:del w:id="503" w:author="Luca S" w:date="2024-09-16T22:58:00Z" w16du:dateUtc="2024-09-17T02:58:00Z">
        <w:r w:rsidR="00F02C3E" w:rsidRPr="00AA6F89" w:rsidDel="007E5CD4">
          <w:rPr>
            <w:rFonts w:ascii="Times New Roman" w:hAnsi="Times New Roman" w:cs="Times New Roman"/>
          </w:rPr>
          <w:delText>iv</w:delText>
        </w:r>
      </w:del>
      <w:r w:rsidR="00F02C3E" w:rsidRPr="00AA6F89">
        <w:rPr>
          <w:rFonts w:ascii="Times New Roman" w:hAnsi="Times New Roman" w:cs="Times New Roman"/>
        </w:rPr>
        <w:t xml:space="preserve">ely maintained by the state. Here, every citizen simultaneously occupies the office of </w:t>
      </w:r>
      <w:r w:rsidR="00286AD5" w:rsidRPr="00AA6F89">
        <w:rPr>
          <w:rFonts w:ascii="Times New Roman" w:hAnsi="Times New Roman" w:cs="Times New Roman"/>
        </w:rPr>
        <w:t>general investor</w:t>
      </w:r>
      <w:r w:rsidR="0029071C" w:rsidRPr="00AA6F89">
        <w:rPr>
          <w:rFonts w:ascii="Times New Roman" w:hAnsi="Times New Roman" w:cs="Times New Roman"/>
        </w:rPr>
        <w:t xml:space="preserve">. </w:t>
      </w:r>
      <w:del w:id="504" w:author="Luca S" w:date="2024-09-16T22:59:00Z" w16du:dateUtc="2024-09-17T02:59:00Z">
        <w:r w:rsidR="0045136D" w:rsidRPr="00AA6F89" w:rsidDel="007E5CD4">
          <w:rPr>
            <w:rFonts w:ascii="Times New Roman" w:hAnsi="Times New Roman" w:cs="Times New Roman"/>
          </w:rPr>
          <w:delText xml:space="preserve">They </w:delText>
        </w:r>
      </w:del>
      <w:ins w:id="505" w:author="Luca S" w:date="2024-09-16T22:59:00Z" w16du:dateUtc="2024-09-17T02:59:00Z">
        <w:r w:rsidR="007E5CD4">
          <w:rPr>
            <w:rFonts w:ascii="Times New Roman" w:hAnsi="Times New Roman" w:cs="Times New Roman"/>
          </w:rPr>
          <w:t>Just as they</w:t>
        </w:r>
        <w:r w:rsidR="007E5CD4" w:rsidRPr="00AA6F89">
          <w:rPr>
            <w:rFonts w:ascii="Times New Roman" w:hAnsi="Times New Roman" w:cs="Times New Roman"/>
          </w:rPr>
          <w:t xml:space="preserve"> </w:t>
        </w:r>
      </w:ins>
      <w:r w:rsidR="0045136D" w:rsidRPr="00AA6F89">
        <w:rPr>
          <w:rFonts w:ascii="Times New Roman" w:hAnsi="Times New Roman" w:cs="Times New Roman"/>
        </w:rPr>
        <w:t xml:space="preserve">have </w:t>
      </w:r>
      <w:proofErr w:type="spellStart"/>
      <w:r w:rsidR="0045136D" w:rsidRPr="00AA6F89">
        <w:rPr>
          <w:rFonts w:ascii="Times New Roman" w:hAnsi="Times New Roman" w:cs="Times New Roman"/>
        </w:rPr>
        <w:t>a</w:t>
      </w:r>
      <w:proofErr w:type="spellEnd"/>
      <w:ins w:id="506" w:author="Luca S" w:date="2024-09-16T22:59:00Z" w16du:dateUtc="2024-09-17T02:59:00Z">
        <w:r w:rsidR="007E5CD4">
          <w:rPr>
            <w:rFonts w:ascii="Times New Roman" w:hAnsi="Times New Roman" w:cs="Times New Roman"/>
          </w:rPr>
          <w:t xml:space="preserve"> roughly</w:t>
        </w:r>
      </w:ins>
      <w:del w:id="507" w:author="Luca S" w:date="2024-09-16T22:59:00Z" w16du:dateUtc="2024-09-17T02:59:00Z">
        <w:r w:rsidR="0045136D" w:rsidRPr="00AA6F89" w:rsidDel="007E5CD4">
          <w:rPr>
            <w:rFonts w:ascii="Times New Roman" w:hAnsi="Times New Roman" w:cs="Times New Roman"/>
          </w:rPr>
          <w:delText>n</w:delText>
        </w:r>
      </w:del>
      <w:r w:rsidR="0045136D" w:rsidRPr="00AA6F89">
        <w:rPr>
          <w:rFonts w:ascii="Times New Roman" w:hAnsi="Times New Roman" w:cs="Times New Roman"/>
        </w:rPr>
        <w:t xml:space="preserve"> equal influence </w:t>
      </w:r>
      <w:r w:rsidR="0045136D" w:rsidRPr="00AA6F89">
        <w:rPr>
          <w:rFonts w:ascii="Times New Roman" w:hAnsi="Times New Roman" w:cs="Times New Roman"/>
          <w:i/>
          <w:iCs/>
        </w:rPr>
        <w:t>qua</w:t>
      </w:r>
      <w:r w:rsidR="0045136D" w:rsidRPr="00AA6F89">
        <w:rPr>
          <w:rFonts w:ascii="Times New Roman" w:hAnsi="Times New Roman" w:cs="Times New Roman"/>
        </w:rPr>
        <w:t xml:space="preserve"> citizen in the formal </w:t>
      </w:r>
      <w:r w:rsidR="00092524" w:rsidRPr="00AA6F89">
        <w:rPr>
          <w:rFonts w:ascii="Times New Roman" w:hAnsi="Times New Roman" w:cs="Times New Roman"/>
        </w:rPr>
        <w:t xml:space="preserve">political institutions, </w:t>
      </w:r>
      <w:del w:id="508" w:author="Luca S" w:date="2024-09-16T22:59:00Z" w16du:dateUtc="2024-09-17T02:59:00Z">
        <w:r w:rsidR="00092524" w:rsidRPr="00AA6F89" w:rsidDel="007E5CD4">
          <w:rPr>
            <w:rFonts w:ascii="Times New Roman" w:hAnsi="Times New Roman" w:cs="Times New Roman"/>
          </w:rPr>
          <w:delText xml:space="preserve">and </w:delText>
        </w:r>
      </w:del>
      <w:ins w:id="509" w:author="Luca S" w:date="2024-09-16T22:59:00Z" w16du:dateUtc="2024-09-17T02:59:00Z">
        <w:r w:rsidR="007E5CD4">
          <w:rPr>
            <w:rFonts w:ascii="Times New Roman" w:hAnsi="Times New Roman" w:cs="Times New Roman"/>
          </w:rPr>
          <w:t>they have</w:t>
        </w:r>
        <w:r w:rsidR="007E5CD4" w:rsidRPr="00AA6F89">
          <w:rPr>
            <w:rFonts w:ascii="Times New Roman" w:hAnsi="Times New Roman" w:cs="Times New Roman"/>
          </w:rPr>
          <w:t xml:space="preserve"> </w:t>
        </w:r>
      </w:ins>
      <w:proofErr w:type="spellStart"/>
      <w:r w:rsidR="00092524" w:rsidRPr="00AA6F89">
        <w:rPr>
          <w:rFonts w:ascii="Times New Roman" w:hAnsi="Times New Roman" w:cs="Times New Roman"/>
        </w:rPr>
        <w:t>a</w:t>
      </w:r>
      <w:proofErr w:type="spellEnd"/>
      <w:ins w:id="510" w:author="Luca S" w:date="2024-09-16T22:59:00Z" w16du:dateUtc="2024-09-17T02:59:00Z">
        <w:r w:rsidR="007E5CD4">
          <w:rPr>
            <w:rFonts w:ascii="Times New Roman" w:hAnsi="Times New Roman" w:cs="Times New Roman"/>
          </w:rPr>
          <w:t xml:space="preserve"> roughly</w:t>
        </w:r>
      </w:ins>
      <w:del w:id="511" w:author="Luca S" w:date="2024-09-16T22:59:00Z" w16du:dateUtc="2024-09-17T02:59:00Z">
        <w:r w:rsidR="00092524" w:rsidRPr="00AA6F89" w:rsidDel="007E5CD4">
          <w:rPr>
            <w:rFonts w:ascii="Times New Roman" w:hAnsi="Times New Roman" w:cs="Times New Roman"/>
          </w:rPr>
          <w:delText>n</w:delText>
        </w:r>
      </w:del>
      <w:r w:rsidR="00092524" w:rsidRPr="00AA6F89">
        <w:rPr>
          <w:rFonts w:ascii="Times New Roman" w:hAnsi="Times New Roman" w:cs="Times New Roman"/>
        </w:rPr>
        <w:t xml:space="preserve"> equal influence </w:t>
      </w:r>
      <w:r w:rsidR="00092524" w:rsidRPr="00AA6F89">
        <w:rPr>
          <w:rFonts w:ascii="Times New Roman" w:hAnsi="Times New Roman" w:cs="Times New Roman"/>
          <w:i/>
          <w:iCs/>
        </w:rPr>
        <w:t xml:space="preserve">qua </w:t>
      </w:r>
      <w:r w:rsidR="00092524" w:rsidRPr="00AA6F89">
        <w:rPr>
          <w:rFonts w:ascii="Times New Roman" w:hAnsi="Times New Roman" w:cs="Times New Roman"/>
        </w:rPr>
        <w:t xml:space="preserve">investor in the capital market. </w:t>
      </w:r>
      <w:r w:rsidR="0019497C" w:rsidRPr="00AA6F89">
        <w:rPr>
          <w:rFonts w:ascii="Times New Roman" w:hAnsi="Times New Roman" w:cs="Times New Roman"/>
        </w:rPr>
        <w:t>Thus,</w:t>
      </w:r>
      <w:r w:rsidR="00100C43" w:rsidRPr="00AA6F89">
        <w:rPr>
          <w:rFonts w:ascii="Times New Roman" w:hAnsi="Times New Roman" w:cs="Times New Roman"/>
        </w:rPr>
        <w:t xml:space="preserve"> POD is less likely than capitalism to suffer a systematic conflict between “the people” and “the corporations” </w:t>
      </w:r>
      <w:del w:id="512" w:author="Luca S" w:date="2024-09-16T22:59:00Z" w16du:dateUtc="2024-09-17T02:59:00Z">
        <w:r w:rsidR="00832403" w:rsidDel="00E86E61">
          <w:rPr>
            <w:rFonts w:ascii="Times New Roman" w:hAnsi="Times New Roman" w:cs="Times New Roman"/>
          </w:rPr>
          <w:delText>(</w:delText>
        </w:r>
      </w:del>
      <w:r w:rsidR="00100C43" w:rsidRPr="00AA6F89">
        <w:rPr>
          <w:rFonts w:ascii="Times New Roman" w:hAnsi="Times New Roman" w:cs="Times New Roman"/>
        </w:rPr>
        <w:t>or the</w:t>
      </w:r>
      <w:del w:id="513" w:author="Luca S" w:date="2024-09-16T22:59:00Z" w16du:dateUtc="2024-09-17T02:59:00Z">
        <w:r w:rsidR="00100C43" w:rsidRPr="00AA6F89" w:rsidDel="00E86E61">
          <w:rPr>
            <w:rFonts w:ascii="Times New Roman" w:hAnsi="Times New Roman" w:cs="Times New Roman"/>
          </w:rPr>
          <w:delText>ir</w:delText>
        </w:r>
      </w:del>
      <w:r w:rsidR="00100C43" w:rsidRPr="00AA6F89">
        <w:rPr>
          <w:rFonts w:ascii="Times New Roman" w:hAnsi="Times New Roman" w:cs="Times New Roman"/>
        </w:rPr>
        <w:t xml:space="preserve"> counterpart </w:t>
      </w:r>
      <w:del w:id="514" w:author="Luca S" w:date="2024-09-16T22:59:00Z" w16du:dateUtc="2024-09-17T02:59:00Z">
        <w:r w:rsidR="00100C43" w:rsidRPr="00AA6F89" w:rsidDel="00E86E61">
          <w:rPr>
            <w:rFonts w:ascii="Times New Roman" w:hAnsi="Times New Roman" w:cs="Times New Roman"/>
          </w:rPr>
          <w:delText xml:space="preserve">of </w:delText>
        </w:r>
      </w:del>
      <w:ins w:id="515" w:author="Luca S" w:date="2024-09-16T22:59:00Z" w16du:dateUtc="2024-09-17T02:59:00Z">
        <w:r w:rsidR="00E86E61">
          <w:rPr>
            <w:rFonts w:ascii="Times New Roman" w:hAnsi="Times New Roman" w:cs="Times New Roman"/>
          </w:rPr>
          <w:t>to</w:t>
        </w:r>
        <w:r w:rsidR="00E86E61" w:rsidRPr="00AA6F89">
          <w:rPr>
            <w:rFonts w:ascii="Times New Roman" w:hAnsi="Times New Roman" w:cs="Times New Roman"/>
          </w:rPr>
          <w:t xml:space="preserve"> </w:t>
        </w:r>
      </w:ins>
      <w:del w:id="516" w:author="Luca S" w:date="2024-09-16T22:59:00Z" w16du:dateUtc="2024-09-17T02:59:00Z">
        <w:r w:rsidR="00100C43" w:rsidRPr="00AA6F89" w:rsidDel="00E86E61">
          <w:rPr>
            <w:rFonts w:ascii="Times New Roman" w:hAnsi="Times New Roman" w:cs="Times New Roman"/>
          </w:rPr>
          <w:delText xml:space="preserve">the </w:delText>
        </w:r>
      </w:del>
      <w:r w:rsidR="00100C43" w:rsidRPr="00AA6F89">
        <w:rPr>
          <w:rFonts w:ascii="Times New Roman" w:hAnsi="Times New Roman" w:cs="Times New Roman"/>
        </w:rPr>
        <w:t>Wall Street</w:t>
      </w:r>
      <w:del w:id="517" w:author="Luca S" w:date="2024-09-16T22:59:00Z" w16du:dateUtc="2024-09-17T02:59:00Z">
        <w:r w:rsidR="00832403" w:rsidDel="00E86E61">
          <w:rPr>
            <w:rFonts w:ascii="Times New Roman" w:hAnsi="Times New Roman" w:cs="Times New Roman"/>
          </w:rPr>
          <w:delText>)</w:delText>
        </w:r>
      </w:del>
      <w:r w:rsidR="00100C43" w:rsidRPr="00AA6F89">
        <w:rPr>
          <w:rFonts w:ascii="Times New Roman" w:hAnsi="Times New Roman" w:cs="Times New Roman"/>
        </w:rPr>
        <w:t xml:space="preserve">. </w:t>
      </w:r>
      <w:r w:rsidR="0029071C" w:rsidRPr="00AA6F89">
        <w:rPr>
          <w:rFonts w:ascii="Times New Roman" w:hAnsi="Times New Roman" w:cs="Times New Roman"/>
        </w:rPr>
        <w:t>B</w:t>
      </w:r>
      <w:r w:rsidR="006B0A35" w:rsidRPr="00AA6F89">
        <w:rPr>
          <w:rFonts w:ascii="Times New Roman" w:hAnsi="Times New Roman" w:cs="Times New Roman"/>
        </w:rPr>
        <w:t>ut</w:t>
      </w:r>
      <w:r w:rsidR="00F21F9D" w:rsidRPr="00AA6F89">
        <w:rPr>
          <w:rFonts w:ascii="Times New Roman" w:hAnsi="Times New Roman" w:cs="Times New Roman"/>
        </w:rPr>
        <w:t xml:space="preserve"> </w:t>
      </w:r>
      <w:r w:rsidR="00092524" w:rsidRPr="00AA6F89">
        <w:rPr>
          <w:rFonts w:ascii="Times New Roman" w:hAnsi="Times New Roman" w:cs="Times New Roman"/>
        </w:rPr>
        <w:t>two channels</w:t>
      </w:r>
      <w:r w:rsidR="00100C43" w:rsidRPr="00AA6F89">
        <w:rPr>
          <w:rFonts w:ascii="Times New Roman" w:hAnsi="Times New Roman" w:cs="Times New Roman"/>
        </w:rPr>
        <w:t xml:space="preserve"> of influence</w:t>
      </w:r>
      <w:r w:rsidR="00092524" w:rsidRPr="00AA6F89">
        <w:rPr>
          <w:rFonts w:ascii="Times New Roman" w:hAnsi="Times New Roman" w:cs="Times New Roman"/>
        </w:rPr>
        <w:t xml:space="preserve"> differ in their mechanism of coordination</w:t>
      </w:r>
      <w:r w:rsidR="00100C43" w:rsidRPr="00AA6F89">
        <w:rPr>
          <w:rFonts w:ascii="Times New Roman" w:hAnsi="Times New Roman" w:cs="Times New Roman"/>
        </w:rPr>
        <w:t>: centralized and decentralized</w:t>
      </w:r>
      <w:ins w:id="518" w:author="Luca S" w:date="2024-09-16T23:00:00Z" w16du:dateUtc="2024-09-17T03:00:00Z">
        <w:r w:rsidR="00E86E61">
          <w:rPr>
            <w:rFonts w:ascii="Times New Roman" w:hAnsi="Times New Roman" w:cs="Times New Roman"/>
          </w:rPr>
          <w:t xml:space="preserve"> </w:t>
        </w:r>
        <w:proofErr w:type="spellStart"/>
        <w:r w:rsidR="00E86E61">
          <w:rPr>
            <w:rFonts w:ascii="Times New Roman" w:hAnsi="Times New Roman" w:cs="Times New Roman"/>
          </w:rPr>
          <w:t>influence</w:t>
        </w:r>
      </w:ins>
      <w:r w:rsidR="004F4DE9" w:rsidRPr="00AA6F89">
        <w:rPr>
          <w:rFonts w:ascii="Times New Roman" w:hAnsi="Times New Roman" w:cs="Times New Roman"/>
        </w:rPr>
        <w:t>.</w:t>
      </w:r>
      <w:del w:id="519" w:author="Luca S" w:date="2024-09-16T23:00:00Z" w16du:dateUtc="2024-09-17T03:00:00Z">
        <w:r w:rsidR="00F21F9D" w:rsidRPr="00AA6F89" w:rsidDel="00E86E61">
          <w:rPr>
            <w:rFonts w:ascii="Times New Roman" w:hAnsi="Times New Roman" w:cs="Times New Roman"/>
          </w:rPr>
          <w:delText xml:space="preserve"> </w:delText>
        </w:r>
        <w:r w:rsidR="004F4DE9" w:rsidRPr="00AA6F89" w:rsidDel="00E86E61">
          <w:rPr>
            <w:rFonts w:ascii="Times New Roman" w:hAnsi="Times New Roman" w:cs="Times New Roman"/>
          </w:rPr>
          <w:delText xml:space="preserve">Thus, </w:delText>
        </w:r>
        <w:r w:rsidR="00C622C2" w:rsidRPr="00AA6F89" w:rsidDel="00E86E61">
          <w:rPr>
            <w:rFonts w:ascii="Times New Roman" w:hAnsi="Times New Roman" w:cs="Times New Roman"/>
          </w:rPr>
          <w:delText>the</w:delText>
        </w:r>
      </w:del>
      <w:ins w:id="520" w:author="Luca S" w:date="2024-09-16T23:01:00Z" w16du:dateUtc="2024-09-17T03:01:00Z">
        <w:r w:rsidR="00E86E61">
          <w:rPr>
            <w:rFonts w:ascii="Times New Roman" w:hAnsi="Times New Roman" w:cs="Times New Roman"/>
          </w:rPr>
          <w:t>Since</w:t>
        </w:r>
        <w:proofErr w:type="spellEnd"/>
        <w:r w:rsidR="00E86E61">
          <w:rPr>
            <w:rFonts w:ascii="Times New Roman" w:hAnsi="Times New Roman" w:cs="Times New Roman"/>
          </w:rPr>
          <w:t xml:space="preserve"> n</w:t>
        </w:r>
      </w:ins>
      <w:ins w:id="521" w:author="Luca S" w:date="2024-09-16T23:00:00Z" w16du:dateUtc="2024-09-17T03:00:00Z">
        <w:r w:rsidR="00E86E61">
          <w:rPr>
            <w:rFonts w:ascii="Times New Roman" w:hAnsi="Times New Roman" w:cs="Times New Roman"/>
          </w:rPr>
          <w:t>either the</w:t>
        </w:r>
      </w:ins>
      <w:r w:rsidR="00C622C2" w:rsidRPr="00AA6F89">
        <w:rPr>
          <w:rFonts w:ascii="Times New Roman" w:hAnsi="Times New Roman" w:cs="Times New Roman"/>
        </w:rPr>
        <w:t xml:space="preserve"> government </w:t>
      </w:r>
      <w:del w:id="522" w:author="Luca S" w:date="2024-09-16T23:01:00Z" w16du:dateUtc="2024-09-17T03:01:00Z">
        <w:r w:rsidR="00100C43" w:rsidRPr="00AA6F89" w:rsidDel="00E86E61">
          <w:rPr>
            <w:rFonts w:ascii="Times New Roman" w:hAnsi="Times New Roman" w:cs="Times New Roman"/>
          </w:rPr>
          <w:delText>(</w:delText>
        </w:r>
      </w:del>
      <w:ins w:id="523" w:author="Luca S" w:date="2024-09-16T23:00:00Z" w16du:dateUtc="2024-09-17T03:00:00Z">
        <w:r w:rsidR="00E86E61">
          <w:rPr>
            <w:rFonts w:ascii="Times New Roman" w:hAnsi="Times New Roman" w:cs="Times New Roman"/>
          </w:rPr>
          <w:t>n</w:t>
        </w:r>
      </w:ins>
      <w:r w:rsidR="00C622C2" w:rsidRPr="00AA6F89">
        <w:rPr>
          <w:rFonts w:ascii="Times New Roman" w:hAnsi="Times New Roman" w:cs="Times New Roman"/>
        </w:rPr>
        <w:t xml:space="preserve">or </w:t>
      </w:r>
      <w:r w:rsidR="00725113" w:rsidRPr="00AA6F89">
        <w:rPr>
          <w:rFonts w:ascii="Times New Roman" w:hAnsi="Times New Roman" w:cs="Times New Roman"/>
        </w:rPr>
        <w:t xml:space="preserve">the </w:t>
      </w:r>
      <w:r w:rsidR="00C622C2" w:rsidRPr="00E86E61">
        <w:rPr>
          <w:rFonts w:ascii="Times New Roman" w:hAnsi="Times New Roman" w:cs="Times New Roman"/>
          <w:rPrChange w:id="524" w:author="Luca S" w:date="2024-09-16T23:01:00Z" w16du:dateUtc="2024-09-17T03:01:00Z">
            <w:rPr>
              <w:rFonts w:ascii="Times New Roman" w:hAnsi="Times New Roman" w:cs="Times New Roman"/>
              <w:i/>
              <w:iCs/>
            </w:rPr>
          </w:rPrChange>
        </w:rPr>
        <w:t>electoral</w:t>
      </w:r>
      <w:r w:rsidR="00C622C2" w:rsidRPr="00AA6F89">
        <w:rPr>
          <w:rFonts w:ascii="Times New Roman" w:hAnsi="Times New Roman" w:cs="Times New Roman"/>
          <w:i/>
          <w:iCs/>
        </w:rPr>
        <w:t xml:space="preserve"> </w:t>
      </w:r>
      <w:r w:rsidR="00C622C2" w:rsidRPr="00AA6F89">
        <w:rPr>
          <w:rFonts w:ascii="Times New Roman" w:hAnsi="Times New Roman" w:cs="Times New Roman"/>
        </w:rPr>
        <w:t>majority</w:t>
      </w:r>
      <w:del w:id="525" w:author="Luca S" w:date="2024-09-16T23:01:00Z" w16du:dateUtc="2024-09-17T03:01:00Z">
        <w:r w:rsidR="00100C43" w:rsidRPr="00AA6F89" w:rsidDel="00E86E61">
          <w:rPr>
            <w:rFonts w:ascii="Times New Roman" w:hAnsi="Times New Roman" w:cs="Times New Roman"/>
          </w:rPr>
          <w:delText>)</w:delText>
        </w:r>
      </w:del>
      <w:r w:rsidR="00C622C2" w:rsidRPr="00AA6F89">
        <w:rPr>
          <w:rFonts w:ascii="Times New Roman" w:hAnsi="Times New Roman" w:cs="Times New Roman"/>
        </w:rPr>
        <w:t xml:space="preserve"> </w:t>
      </w:r>
      <w:del w:id="526" w:author="Luca S" w:date="2024-09-16T23:00:00Z" w16du:dateUtc="2024-09-17T03:00:00Z">
        <w:r w:rsidR="00C622C2" w:rsidRPr="00AA6F89" w:rsidDel="00E86E61">
          <w:rPr>
            <w:rFonts w:ascii="Times New Roman" w:hAnsi="Times New Roman" w:cs="Times New Roman"/>
          </w:rPr>
          <w:delText xml:space="preserve">does not </w:delText>
        </w:r>
      </w:del>
      <w:r w:rsidR="00C622C2" w:rsidRPr="00AA6F89">
        <w:rPr>
          <w:rFonts w:ascii="Times New Roman" w:hAnsi="Times New Roman" w:cs="Times New Roman"/>
        </w:rPr>
        <w:t>control</w:t>
      </w:r>
      <w:ins w:id="527" w:author="Luca S" w:date="2024-09-16T23:01:00Z" w16du:dateUtc="2024-09-17T03:01:00Z">
        <w:r w:rsidR="00E86E61">
          <w:rPr>
            <w:rFonts w:ascii="Times New Roman" w:hAnsi="Times New Roman" w:cs="Times New Roman"/>
          </w:rPr>
          <w:t>s</w:t>
        </w:r>
      </w:ins>
      <w:r w:rsidR="00C622C2" w:rsidRPr="00AA6F89">
        <w:rPr>
          <w:rFonts w:ascii="Times New Roman" w:hAnsi="Times New Roman" w:cs="Times New Roman"/>
        </w:rPr>
        <w:t xml:space="preserve"> </w:t>
      </w:r>
      <w:ins w:id="528" w:author="Luca S" w:date="2024-09-16T23:01:00Z" w16du:dateUtc="2024-09-17T03:01:00Z">
        <w:r w:rsidR="00E86E61">
          <w:rPr>
            <w:rFonts w:ascii="Times New Roman" w:hAnsi="Times New Roman" w:cs="Times New Roman"/>
          </w:rPr>
          <w:t xml:space="preserve">most </w:t>
        </w:r>
      </w:ins>
      <w:r w:rsidR="00C622C2" w:rsidRPr="00AA6F89">
        <w:rPr>
          <w:rFonts w:ascii="Times New Roman" w:hAnsi="Times New Roman" w:cs="Times New Roman"/>
        </w:rPr>
        <w:t xml:space="preserve">investment </w:t>
      </w:r>
      <w:r w:rsidR="00100C43" w:rsidRPr="00AA6F89">
        <w:rPr>
          <w:rFonts w:ascii="Times New Roman" w:hAnsi="Times New Roman" w:cs="Times New Roman"/>
        </w:rPr>
        <w:t>in POD</w:t>
      </w:r>
      <w:del w:id="529" w:author="Luca S" w:date="2024-09-16T23:01:00Z" w16du:dateUtc="2024-09-17T03:01:00Z">
        <w:r w:rsidR="00100C43" w:rsidRPr="00AA6F89" w:rsidDel="00E86E61">
          <w:rPr>
            <w:rFonts w:ascii="Times New Roman" w:hAnsi="Times New Roman" w:cs="Times New Roman"/>
          </w:rPr>
          <w:delText xml:space="preserve"> either</w:delText>
        </w:r>
      </w:del>
      <w:r w:rsidR="00100C43" w:rsidRPr="00AA6F89">
        <w:rPr>
          <w:rFonts w:ascii="Times New Roman" w:hAnsi="Times New Roman" w:cs="Times New Roman"/>
        </w:rPr>
        <w:t xml:space="preserve">, </w:t>
      </w:r>
      <w:del w:id="530" w:author="Luca S" w:date="2024-09-16T23:01:00Z" w16du:dateUtc="2024-09-17T03:01:00Z">
        <w:r w:rsidR="00100C43" w:rsidRPr="00AA6F89" w:rsidDel="00E86E61">
          <w:rPr>
            <w:rFonts w:ascii="Times New Roman" w:hAnsi="Times New Roman" w:cs="Times New Roman"/>
          </w:rPr>
          <w:delText>and</w:delText>
        </w:r>
        <w:r w:rsidR="00103CC3" w:rsidRPr="00AA6F89" w:rsidDel="00E86E61">
          <w:rPr>
            <w:rFonts w:ascii="Times New Roman" w:hAnsi="Times New Roman" w:cs="Times New Roman"/>
          </w:rPr>
          <w:delText xml:space="preserve"> </w:delText>
        </w:r>
      </w:del>
      <w:ins w:id="531" w:author="Luca S" w:date="2024-09-16T23:01:00Z" w16du:dateUtc="2024-09-17T03:01:00Z">
        <w:r w:rsidR="00E86E61">
          <w:rPr>
            <w:rFonts w:ascii="Times New Roman" w:hAnsi="Times New Roman" w:cs="Times New Roman"/>
          </w:rPr>
          <w:t>political decision making</w:t>
        </w:r>
        <w:r w:rsidR="00E86E61" w:rsidRPr="00AA6F89">
          <w:rPr>
            <w:rFonts w:ascii="Times New Roman" w:hAnsi="Times New Roman" w:cs="Times New Roman"/>
          </w:rPr>
          <w:t xml:space="preserve"> </w:t>
        </w:r>
      </w:ins>
      <w:r w:rsidR="00103CC3" w:rsidRPr="00AA6F89">
        <w:rPr>
          <w:rFonts w:ascii="Times New Roman" w:hAnsi="Times New Roman" w:cs="Times New Roman"/>
        </w:rPr>
        <w:t>will</w:t>
      </w:r>
      <w:ins w:id="532" w:author="Luca S" w:date="2024-09-16T23:02:00Z" w16du:dateUtc="2024-09-17T03:02:00Z">
        <w:r w:rsidR="00E86E61">
          <w:rPr>
            <w:rFonts w:ascii="Times New Roman" w:hAnsi="Times New Roman" w:cs="Times New Roman"/>
          </w:rPr>
          <w:t xml:space="preserve"> likewise</w:t>
        </w:r>
      </w:ins>
      <w:r w:rsidR="00103CC3" w:rsidRPr="00AA6F89">
        <w:rPr>
          <w:rFonts w:ascii="Times New Roman" w:hAnsi="Times New Roman" w:cs="Times New Roman"/>
        </w:rPr>
        <w:t xml:space="preserve"> </w:t>
      </w:r>
      <w:ins w:id="533" w:author="Luca S" w:date="2024-09-16T23:01:00Z" w16du:dateUtc="2024-09-17T03:01:00Z">
        <w:r w:rsidR="00E86E61">
          <w:rPr>
            <w:rFonts w:ascii="Times New Roman" w:hAnsi="Times New Roman" w:cs="Times New Roman"/>
          </w:rPr>
          <w:t xml:space="preserve">hence </w:t>
        </w:r>
      </w:ins>
      <w:r w:rsidR="00103CC3" w:rsidRPr="00AA6F89">
        <w:rPr>
          <w:rFonts w:ascii="Times New Roman" w:hAnsi="Times New Roman" w:cs="Times New Roman"/>
        </w:rPr>
        <w:t xml:space="preserve">be constrained by decentralized </w:t>
      </w:r>
      <w:r w:rsidR="00FF7915" w:rsidRPr="00AA6F89">
        <w:rPr>
          <w:rFonts w:ascii="Times New Roman" w:hAnsi="Times New Roman" w:cs="Times New Roman"/>
        </w:rPr>
        <w:t>d</w:t>
      </w:r>
      <w:r w:rsidR="00103CC3" w:rsidRPr="00AA6F89">
        <w:rPr>
          <w:rFonts w:ascii="Times New Roman" w:hAnsi="Times New Roman" w:cs="Times New Roman"/>
        </w:rPr>
        <w:t xml:space="preserve">ecisions </w:t>
      </w:r>
      <w:r w:rsidR="009F3C6F" w:rsidRPr="00AA6F89">
        <w:rPr>
          <w:rFonts w:ascii="Times New Roman" w:hAnsi="Times New Roman" w:cs="Times New Roman"/>
        </w:rPr>
        <w:t xml:space="preserve">in the market. For example, </w:t>
      </w:r>
      <w:r w:rsidR="00E932D7" w:rsidRPr="00AA6F89">
        <w:rPr>
          <w:rFonts w:ascii="Times New Roman" w:hAnsi="Times New Roman" w:cs="Times New Roman"/>
        </w:rPr>
        <w:t xml:space="preserve">the risk and low profit of green projects can hinder a swift green transition in POD </w:t>
      </w:r>
      <w:r w:rsidR="00AB5B70">
        <w:rPr>
          <w:rFonts w:ascii="Times New Roman" w:hAnsi="Times New Roman" w:cs="Times New Roman"/>
        </w:rPr>
        <w:t>as well</w:t>
      </w:r>
      <w:r w:rsidR="00E932D7" w:rsidRPr="00AA6F89">
        <w:rPr>
          <w:rFonts w:ascii="Times New Roman" w:hAnsi="Times New Roman" w:cs="Times New Roman"/>
        </w:rPr>
        <w:t>.</w:t>
      </w:r>
    </w:p>
    <w:p w14:paraId="7CC44D7D" w14:textId="3A7FACC4" w:rsidR="00F94987" w:rsidRPr="00AA6F89" w:rsidRDefault="00F94987"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Finally, imagine democratic socialism, where </w:t>
      </w:r>
      <w:r w:rsidR="00645672" w:rsidRPr="00AA6F89">
        <w:rPr>
          <w:rFonts w:ascii="Times New Roman" w:hAnsi="Times New Roman" w:cs="Times New Roman"/>
        </w:rPr>
        <w:t>investment is publicly controlled by the government</w:t>
      </w:r>
      <w:r w:rsidR="00B93EE1" w:rsidRPr="00AA6F89">
        <w:rPr>
          <w:rFonts w:ascii="Times New Roman" w:hAnsi="Times New Roman" w:cs="Times New Roman"/>
        </w:rPr>
        <w:t xml:space="preserve">. </w:t>
      </w:r>
      <w:r w:rsidR="0074711A" w:rsidRPr="00AA6F89">
        <w:rPr>
          <w:rFonts w:ascii="Times New Roman" w:hAnsi="Times New Roman" w:cs="Times New Roman"/>
        </w:rPr>
        <w:t xml:space="preserve">Here, investment </w:t>
      </w:r>
      <w:r w:rsidR="007E0000" w:rsidRPr="00AA6F89">
        <w:rPr>
          <w:rFonts w:ascii="Times New Roman" w:hAnsi="Times New Roman" w:cs="Times New Roman"/>
        </w:rPr>
        <w:t>is organized in the way political power is</w:t>
      </w:r>
      <w:r w:rsidR="00252B6E" w:rsidRPr="00AA6F89">
        <w:rPr>
          <w:rFonts w:ascii="Times New Roman" w:hAnsi="Times New Roman" w:cs="Times New Roman"/>
        </w:rPr>
        <w:t xml:space="preserve"> standardly</w:t>
      </w:r>
      <w:r w:rsidR="007E0000" w:rsidRPr="00AA6F89">
        <w:rPr>
          <w:rFonts w:ascii="Times New Roman" w:hAnsi="Times New Roman" w:cs="Times New Roman"/>
        </w:rPr>
        <w:t xml:space="preserve"> organized in a democracy:</w:t>
      </w:r>
      <w:r w:rsidR="00482B5E" w:rsidRPr="00AA6F89">
        <w:rPr>
          <w:rFonts w:ascii="Times New Roman" w:hAnsi="Times New Roman" w:cs="Times New Roman"/>
        </w:rPr>
        <w:t xml:space="preserve"> </w:t>
      </w:r>
      <w:ins w:id="534" w:author="Luca S" w:date="2024-09-16T23:02:00Z" w16du:dateUtc="2024-09-17T03:02:00Z">
        <w:r w:rsidR="00E86E61">
          <w:rPr>
            <w:rFonts w:ascii="Times New Roman" w:hAnsi="Times New Roman" w:cs="Times New Roman"/>
          </w:rPr>
          <w:t>through</w:t>
        </w:r>
      </w:ins>
      <w:r w:rsidR="003C7F53" w:rsidRPr="00AA6F89">
        <w:rPr>
          <w:rFonts w:ascii="Times New Roman" w:hAnsi="Times New Roman" w:cs="Times New Roman"/>
          <w:i/>
          <w:iCs/>
        </w:rPr>
        <w:t xml:space="preserve"> </w:t>
      </w:r>
      <w:r w:rsidR="00482B5E" w:rsidRPr="00AA6F89">
        <w:rPr>
          <w:rFonts w:ascii="Times New Roman" w:hAnsi="Times New Roman" w:cs="Times New Roman"/>
          <w:i/>
          <w:iCs/>
        </w:rPr>
        <w:t>prerogatives of public offices</w:t>
      </w:r>
      <w:r w:rsidR="00482B5E" w:rsidRPr="00AA6F89">
        <w:rPr>
          <w:rFonts w:ascii="Times New Roman" w:hAnsi="Times New Roman" w:cs="Times New Roman"/>
        </w:rPr>
        <w:t xml:space="preserve">, </w:t>
      </w:r>
      <w:r w:rsidR="00B83517" w:rsidRPr="00AA6F89">
        <w:rPr>
          <w:rFonts w:ascii="Times New Roman" w:hAnsi="Times New Roman" w:cs="Times New Roman"/>
        </w:rPr>
        <w:t xml:space="preserve">whose exercise is </w:t>
      </w:r>
      <w:r w:rsidR="00A103EE" w:rsidRPr="00AA6F89">
        <w:rPr>
          <w:rFonts w:ascii="Times New Roman" w:hAnsi="Times New Roman" w:cs="Times New Roman"/>
        </w:rPr>
        <w:t>in principle accountable to the electorate</w:t>
      </w:r>
      <w:r w:rsidR="00C95796" w:rsidRPr="00AA6F89">
        <w:rPr>
          <w:rFonts w:ascii="Times New Roman" w:hAnsi="Times New Roman" w:cs="Times New Roman"/>
        </w:rPr>
        <w:t xml:space="preserve">. </w:t>
      </w:r>
      <w:r w:rsidR="003E3E37" w:rsidRPr="00AA6F89">
        <w:rPr>
          <w:rFonts w:ascii="Times New Roman" w:hAnsi="Times New Roman" w:cs="Times New Roman"/>
        </w:rPr>
        <w:t xml:space="preserve">Incumbents of these offices would be either directly elected </w:t>
      </w:r>
      <w:r w:rsidR="00182A4F" w:rsidRPr="00AA6F89">
        <w:rPr>
          <w:rFonts w:ascii="Times New Roman" w:hAnsi="Times New Roman" w:cs="Times New Roman"/>
        </w:rPr>
        <w:t>or indirectly appoint</w:t>
      </w:r>
      <w:r w:rsidR="00ED39E4" w:rsidRPr="00AA6F89">
        <w:rPr>
          <w:rFonts w:ascii="Times New Roman" w:hAnsi="Times New Roman" w:cs="Times New Roman"/>
        </w:rPr>
        <w:t>ed</w:t>
      </w:r>
      <w:r w:rsidR="00182A4F" w:rsidRPr="00AA6F89">
        <w:rPr>
          <w:rFonts w:ascii="Times New Roman" w:hAnsi="Times New Roman" w:cs="Times New Roman"/>
        </w:rPr>
        <w:t xml:space="preserve"> via the elected government</w:t>
      </w:r>
      <w:r w:rsidR="002E5501" w:rsidRPr="00AA6F89">
        <w:rPr>
          <w:rFonts w:ascii="Times New Roman" w:hAnsi="Times New Roman" w:cs="Times New Roman"/>
        </w:rPr>
        <w:t>.</w:t>
      </w:r>
      <w:r w:rsidR="003C04D4" w:rsidRPr="00AA6F89">
        <w:rPr>
          <w:rFonts w:ascii="Times New Roman" w:hAnsi="Times New Roman" w:cs="Times New Roman"/>
        </w:rPr>
        <w:t xml:space="preserve"> </w:t>
      </w:r>
      <w:r w:rsidR="006B0A35" w:rsidRPr="00AA6F89">
        <w:rPr>
          <w:rFonts w:ascii="Times New Roman" w:hAnsi="Times New Roman" w:cs="Times New Roman"/>
        </w:rPr>
        <w:t>To the extent the accountability mechanisms work well,</w:t>
      </w:r>
      <w:r w:rsidR="003C04D4" w:rsidRPr="00AA6F89">
        <w:rPr>
          <w:rFonts w:ascii="Times New Roman" w:hAnsi="Times New Roman" w:cs="Times New Roman"/>
        </w:rPr>
        <w:t xml:space="preserve"> democratic socialism </w:t>
      </w:r>
      <w:r w:rsidR="006B0A35" w:rsidRPr="00AA6F89">
        <w:rPr>
          <w:rFonts w:ascii="Times New Roman" w:hAnsi="Times New Roman" w:cs="Times New Roman"/>
        </w:rPr>
        <w:t>ultimately organizes</w:t>
      </w:r>
      <w:r w:rsidR="003C04D4" w:rsidRPr="00AA6F89">
        <w:rPr>
          <w:rFonts w:ascii="Times New Roman" w:hAnsi="Times New Roman" w:cs="Times New Roman"/>
        </w:rPr>
        <w:t xml:space="preserve"> investment into</w:t>
      </w:r>
      <w:r w:rsidR="00482B5E" w:rsidRPr="00AA6F89">
        <w:rPr>
          <w:rFonts w:ascii="Times New Roman" w:hAnsi="Times New Roman" w:cs="Times New Roman"/>
        </w:rPr>
        <w:t xml:space="preserve"> </w:t>
      </w:r>
      <w:r w:rsidR="00482B5E" w:rsidRPr="00AA6F89">
        <w:rPr>
          <w:rFonts w:ascii="Times New Roman" w:hAnsi="Times New Roman" w:cs="Times New Roman"/>
          <w:i/>
          <w:iCs/>
        </w:rPr>
        <w:t xml:space="preserve">equal rights in </w:t>
      </w:r>
      <w:r w:rsidR="003C04D4" w:rsidRPr="00AA6F89">
        <w:rPr>
          <w:rFonts w:ascii="Times New Roman" w:hAnsi="Times New Roman" w:cs="Times New Roman"/>
          <w:i/>
          <w:iCs/>
        </w:rPr>
        <w:t xml:space="preserve">formal political institutions. </w:t>
      </w:r>
      <w:r w:rsidR="00381F41" w:rsidRPr="00AA6F89">
        <w:rPr>
          <w:rFonts w:ascii="Times New Roman" w:hAnsi="Times New Roman" w:cs="Times New Roman"/>
        </w:rPr>
        <w:t xml:space="preserve">Under democratic socialism, investment politics does not take the form of </w:t>
      </w:r>
      <w:r w:rsidR="00381F41" w:rsidRPr="00997733">
        <w:rPr>
          <w:rFonts w:ascii="Times New Roman" w:hAnsi="Times New Roman" w:cs="Times New Roman"/>
        </w:rPr>
        <w:t>silent market contestation</w:t>
      </w:r>
      <w:r w:rsidR="00381F41" w:rsidRPr="00AA6F89">
        <w:rPr>
          <w:rFonts w:ascii="Times New Roman" w:hAnsi="Times New Roman" w:cs="Times New Roman"/>
        </w:rPr>
        <w:t xml:space="preserve"> as it does in capitalism or POD. </w:t>
      </w:r>
      <w:r w:rsidR="00F22A9C" w:rsidRPr="00AA6F89">
        <w:rPr>
          <w:rFonts w:ascii="Times New Roman" w:hAnsi="Times New Roman" w:cs="Times New Roman"/>
        </w:rPr>
        <w:t xml:space="preserve">Instead, </w:t>
      </w:r>
      <w:r w:rsidR="0029314F" w:rsidRPr="00AA6F89">
        <w:rPr>
          <w:rFonts w:ascii="Times New Roman" w:hAnsi="Times New Roman" w:cs="Times New Roman"/>
        </w:rPr>
        <w:t>it will take the familiar form of electoral-legislative contestation</w:t>
      </w:r>
      <w:r w:rsidR="00A26319" w:rsidRPr="00AA6F89">
        <w:rPr>
          <w:rFonts w:ascii="Times New Roman" w:hAnsi="Times New Roman" w:cs="Times New Roman"/>
        </w:rPr>
        <w:t xml:space="preserve"> that results in </w:t>
      </w:r>
      <w:r w:rsidR="005F09FC" w:rsidRPr="00AA6F89">
        <w:rPr>
          <w:rFonts w:ascii="Times New Roman" w:hAnsi="Times New Roman" w:cs="Times New Roman"/>
        </w:rPr>
        <w:t>a centralized decision</w:t>
      </w:r>
      <w:r w:rsidR="002413CA" w:rsidRPr="00AA6F89">
        <w:rPr>
          <w:rFonts w:ascii="Times New Roman" w:hAnsi="Times New Roman" w:cs="Times New Roman"/>
        </w:rPr>
        <w:t>. The government of democratic socialism is least constrained by decentralized market decisions</w:t>
      </w:r>
      <w:r w:rsidR="00D320CA" w:rsidRPr="00AA6F89">
        <w:rPr>
          <w:rFonts w:ascii="Times New Roman" w:hAnsi="Times New Roman" w:cs="Times New Roman"/>
        </w:rPr>
        <w:t>. Th</w:t>
      </w:r>
      <w:r w:rsidR="005E75E0" w:rsidRPr="00AA6F89">
        <w:rPr>
          <w:rFonts w:ascii="Times New Roman" w:hAnsi="Times New Roman" w:cs="Times New Roman"/>
        </w:rPr>
        <w:t xml:space="preserve">is wide-scope control </w:t>
      </w:r>
      <w:r w:rsidR="00D320CA" w:rsidRPr="00AA6F89">
        <w:rPr>
          <w:rFonts w:ascii="Times New Roman" w:hAnsi="Times New Roman" w:cs="Times New Roman"/>
        </w:rPr>
        <w:t>can enable a</w:t>
      </w:r>
      <w:r w:rsidR="00A56958" w:rsidRPr="00AA6F89">
        <w:rPr>
          <w:rFonts w:ascii="Times New Roman" w:hAnsi="Times New Roman" w:cs="Times New Roman"/>
        </w:rPr>
        <w:t xml:space="preserve"> swift decarbonization of the economy</w:t>
      </w:r>
      <w:r w:rsidR="00D320CA" w:rsidRPr="00AA6F89">
        <w:rPr>
          <w:rFonts w:ascii="Times New Roman" w:hAnsi="Times New Roman" w:cs="Times New Roman"/>
        </w:rPr>
        <w:t xml:space="preserve"> unlike the two other regime types with a broadly private economy</w:t>
      </w:r>
      <w:r w:rsidR="00A56958" w:rsidRPr="00AA6F89">
        <w:rPr>
          <w:rFonts w:ascii="Times New Roman" w:hAnsi="Times New Roman" w:cs="Times New Roman"/>
        </w:rPr>
        <w:t xml:space="preserve">. </w:t>
      </w:r>
      <w:r w:rsidR="003A60AB" w:rsidRPr="00AA6F89">
        <w:rPr>
          <w:rFonts w:ascii="Times New Roman" w:hAnsi="Times New Roman" w:cs="Times New Roman"/>
        </w:rPr>
        <w:t>Yet, it raises distinct worries from the democratic standpoint, such as democratic accountability of investment officials</w:t>
      </w:r>
      <w:r w:rsidR="005E75E0" w:rsidRPr="00AA6F89">
        <w:rPr>
          <w:rFonts w:ascii="Times New Roman" w:hAnsi="Times New Roman" w:cs="Times New Roman"/>
        </w:rPr>
        <w:t xml:space="preserve"> and concentration of power</w:t>
      </w:r>
      <w:r w:rsidR="007B4E66">
        <w:rPr>
          <w:rFonts w:ascii="Times New Roman" w:hAnsi="Times New Roman" w:cs="Times New Roman"/>
        </w:rPr>
        <w:t xml:space="preserve"> in the state.</w:t>
      </w:r>
    </w:p>
    <w:p w14:paraId="37AA99F8" w14:textId="3885ADB3" w:rsidR="00AD6C19" w:rsidRPr="00AA6F89" w:rsidRDefault="00BB04C6"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As we can see, </w:t>
      </w:r>
      <w:r w:rsidR="00C04997" w:rsidRPr="00AA6F89">
        <w:rPr>
          <w:rFonts w:ascii="Times New Roman" w:hAnsi="Times New Roman" w:cs="Times New Roman"/>
        </w:rPr>
        <w:t xml:space="preserve">the question is not </w:t>
      </w:r>
      <w:r w:rsidR="00C04997" w:rsidRPr="00AA6F89">
        <w:rPr>
          <w:rFonts w:ascii="Times New Roman" w:hAnsi="Times New Roman" w:cs="Times New Roman"/>
          <w:i/>
          <w:iCs/>
        </w:rPr>
        <w:t>whether</w:t>
      </w:r>
      <w:r w:rsidR="00C04997" w:rsidRPr="00AA6F89">
        <w:rPr>
          <w:rFonts w:ascii="Times New Roman" w:hAnsi="Times New Roman" w:cs="Times New Roman"/>
        </w:rPr>
        <w:t xml:space="preserve"> </w:t>
      </w:r>
      <w:r w:rsidR="0020786B" w:rsidRPr="00AA6F89">
        <w:rPr>
          <w:rFonts w:ascii="Times New Roman" w:hAnsi="Times New Roman" w:cs="Times New Roman"/>
        </w:rPr>
        <w:t>formal politics</w:t>
      </w:r>
      <w:r w:rsidR="00E274F6" w:rsidRPr="00AA6F89">
        <w:rPr>
          <w:rFonts w:ascii="Times New Roman" w:hAnsi="Times New Roman" w:cs="Times New Roman"/>
        </w:rPr>
        <w:t xml:space="preserve"> is constrained by </w:t>
      </w:r>
      <w:r w:rsidR="005C3FAB" w:rsidRPr="00AA6F89">
        <w:rPr>
          <w:rFonts w:ascii="Times New Roman" w:hAnsi="Times New Roman" w:cs="Times New Roman"/>
        </w:rPr>
        <w:t>economic rights</w:t>
      </w:r>
      <w:r w:rsidR="00E274F6" w:rsidRPr="00AA6F89">
        <w:rPr>
          <w:rFonts w:ascii="Times New Roman" w:hAnsi="Times New Roman" w:cs="Times New Roman"/>
        </w:rPr>
        <w:t xml:space="preserve">. It is rather </w:t>
      </w:r>
      <w:r w:rsidR="00E274F6" w:rsidRPr="00AA6F89">
        <w:rPr>
          <w:rFonts w:ascii="Times New Roman" w:hAnsi="Times New Roman" w:cs="Times New Roman"/>
          <w:i/>
          <w:iCs/>
        </w:rPr>
        <w:t>how</w:t>
      </w:r>
      <w:r w:rsidR="00E274F6" w:rsidRPr="00AA6F89">
        <w:rPr>
          <w:rFonts w:ascii="Times New Roman" w:hAnsi="Times New Roman" w:cs="Times New Roman"/>
        </w:rPr>
        <w:t xml:space="preserve"> it is constrained</w:t>
      </w:r>
      <w:r w:rsidR="007633BA" w:rsidRPr="00AA6F89">
        <w:rPr>
          <w:rFonts w:ascii="Times New Roman" w:hAnsi="Times New Roman" w:cs="Times New Roman"/>
        </w:rPr>
        <w:t xml:space="preserve">: </w:t>
      </w:r>
      <w:r w:rsidR="00733B2B" w:rsidRPr="00AA6F89">
        <w:rPr>
          <w:rFonts w:ascii="Times New Roman" w:hAnsi="Times New Roman" w:cs="Times New Roman"/>
        </w:rPr>
        <w:t>by whom</w:t>
      </w:r>
      <w:r w:rsidR="00A76452" w:rsidRPr="00AA6F89">
        <w:rPr>
          <w:rFonts w:ascii="Times New Roman" w:hAnsi="Times New Roman" w:cs="Times New Roman"/>
        </w:rPr>
        <w:t xml:space="preserve">, through which right and which mechanism, </w:t>
      </w:r>
      <w:r w:rsidR="00B43022" w:rsidRPr="00AA6F89">
        <w:rPr>
          <w:rFonts w:ascii="Times New Roman" w:hAnsi="Times New Roman" w:cs="Times New Roman"/>
        </w:rPr>
        <w:t>against whom</w:t>
      </w:r>
      <w:r w:rsidR="00733B2B" w:rsidRPr="00AA6F89">
        <w:rPr>
          <w:rFonts w:ascii="Times New Roman" w:hAnsi="Times New Roman" w:cs="Times New Roman"/>
        </w:rPr>
        <w:t xml:space="preserve">. </w:t>
      </w:r>
      <w:r w:rsidR="00982EE4" w:rsidRPr="00AA6F89">
        <w:rPr>
          <w:rFonts w:ascii="Times New Roman" w:hAnsi="Times New Roman" w:cs="Times New Roman"/>
        </w:rPr>
        <w:t xml:space="preserve">There is no </w:t>
      </w:r>
      <w:del w:id="535" w:author="Luca S" w:date="2024-09-16T23:03:00Z" w16du:dateUtc="2024-09-17T03:03:00Z">
        <w:r w:rsidR="00982EE4" w:rsidRPr="00AA6F89" w:rsidDel="00E86E61">
          <w:rPr>
            <w:rFonts w:ascii="Times New Roman" w:hAnsi="Times New Roman" w:cs="Times New Roman"/>
          </w:rPr>
          <w:delText>“</w:delText>
        </w:r>
      </w:del>
      <w:r w:rsidR="00982EE4" w:rsidRPr="00AA6F89">
        <w:rPr>
          <w:rFonts w:ascii="Times New Roman" w:hAnsi="Times New Roman" w:cs="Times New Roman"/>
        </w:rPr>
        <w:t>perfect</w:t>
      </w:r>
      <w:ins w:id="536" w:author="Luca S" w:date="2024-09-16T23:03:00Z" w16du:dateUtc="2024-09-17T03:03:00Z">
        <w:r w:rsidR="00E86E61">
          <w:rPr>
            <w:rFonts w:ascii="Times New Roman" w:hAnsi="Times New Roman" w:cs="Times New Roman"/>
          </w:rPr>
          <w:t>ly unconstrained</w:t>
        </w:r>
      </w:ins>
      <w:del w:id="537" w:author="Luca S" w:date="2024-09-16T23:03:00Z" w16du:dateUtc="2024-09-17T03:03:00Z">
        <w:r w:rsidR="00982EE4" w:rsidRPr="00AA6F89" w:rsidDel="00E86E61">
          <w:rPr>
            <w:rFonts w:ascii="Times New Roman" w:hAnsi="Times New Roman" w:cs="Times New Roman"/>
          </w:rPr>
          <w:delText>”</w:delText>
        </w:r>
      </w:del>
      <w:r w:rsidR="00982EE4" w:rsidRPr="00AA6F89">
        <w:rPr>
          <w:rFonts w:ascii="Times New Roman" w:hAnsi="Times New Roman" w:cs="Times New Roman"/>
        </w:rPr>
        <w:t xml:space="preserve"> or completely harmonious system</w:t>
      </w:r>
      <w:r w:rsidR="00771700" w:rsidRPr="00AA6F89">
        <w:rPr>
          <w:rFonts w:ascii="Times New Roman" w:hAnsi="Times New Roman" w:cs="Times New Roman"/>
        </w:rPr>
        <w:t>. I</w:t>
      </w:r>
      <w:r w:rsidR="00982EE4" w:rsidRPr="00AA6F89">
        <w:rPr>
          <w:rFonts w:ascii="Times New Roman" w:hAnsi="Times New Roman" w:cs="Times New Roman"/>
        </w:rPr>
        <w:t>t is misguided to expect one when the issue is the</w:t>
      </w:r>
      <w:r w:rsidR="0078668B" w:rsidRPr="00AA6F89">
        <w:rPr>
          <w:rFonts w:ascii="Times New Roman" w:hAnsi="Times New Roman" w:cs="Times New Roman"/>
        </w:rPr>
        <w:t xml:space="preserve"> design of a political order—that is,</w:t>
      </w:r>
      <w:r w:rsidR="00982EE4" w:rsidRPr="00AA6F89">
        <w:rPr>
          <w:rFonts w:ascii="Times New Roman" w:hAnsi="Times New Roman" w:cs="Times New Roman"/>
        </w:rPr>
        <w:t xml:space="preserve"> </w:t>
      </w:r>
      <w:r w:rsidR="00982EE4" w:rsidRPr="00AA6F89">
        <w:rPr>
          <w:rFonts w:ascii="Times New Roman" w:hAnsi="Times New Roman" w:cs="Times New Roman"/>
          <w:i/>
          <w:iCs/>
        </w:rPr>
        <w:t xml:space="preserve">institutional </w:t>
      </w:r>
      <w:r w:rsidR="0039161F" w:rsidRPr="00AA6F89">
        <w:rPr>
          <w:rFonts w:ascii="Times New Roman" w:hAnsi="Times New Roman" w:cs="Times New Roman"/>
          <w:i/>
          <w:iCs/>
        </w:rPr>
        <w:t>organization of contestation and conflict</w:t>
      </w:r>
      <w:r w:rsidR="0039161F" w:rsidRPr="00AA6F89">
        <w:rPr>
          <w:rFonts w:ascii="Times New Roman" w:hAnsi="Times New Roman" w:cs="Times New Roman"/>
        </w:rPr>
        <w:t>.</w:t>
      </w:r>
      <w:r w:rsidR="00982EE4" w:rsidRPr="00AA6F89">
        <w:rPr>
          <w:rFonts w:ascii="Times New Roman" w:hAnsi="Times New Roman" w:cs="Times New Roman"/>
        </w:rPr>
        <w:t xml:space="preserve"> </w:t>
      </w:r>
      <w:proofErr w:type="gramStart"/>
      <w:r w:rsidR="008D13F3" w:rsidRPr="00AA6F89">
        <w:rPr>
          <w:rFonts w:ascii="Times New Roman" w:hAnsi="Times New Roman" w:cs="Times New Roman"/>
        </w:rPr>
        <w:t>Yet,</w:t>
      </w:r>
      <w:proofErr w:type="gramEnd"/>
      <w:r w:rsidR="008D13F3" w:rsidRPr="00AA6F89">
        <w:rPr>
          <w:rFonts w:ascii="Times New Roman" w:hAnsi="Times New Roman" w:cs="Times New Roman"/>
        </w:rPr>
        <w:t xml:space="preserve"> </w:t>
      </w:r>
      <w:r w:rsidR="005B6EF0" w:rsidRPr="00AA6F89">
        <w:rPr>
          <w:rFonts w:ascii="Times New Roman" w:hAnsi="Times New Roman" w:cs="Times New Roman"/>
        </w:rPr>
        <w:t xml:space="preserve">not all forms of </w:t>
      </w:r>
      <w:r w:rsidR="00724D80">
        <w:rPr>
          <w:rFonts w:ascii="Times New Roman" w:hAnsi="Times New Roman" w:cs="Times New Roman"/>
        </w:rPr>
        <w:t>constraint</w:t>
      </w:r>
      <w:r w:rsidR="00724D80" w:rsidRPr="00AA6F89">
        <w:rPr>
          <w:rFonts w:ascii="Times New Roman" w:hAnsi="Times New Roman" w:cs="Times New Roman"/>
        </w:rPr>
        <w:t xml:space="preserve"> </w:t>
      </w:r>
      <w:r w:rsidR="005B6EF0" w:rsidRPr="00AA6F89">
        <w:rPr>
          <w:rFonts w:ascii="Times New Roman" w:hAnsi="Times New Roman" w:cs="Times New Roman"/>
        </w:rPr>
        <w:t xml:space="preserve">are equal from the democratic standpoint. </w:t>
      </w:r>
      <w:r w:rsidR="0039161F" w:rsidRPr="00AA6F89">
        <w:rPr>
          <w:rFonts w:ascii="Times New Roman" w:hAnsi="Times New Roman" w:cs="Times New Roman"/>
        </w:rPr>
        <w:t xml:space="preserve">The task is to evaluate </w:t>
      </w:r>
      <w:r w:rsidR="00185AF5" w:rsidRPr="00AA6F89">
        <w:rPr>
          <w:rFonts w:ascii="Times New Roman" w:hAnsi="Times New Roman" w:cs="Times New Roman"/>
        </w:rPr>
        <w:t xml:space="preserve">different considerations speaking in favor of one </w:t>
      </w:r>
      <w:r w:rsidR="00E00EAD" w:rsidRPr="00AA6F89">
        <w:rPr>
          <w:rFonts w:ascii="Times New Roman" w:hAnsi="Times New Roman" w:cs="Times New Roman"/>
        </w:rPr>
        <w:t>form o</w:t>
      </w:r>
      <w:r w:rsidR="00185AF5" w:rsidRPr="00AA6F89">
        <w:rPr>
          <w:rFonts w:ascii="Times New Roman" w:hAnsi="Times New Roman" w:cs="Times New Roman"/>
        </w:rPr>
        <w:t>ver another</w:t>
      </w:r>
      <w:r w:rsidR="006109E1" w:rsidRPr="00AA6F89">
        <w:rPr>
          <w:rFonts w:ascii="Times New Roman" w:hAnsi="Times New Roman" w:cs="Times New Roman"/>
        </w:rPr>
        <w:t xml:space="preserve"> and </w:t>
      </w:r>
      <w:r w:rsidR="006109E1" w:rsidRPr="00AA6F89">
        <w:rPr>
          <w:rFonts w:ascii="Times New Roman" w:hAnsi="Times New Roman" w:cs="Times New Roman"/>
        </w:rPr>
        <w:lastRenderedPageBreak/>
        <w:t>make a comprehensive judgment.</w:t>
      </w:r>
      <w:r w:rsidR="009C039D" w:rsidRPr="00AA6F89">
        <w:rPr>
          <w:rFonts w:ascii="Times New Roman" w:hAnsi="Times New Roman" w:cs="Times New Roman"/>
        </w:rPr>
        <w:t xml:space="preserve"> Here, notice how central questions of democratic theory</w:t>
      </w:r>
      <w:r w:rsidR="00E00EAD" w:rsidRPr="00AA6F89">
        <w:rPr>
          <w:rFonts w:ascii="Times New Roman" w:hAnsi="Times New Roman" w:cs="Times New Roman"/>
        </w:rPr>
        <w:t xml:space="preserve"> arise,</w:t>
      </w:r>
      <w:r w:rsidR="009C039D" w:rsidRPr="00AA6F89">
        <w:rPr>
          <w:rFonts w:ascii="Times New Roman" w:hAnsi="Times New Roman" w:cs="Times New Roman"/>
        </w:rPr>
        <w:t xml:space="preserve"> but in a different context. </w:t>
      </w:r>
      <w:r w:rsidR="00244110" w:rsidRPr="00AA6F89">
        <w:rPr>
          <w:rFonts w:ascii="Times New Roman" w:hAnsi="Times New Roman" w:cs="Times New Roman"/>
        </w:rPr>
        <w:t>What is the legitimate scope of</w:t>
      </w:r>
      <w:r w:rsidR="004A4780" w:rsidRPr="00AA6F89">
        <w:rPr>
          <w:rFonts w:ascii="Times New Roman" w:hAnsi="Times New Roman" w:cs="Times New Roman"/>
        </w:rPr>
        <w:t xml:space="preserve"> the power of </w:t>
      </w:r>
      <w:ins w:id="538" w:author="Luca S" w:date="2024-09-16T23:04:00Z" w16du:dateUtc="2024-09-17T03:04:00Z">
        <w:r w:rsidR="00E86E61">
          <w:rPr>
            <w:rFonts w:ascii="Times New Roman" w:hAnsi="Times New Roman" w:cs="Times New Roman"/>
          </w:rPr>
          <w:t xml:space="preserve">an </w:t>
        </w:r>
      </w:ins>
      <w:r w:rsidR="004A4780" w:rsidRPr="00AA6F89">
        <w:rPr>
          <w:rFonts w:ascii="Times New Roman" w:hAnsi="Times New Roman" w:cs="Times New Roman"/>
        </w:rPr>
        <w:t>electoral majority</w:t>
      </w:r>
      <w:r w:rsidR="00AA7D3A" w:rsidRPr="00AA6F89">
        <w:rPr>
          <w:rFonts w:ascii="Times New Roman" w:hAnsi="Times New Roman" w:cs="Times New Roman"/>
        </w:rPr>
        <w:t>? Should it be able to control social investment? Or</w:t>
      </w:r>
      <w:r w:rsidR="0065760F" w:rsidRPr="00AA6F89">
        <w:rPr>
          <w:rFonts w:ascii="Times New Roman" w:hAnsi="Times New Roman" w:cs="Times New Roman"/>
        </w:rPr>
        <w:t>, by</w:t>
      </w:r>
      <w:r w:rsidR="00C97D4B" w:rsidRPr="00AA6F89">
        <w:rPr>
          <w:rFonts w:ascii="Times New Roman" w:hAnsi="Times New Roman" w:cs="Times New Roman"/>
        </w:rPr>
        <w:t xml:space="preserve"> </w:t>
      </w:r>
      <w:r w:rsidR="0065760F" w:rsidRPr="00AA6F89">
        <w:rPr>
          <w:rFonts w:ascii="Times New Roman" w:hAnsi="Times New Roman" w:cs="Times New Roman"/>
        </w:rPr>
        <w:t xml:space="preserve">concentrating investment power in the elected government, </w:t>
      </w:r>
      <w:r w:rsidR="00244110" w:rsidRPr="00AA6F89">
        <w:rPr>
          <w:rFonts w:ascii="Times New Roman" w:hAnsi="Times New Roman" w:cs="Times New Roman"/>
        </w:rPr>
        <w:t>would we unjustifiably restrict the power</w:t>
      </w:r>
      <w:r w:rsidR="00C97D4B" w:rsidRPr="00AA6F89">
        <w:rPr>
          <w:rFonts w:ascii="Times New Roman" w:hAnsi="Times New Roman" w:cs="Times New Roman"/>
        </w:rPr>
        <w:t xml:space="preserve"> of dissenting minorit</w:t>
      </w:r>
      <w:r w:rsidR="00496F57" w:rsidRPr="00AA6F89">
        <w:rPr>
          <w:rFonts w:ascii="Times New Roman" w:hAnsi="Times New Roman" w:cs="Times New Roman"/>
        </w:rPr>
        <w:t>ies</w:t>
      </w:r>
      <w:r w:rsidR="00C97D4B" w:rsidRPr="00AA6F89">
        <w:rPr>
          <w:rFonts w:ascii="Times New Roman" w:hAnsi="Times New Roman" w:cs="Times New Roman"/>
        </w:rPr>
        <w:t xml:space="preserve"> by depriving it of </w:t>
      </w:r>
      <w:r w:rsidR="00496665" w:rsidRPr="00AA6F89">
        <w:rPr>
          <w:rFonts w:ascii="Times New Roman" w:hAnsi="Times New Roman" w:cs="Times New Roman"/>
        </w:rPr>
        <w:t>the freedom to “speak</w:t>
      </w:r>
      <w:r w:rsidR="00E36BAD" w:rsidRPr="00AA6F89">
        <w:rPr>
          <w:rFonts w:ascii="Times New Roman" w:hAnsi="Times New Roman" w:cs="Times New Roman"/>
        </w:rPr>
        <w:t>” or influence society</w:t>
      </w:r>
      <w:r w:rsidR="00496665" w:rsidRPr="00AA6F89">
        <w:rPr>
          <w:rFonts w:ascii="Times New Roman" w:hAnsi="Times New Roman" w:cs="Times New Roman"/>
        </w:rPr>
        <w:t xml:space="preserve"> </w:t>
      </w:r>
      <w:r w:rsidR="00496F57" w:rsidRPr="00AA6F89">
        <w:rPr>
          <w:rFonts w:ascii="Times New Roman" w:hAnsi="Times New Roman" w:cs="Times New Roman"/>
        </w:rPr>
        <w:t xml:space="preserve">through </w:t>
      </w:r>
      <w:r w:rsidR="00ED4874" w:rsidRPr="00AA6F89">
        <w:rPr>
          <w:rFonts w:ascii="Times New Roman" w:hAnsi="Times New Roman" w:cs="Times New Roman"/>
        </w:rPr>
        <w:t>investment</w:t>
      </w:r>
      <w:r w:rsidR="007F070A" w:rsidRPr="00AA6F89">
        <w:rPr>
          <w:rFonts w:ascii="Times New Roman" w:hAnsi="Times New Roman" w:cs="Times New Roman"/>
        </w:rPr>
        <w:t>?</w:t>
      </w:r>
      <w:r w:rsidR="002E23FE" w:rsidRPr="00AA6F89">
        <w:rPr>
          <w:rStyle w:val="FootnoteReference"/>
          <w:rFonts w:ascii="Times New Roman" w:hAnsi="Times New Roman" w:cs="Times New Roman"/>
        </w:rPr>
        <w:footnoteReference w:id="32"/>
      </w:r>
      <w:r w:rsidR="007F070A" w:rsidRPr="00AA6F89">
        <w:rPr>
          <w:rFonts w:ascii="Times New Roman" w:hAnsi="Times New Roman" w:cs="Times New Roman"/>
        </w:rPr>
        <w:t xml:space="preserve"> </w:t>
      </w:r>
      <w:r w:rsidR="00B038F9" w:rsidRPr="00AA6F89">
        <w:rPr>
          <w:rFonts w:ascii="Times New Roman" w:hAnsi="Times New Roman" w:cs="Times New Roman"/>
        </w:rPr>
        <w:t xml:space="preserve">If so, should we ensure separation of powers between </w:t>
      </w:r>
      <w:r w:rsidR="00982EE4" w:rsidRPr="00AA6F89">
        <w:rPr>
          <w:rFonts w:ascii="Times New Roman" w:hAnsi="Times New Roman" w:cs="Times New Roman"/>
        </w:rPr>
        <w:t>electoral power and investment power at the level of the constitution?</w:t>
      </w:r>
      <w:r w:rsidR="00E36BAD" w:rsidRPr="00AA6F89">
        <w:rPr>
          <w:rStyle w:val="FootnoteReference"/>
          <w:rFonts w:ascii="Times New Roman" w:hAnsi="Times New Roman" w:cs="Times New Roman"/>
        </w:rPr>
        <w:footnoteReference w:id="33"/>
      </w:r>
      <w:r w:rsidR="00982EE4" w:rsidRPr="00AA6F89">
        <w:rPr>
          <w:rFonts w:ascii="Times New Roman" w:hAnsi="Times New Roman" w:cs="Times New Roman"/>
        </w:rPr>
        <w:t xml:space="preserve"> </w:t>
      </w:r>
      <w:r w:rsidR="00244110" w:rsidRPr="00AA6F89">
        <w:rPr>
          <w:rFonts w:ascii="Times New Roman" w:hAnsi="Times New Roman" w:cs="Times New Roman"/>
        </w:rPr>
        <w:t>And so on.</w:t>
      </w:r>
      <w:r w:rsidR="005C0E6F" w:rsidRPr="00AA6F89">
        <w:rPr>
          <w:rFonts w:ascii="Times New Roman" w:hAnsi="Times New Roman" w:cs="Times New Roman"/>
        </w:rPr>
        <w:t xml:space="preserve"> </w:t>
      </w:r>
      <w:r w:rsidR="00901AF1" w:rsidRPr="00AA6F89">
        <w:rPr>
          <w:rFonts w:ascii="Times New Roman" w:hAnsi="Times New Roman" w:cs="Times New Roman"/>
        </w:rPr>
        <w:t xml:space="preserve">Arguably, these questions </w:t>
      </w:r>
      <w:r w:rsidR="00D44266" w:rsidRPr="00AA6F89">
        <w:rPr>
          <w:rFonts w:ascii="Times New Roman" w:hAnsi="Times New Roman" w:cs="Times New Roman"/>
        </w:rPr>
        <w:t>pertain to the</w:t>
      </w:r>
      <w:r w:rsidR="00901AF1" w:rsidRPr="00AA6F89">
        <w:rPr>
          <w:rFonts w:ascii="Times New Roman" w:hAnsi="Times New Roman" w:cs="Times New Roman"/>
        </w:rPr>
        <w:t xml:space="preserve"> </w:t>
      </w:r>
      <w:r w:rsidR="00833A9A" w:rsidRPr="00AA6F89">
        <w:rPr>
          <w:rFonts w:ascii="Times New Roman" w:hAnsi="Times New Roman" w:cs="Times New Roman"/>
          <w:i/>
          <w:iCs/>
        </w:rPr>
        <w:t xml:space="preserve">normative </w:t>
      </w:r>
      <w:r w:rsidR="00901AF1" w:rsidRPr="00AA6F89">
        <w:rPr>
          <w:rFonts w:ascii="Times New Roman" w:hAnsi="Times New Roman" w:cs="Times New Roman"/>
          <w:i/>
          <w:iCs/>
        </w:rPr>
        <w:t>principles of democratic</w:t>
      </w:r>
      <w:r w:rsidR="00833A9A" w:rsidRPr="00AA6F89">
        <w:rPr>
          <w:rFonts w:ascii="Times New Roman" w:hAnsi="Times New Roman" w:cs="Times New Roman"/>
          <w:i/>
          <w:iCs/>
        </w:rPr>
        <w:t xml:space="preserve"> politics</w:t>
      </w:r>
      <w:r w:rsidR="0077345D" w:rsidRPr="00AA6F89">
        <w:rPr>
          <w:rFonts w:ascii="Times New Roman" w:hAnsi="Times New Roman" w:cs="Times New Roman"/>
        </w:rPr>
        <w:t xml:space="preserve">, </w:t>
      </w:r>
      <w:r w:rsidR="00D44266" w:rsidRPr="00AA6F89">
        <w:rPr>
          <w:rFonts w:ascii="Times New Roman" w:hAnsi="Times New Roman" w:cs="Times New Roman"/>
        </w:rPr>
        <w:t xml:space="preserve">which cannot be reduced to </w:t>
      </w:r>
      <w:r w:rsidR="00901AF1" w:rsidRPr="00AA6F89">
        <w:rPr>
          <w:rFonts w:ascii="Times New Roman" w:hAnsi="Times New Roman" w:cs="Times New Roman"/>
        </w:rPr>
        <w:t xml:space="preserve">descriptive political sociology </w:t>
      </w:r>
      <w:r w:rsidR="00574269">
        <w:rPr>
          <w:rFonts w:ascii="Times New Roman" w:hAnsi="Times New Roman" w:cs="Times New Roman"/>
        </w:rPr>
        <w:t xml:space="preserve">(as some liberal philosophers </w:t>
      </w:r>
      <w:r w:rsidR="00ED01A9">
        <w:rPr>
          <w:rFonts w:ascii="Times New Roman" w:hAnsi="Times New Roman" w:cs="Times New Roman"/>
        </w:rPr>
        <w:t xml:space="preserve">think) </w:t>
      </w:r>
      <w:r w:rsidR="00D44266" w:rsidRPr="00AA6F89">
        <w:rPr>
          <w:rFonts w:ascii="Times New Roman" w:hAnsi="Times New Roman" w:cs="Times New Roman"/>
        </w:rPr>
        <w:t>or</w:t>
      </w:r>
      <w:r w:rsidR="00901AF1" w:rsidRPr="00AA6F89">
        <w:rPr>
          <w:rFonts w:ascii="Times New Roman" w:hAnsi="Times New Roman" w:cs="Times New Roman"/>
        </w:rPr>
        <w:t xml:space="preserve"> </w:t>
      </w:r>
      <w:r w:rsidR="00833A9A" w:rsidRPr="00AA6F89">
        <w:rPr>
          <w:rFonts w:ascii="Times New Roman" w:hAnsi="Times New Roman" w:cs="Times New Roman"/>
        </w:rPr>
        <w:t>strategies of</w:t>
      </w:r>
      <w:r w:rsidR="00901AF1" w:rsidRPr="00AA6F89">
        <w:rPr>
          <w:rFonts w:ascii="Times New Roman" w:hAnsi="Times New Roman" w:cs="Times New Roman"/>
        </w:rPr>
        <w:t xml:space="preserve"> transition</w:t>
      </w:r>
      <w:r w:rsidR="00ED01A9">
        <w:rPr>
          <w:rFonts w:ascii="Times New Roman" w:hAnsi="Times New Roman" w:cs="Times New Roman"/>
        </w:rPr>
        <w:t xml:space="preserve"> (as some Marxists think)</w:t>
      </w:r>
      <w:r w:rsidR="00901AF1" w:rsidRPr="00AA6F89">
        <w:rPr>
          <w:rFonts w:ascii="Times New Roman" w:hAnsi="Times New Roman" w:cs="Times New Roman"/>
        </w:rPr>
        <w:t>.</w:t>
      </w:r>
      <w:r w:rsidR="00901AF1" w:rsidRPr="00AA6F89">
        <w:rPr>
          <w:rFonts w:ascii="Times New Roman" w:hAnsi="Times New Roman" w:cs="Times New Roman"/>
          <w:vertAlign w:val="superscript"/>
        </w:rPr>
        <w:footnoteReference w:id="34"/>
      </w:r>
    </w:p>
    <w:p w14:paraId="50DC4230" w14:textId="10824192" w:rsidR="009C52A7" w:rsidRPr="00AA6F89" w:rsidRDefault="005C0E6F"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We should evaluate political orders in terms of the democratic character of </w:t>
      </w:r>
      <w:r w:rsidR="00AD6C19" w:rsidRPr="00AA6F89">
        <w:rPr>
          <w:rFonts w:ascii="Times New Roman" w:hAnsi="Times New Roman" w:cs="Times New Roman"/>
        </w:rPr>
        <w:t xml:space="preserve">the </w:t>
      </w:r>
      <w:r w:rsidR="00AD6C19" w:rsidRPr="00AA6F89">
        <w:rPr>
          <w:rFonts w:ascii="Times New Roman" w:hAnsi="Times New Roman" w:cs="Times New Roman"/>
          <w:i/>
          <w:iCs/>
        </w:rPr>
        <w:t>form of interdependence</w:t>
      </w:r>
      <w:r w:rsidR="00AD6C19" w:rsidRPr="00AA6F89">
        <w:rPr>
          <w:rFonts w:ascii="Times New Roman" w:hAnsi="Times New Roman" w:cs="Times New Roman"/>
        </w:rPr>
        <w:t xml:space="preserve"> between formal politics and economic production</w:t>
      </w:r>
      <w:r w:rsidR="00B2487E" w:rsidRPr="00AA6F89">
        <w:rPr>
          <w:rFonts w:ascii="Times New Roman" w:hAnsi="Times New Roman" w:cs="Times New Roman"/>
        </w:rPr>
        <w:t xml:space="preserve">. </w:t>
      </w:r>
      <w:r w:rsidR="00A0694E">
        <w:rPr>
          <w:rFonts w:ascii="Times New Roman" w:hAnsi="Times New Roman" w:cs="Times New Roman"/>
        </w:rPr>
        <w:t>While t</w:t>
      </w:r>
      <w:r w:rsidR="009C52A7" w:rsidRPr="00AA6F89">
        <w:rPr>
          <w:rFonts w:ascii="Times New Roman" w:hAnsi="Times New Roman" w:cs="Times New Roman"/>
        </w:rPr>
        <w:t xml:space="preserve">his investigation </w:t>
      </w:r>
      <w:r w:rsidR="00A0694E">
        <w:rPr>
          <w:rFonts w:ascii="Times New Roman" w:hAnsi="Times New Roman" w:cs="Times New Roman"/>
        </w:rPr>
        <w:t xml:space="preserve">is </w:t>
      </w:r>
      <w:r w:rsidR="009C52A7" w:rsidRPr="00AA6F89">
        <w:rPr>
          <w:rFonts w:ascii="Times New Roman" w:hAnsi="Times New Roman" w:cs="Times New Roman"/>
        </w:rPr>
        <w:t xml:space="preserve">beyond </w:t>
      </w:r>
      <w:r w:rsidR="00A0694E">
        <w:rPr>
          <w:rFonts w:ascii="Times New Roman" w:hAnsi="Times New Roman" w:cs="Times New Roman"/>
        </w:rPr>
        <w:t xml:space="preserve">what </w:t>
      </w:r>
      <w:r w:rsidR="009C52A7" w:rsidRPr="00AA6F89">
        <w:rPr>
          <w:rFonts w:ascii="Times New Roman" w:hAnsi="Times New Roman" w:cs="Times New Roman"/>
        </w:rPr>
        <w:t>a single article</w:t>
      </w:r>
      <w:r w:rsidR="00A0694E">
        <w:rPr>
          <w:rFonts w:ascii="Times New Roman" w:hAnsi="Times New Roman" w:cs="Times New Roman"/>
        </w:rPr>
        <w:t xml:space="preserve"> can offer</w:t>
      </w:r>
      <w:r w:rsidR="009C52A7" w:rsidRPr="00AA6F89">
        <w:rPr>
          <w:rFonts w:ascii="Times New Roman" w:hAnsi="Times New Roman" w:cs="Times New Roman"/>
        </w:rPr>
        <w:t xml:space="preserve">, </w:t>
      </w:r>
      <w:del w:id="539" w:author="Luca S" w:date="2024-09-16T23:05:00Z" w16du:dateUtc="2024-09-17T03:05:00Z">
        <w:r w:rsidR="009C52A7" w:rsidRPr="00AA6F89" w:rsidDel="00E86E61">
          <w:rPr>
            <w:rFonts w:ascii="Times New Roman" w:hAnsi="Times New Roman" w:cs="Times New Roman"/>
          </w:rPr>
          <w:delText xml:space="preserve">the </w:delText>
        </w:r>
      </w:del>
      <w:ins w:id="540" w:author="Luca S" w:date="2024-09-16T23:05:00Z" w16du:dateUtc="2024-09-17T03:05:00Z">
        <w:r w:rsidR="00E86E61" w:rsidRPr="00AA6F89">
          <w:rPr>
            <w:rFonts w:ascii="Times New Roman" w:hAnsi="Times New Roman" w:cs="Times New Roman"/>
          </w:rPr>
          <w:t xml:space="preserve"> </w:t>
        </w:r>
      </w:ins>
      <w:del w:id="541" w:author="Luca S" w:date="2024-09-16T23:05:00Z" w16du:dateUtc="2024-09-17T03:05:00Z">
        <w:r w:rsidR="00897FBA" w:rsidRPr="00AA6F89" w:rsidDel="00E86E61">
          <w:rPr>
            <w:rFonts w:ascii="Times New Roman" w:hAnsi="Times New Roman" w:cs="Times New Roman"/>
          </w:rPr>
          <w:delText xml:space="preserve">perspective </w:delText>
        </w:r>
      </w:del>
      <w:ins w:id="542" w:author="Luca S" w:date="2024-09-16T23:05:00Z" w16du:dateUtc="2024-09-17T03:05:00Z">
        <w:r w:rsidR="00E86E61">
          <w:rPr>
            <w:rFonts w:ascii="Times New Roman" w:hAnsi="Times New Roman" w:cs="Times New Roman"/>
          </w:rPr>
          <w:t>recognition</w:t>
        </w:r>
        <w:r w:rsidR="00E86E61" w:rsidRPr="00AA6F89">
          <w:rPr>
            <w:rFonts w:ascii="Times New Roman" w:hAnsi="Times New Roman" w:cs="Times New Roman"/>
          </w:rPr>
          <w:t xml:space="preserve"> </w:t>
        </w:r>
      </w:ins>
      <w:r w:rsidR="009C52A7" w:rsidRPr="00AA6F89">
        <w:rPr>
          <w:rFonts w:ascii="Times New Roman" w:hAnsi="Times New Roman" w:cs="Times New Roman"/>
        </w:rPr>
        <w:t xml:space="preserve">of state-economy interdependence already offers </w:t>
      </w:r>
      <w:r w:rsidR="00D621BB" w:rsidRPr="00AA6F89">
        <w:rPr>
          <w:rFonts w:ascii="Times New Roman" w:hAnsi="Times New Roman" w:cs="Times New Roman"/>
        </w:rPr>
        <w:t xml:space="preserve">weighty reasons to think that capitalist democracy is far from the most democratic one among the alternatives. </w:t>
      </w:r>
      <w:r w:rsidR="000C3B60" w:rsidRPr="00AA6F89">
        <w:rPr>
          <w:rFonts w:ascii="Times New Roman" w:eastAsia="Calibri" w:hAnsi="Times New Roman" w:cs="Times New Roman"/>
        </w:rPr>
        <w:t xml:space="preserve">While POD enfranchises every citizen as an investor and thereby disperses capital-based decision-making power, capitalist democracy makes investment decisions </w:t>
      </w:r>
      <w:r w:rsidR="00253BB5" w:rsidRPr="00AA6F89">
        <w:rPr>
          <w:rFonts w:ascii="Times New Roman" w:eastAsia="Calibri" w:hAnsi="Times New Roman" w:cs="Times New Roman"/>
        </w:rPr>
        <w:t>the</w:t>
      </w:r>
      <w:r w:rsidR="000C3B60" w:rsidRPr="00AA6F89">
        <w:rPr>
          <w:rFonts w:ascii="Times New Roman" w:eastAsia="Calibri" w:hAnsi="Times New Roman" w:cs="Times New Roman"/>
        </w:rPr>
        <w:t xml:space="preserve"> prerogative of a </w:t>
      </w:r>
      <w:r w:rsidR="003B1E5A">
        <w:rPr>
          <w:rFonts w:ascii="Times New Roman" w:eastAsia="Calibri" w:hAnsi="Times New Roman" w:cs="Times New Roman"/>
        </w:rPr>
        <w:t xml:space="preserve">wealthy </w:t>
      </w:r>
      <w:r w:rsidR="000C3B60" w:rsidRPr="00AA6F89">
        <w:rPr>
          <w:rFonts w:ascii="Times New Roman" w:eastAsia="Calibri" w:hAnsi="Times New Roman" w:cs="Times New Roman"/>
        </w:rPr>
        <w:t>minority</w:t>
      </w:r>
      <w:r w:rsidR="008B7B40" w:rsidRPr="00AA6F89">
        <w:rPr>
          <w:rFonts w:ascii="Times New Roman" w:eastAsia="Calibri" w:hAnsi="Times New Roman" w:cs="Times New Roman"/>
        </w:rPr>
        <w:t xml:space="preserve">, resulting in </w:t>
      </w:r>
      <w:r w:rsidR="000C3B60" w:rsidRPr="00AA6F89">
        <w:rPr>
          <w:rFonts w:ascii="Times New Roman" w:eastAsia="Calibri" w:hAnsi="Times New Roman" w:cs="Times New Roman"/>
        </w:rPr>
        <w:t xml:space="preserve">asymmetrical distribution of </w:t>
      </w:r>
      <w:r w:rsidR="008B7B40" w:rsidRPr="00AA6F89">
        <w:rPr>
          <w:rFonts w:ascii="Times New Roman" w:eastAsia="Calibri" w:hAnsi="Times New Roman" w:cs="Times New Roman"/>
        </w:rPr>
        <w:t xml:space="preserve">economic </w:t>
      </w:r>
      <w:r w:rsidR="000C3B60" w:rsidRPr="00AA6F89">
        <w:rPr>
          <w:rFonts w:ascii="Times New Roman" w:eastAsia="Calibri" w:hAnsi="Times New Roman" w:cs="Times New Roman"/>
        </w:rPr>
        <w:t xml:space="preserve">power. </w:t>
      </w:r>
      <w:r w:rsidR="00F7258A">
        <w:rPr>
          <w:rFonts w:ascii="Times New Roman" w:eastAsia="Calibri" w:hAnsi="Times New Roman" w:cs="Times New Roman"/>
        </w:rPr>
        <w:t xml:space="preserve">The normative difference between the two regimes </w:t>
      </w:r>
      <w:r w:rsidR="00BF59FC">
        <w:rPr>
          <w:rFonts w:ascii="Times New Roman" w:eastAsia="Calibri" w:hAnsi="Times New Roman" w:cs="Times New Roman"/>
        </w:rPr>
        <w:t>becomes clear when</w:t>
      </w:r>
      <w:r w:rsidR="00F7258A">
        <w:rPr>
          <w:rFonts w:ascii="Times New Roman" w:eastAsia="Calibri" w:hAnsi="Times New Roman" w:cs="Times New Roman"/>
        </w:rPr>
        <w:t xml:space="preserve"> considering the following scenario: suppose </w:t>
      </w:r>
      <w:r w:rsidR="00C13362" w:rsidRPr="00AA6F89">
        <w:rPr>
          <w:rFonts w:ascii="Times New Roman" w:eastAsia="Calibri" w:hAnsi="Times New Roman" w:cs="Times New Roman"/>
        </w:rPr>
        <w:t>the electorate votes in favor of a green transition, yet investors undermine it by refusing to finance decarbonization projects.</w:t>
      </w:r>
      <w:r w:rsidR="00F7258A">
        <w:rPr>
          <w:rFonts w:ascii="Times New Roman" w:eastAsia="Calibri" w:hAnsi="Times New Roman" w:cs="Times New Roman"/>
        </w:rPr>
        <w:t xml:space="preserve"> Th</w:t>
      </w:r>
      <w:r w:rsidR="004E2AD8">
        <w:rPr>
          <w:rFonts w:ascii="Times New Roman" w:eastAsia="Calibri" w:hAnsi="Times New Roman" w:cs="Times New Roman"/>
        </w:rPr>
        <w:t xml:space="preserve">e failure of </w:t>
      </w:r>
      <w:r w:rsidR="00146602">
        <w:rPr>
          <w:rFonts w:ascii="Times New Roman" w:eastAsia="Calibri" w:hAnsi="Times New Roman" w:cs="Times New Roman"/>
        </w:rPr>
        <w:t>the</w:t>
      </w:r>
      <w:r w:rsidR="004E2AD8">
        <w:rPr>
          <w:rFonts w:ascii="Times New Roman" w:eastAsia="Calibri" w:hAnsi="Times New Roman" w:cs="Times New Roman"/>
        </w:rPr>
        <w:t xml:space="preserve"> green transition </w:t>
      </w:r>
      <w:r w:rsidR="00146602">
        <w:rPr>
          <w:rFonts w:ascii="Times New Roman" w:eastAsia="Calibri" w:hAnsi="Times New Roman" w:cs="Times New Roman"/>
        </w:rPr>
        <w:t>would occasion</w:t>
      </w:r>
      <w:r w:rsidR="004E2AD8">
        <w:rPr>
          <w:rFonts w:ascii="Times New Roman" w:eastAsia="Calibri" w:hAnsi="Times New Roman" w:cs="Times New Roman"/>
        </w:rPr>
        <w:t xml:space="preserve"> complaints of </w:t>
      </w:r>
      <w:r w:rsidR="00146602">
        <w:rPr>
          <w:rFonts w:ascii="Times New Roman" w:eastAsia="Calibri" w:hAnsi="Times New Roman" w:cs="Times New Roman"/>
        </w:rPr>
        <w:t xml:space="preserve">a </w:t>
      </w:r>
      <w:r w:rsidR="004E2AD8">
        <w:rPr>
          <w:rFonts w:ascii="Times New Roman" w:eastAsia="Calibri" w:hAnsi="Times New Roman" w:cs="Times New Roman"/>
        </w:rPr>
        <w:t xml:space="preserve">different nature in </w:t>
      </w:r>
      <w:r w:rsidR="00146602">
        <w:rPr>
          <w:rFonts w:ascii="Times New Roman" w:eastAsia="Calibri" w:hAnsi="Times New Roman" w:cs="Times New Roman"/>
        </w:rPr>
        <w:t xml:space="preserve">the </w:t>
      </w:r>
      <w:r w:rsidR="004E2AD8">
        <w:rPr>
          <w:rFonts w:ascii="Times New Roman" w:eastAsia="Calibri" w:hAnsi="Times New Roman" w:cs="Times New Roman"/>
        </w:rPr>
        <w:t>two societies.</w:t>
      </w:r>
      <w:r w:rsidR="00C13362" w:rsidRPr="00AA6F89">
        <w:rPr>
          <w:rFonts w:ascii="Times New Roman" w:eastAsia="Calibri" w:hAnsi="Times New Roman" w:cs="Times New Roman"/>
        </w:rPr>
        <w:t xml:space="preserve"> </w:t>
      </w:r>
      <w:r w:rsidR="00AC610E" w:rsidRPr="00AA6F89">
        <w:rPr>
          <w:rFonts w:ascii="Times New Roman" w:eastAsia="Calibri" w:hAnsi="Times New Roman" w:cs="Times New Roman"/>
        </w:rPr>
        <w:t xml:space="preserve">In POD, </w:t>
      </w:r>
      <w:r w:rsidR="000C3B60" w:rsidRPr="00AA6F89">
        <w:rPr>
          <w:rFonts w:ascii="Times New Roman" w:hAnsi="Times New Roman" w:cs="Times New Roman"/>
        </w:rPr>
        <w:t>the electoral majority evince</w:t>
      </w:r>
      <w:r w:rsidR="0051743A" w:rsidRPr="00AA6F89">
        <w:rPr>
          <w:rFonts w:ascii="Times New Roman" w:hAnsi="Times New Roman" w:cs="Times New Roman"/>
        </w:rPr>
        <w:t>s</w:t>
      </w:r>
      <w:r w:rsidR="000C3B60" w:rsidRPr="00AA6F89">
        <w:rPr>
          <w:rFonts w:ascii="Times New Roman" w:hAnsi="Times New Roman" w:cs="Times New Roman"/>
        </w:rPr>
        <w:t xml:space="preserve"> the political vice of </w:t>
      </w:r>
      <w:r w:rsidR="000C3B60" w:rsidRPr="00AA6F89">
        <w:rPr>
          <w:rFonts w:ascii="Times New Roman" w:hAnsi="Times New Roman" w:cs="Times New Roman"/>
          <w:i/>
          <w:iCs/>
        </w:rPr>
        <w:t>self-inconsistency</w:t>
      </w:r>
      <w:r w:rsidR="00DD07BE" w:rsidRPr="00AA6F89">
        <w:rPr>
          <w:rFonts w:ascii="Times New Roman" w:hAnsi="Times New Roman" w:cs="Times New Roman"/>
        </w:rPr>
        <w:t xml:space="preserve"> </w:t>
      </w:r>
      <w:r w:rsidR="000C3B60" w:rsidRPr="00AA6F89">
        <w:rPr>
          <w:rFonts w:ascii="Times New Roman" w:hAnsi="Times New Roman" w:cs="Times New Roman"/>
        </w:rPr>
        <w:t xml:space="preserve">between their decisions </w:t>
      </w:r>
      <w:r w:rsidR="000C3B60" w:rsidRPr="00AA6F89">
        <w:rPr>
          <w:rFonts w:ascii="Times New Roman" w:hAnsi="Times New Roman" w:cs="Times New Roman"/>
          <w:i/>
          <w:iCs/>
        </w:rPr>
        <w:t>qua</w:t>
      </w:r>
      <w:r w:rsidR="000C3B60" w:rsidRPr="00AA6F89">
        <w:rPr>
          <w:rFonts w:ascii="Times New Roman" w:hAnsi="Times New Roman" w:cs="Times New Roman"/>
        </w:rPr>
        <w:t xml:space="preserve"> electoral voters and </w:t>
      </w:r>
      <w:r w:rsidR="000C3B60" w:rsidRPr="00AA6F89">
        <w:rPr>
          <w:rFonts w:ascii="Times New Roman" w:hAnsi="Times New Roman" w:cs="Times New Roman"/>
          <w:i/>
          <w:iCs/>
        </w:rPr>
        <w:t xml:space="preserve">qua </w:t>
      </w:r>
      <w:r w:rsidR="000C3B60" w:rsidRPr="00AA6F89">
        <w:rPr>
          <w:rFonts w:ascii="Times New Roman" w:hAnsi="Times New Roman" w:cs="Times New Roman"/>
        </w:rPr>
        <w:t>investors.</w:t>
      </w:r>
      <w:r w:rsidR="000C3B60" w:rsidRPr="00AA6F89">
        <w:rPr>
          <w:rStyle w:val="FootnoteReference"/>
          <w:rFonts w:ascii="Times New Roman" w:hAnsi="Times New Roman" w:cs="Times New Roman"/>
        </w:rPr>
        <w:footnoteReference w:id="35"/>
      </w:r>
      <w:r w:rsidR="00DD07BE" w:rsidRPr="00AA6F89">
        <w:rPr>
          <w:rFonts w:ascii="Times New Roman" w:hAnsi="Times New Roman" w:cs="Times New Roman"/>
        </w:rPr>
        <w:t xml:space="preserve"> By contrast, in capitalist democracy, </w:t>
      </w:r>
      <w:r w:rsidR="005D75B3" w:rsidRPr="00AA6F89">
        <w:rPr>
          <w:rFonts w:ascii="Times New Roman" w:hAnsi="Times New Roman" w:cs="Times New Roman"/>
        </w:rPr>
        <w:t>the</w:t>
      </w:r>
      <w:r w:rsidR="008B7B40" w:rsidRPr="00AA6F89">
        <w:rPr>
          <w:rFonts w:ascii="Times New Roman" w:hAnsi="Times New Roman" w:cs="Times New Roman"/>
        </w:rPr>
        <w:t xml:space="preserve"> failure </w:t>
      </w:r>
      <w:r w:rsidR="001C4813">
        <w:rPr>
          <w:rFonts w:ascii="Times New Roman" w:hAnsi="Times New Roman" w:cs="Times New Roman"/>
        </w:rPr>
        <w:t xml:space="preserve">involves an </w:t>
      </w:r>
      <w:r w:rsidR="001C4813" w:rsidRPr="001D044B">
        <w:rPr>
          <w:rFonts w:ascii="Times New Roman" w:hAnsi="Times New Roman" w:cs="Times New Roman"/>
          <w:i/>
          <w:iCs/>
        </w:rPr>
        <w:t>interpersonal conflict</w:t>
      </w:r>
      <w:r w:rsidR="00803E17">
        <w:rPr>
          <w:rFonts w:ascii="Times New Roman" w:hAnsi="Times New Roman" w:cs="Times New Roman"/>
        </w:rPr>
        <w:t xml:space="preserve"> between different groups of citizens</w:t>
      </w:r>
      <w:r w:rsidR="00FE70F2">
        <w:rPr>
          <w:rFonts w:ascii="Times New Roman" w:hAnsi="Times New Roman" w:cs="Times New Roman"/>
        </w:rPr>
        <w:t xml:space="preserve"> with asymmetrical power.</w:t>
      </w:r>
      <w:r w:rsidR="00562394" w:rsidRPr="00AA6F89">
        <w:rPr>
          <w:rFonts w:ascii="Times New Roman" w:hAnsi="Times New Roman" w:cs="Times New Roman"/>
        </w:rPr>
        <w:t xml:space="preserve"> </w:t>
      </w:r>
      <w:r w:rsidR="00F52B05">
        <w:rPr>
          <w:rFonts w:ascii="Times New Roman" w:hAnsi="Times New Roman" w:cs="Times New Roman"/>
        </w:rPr>
        <w:t xml:space="preserve">While citizens of POD enjoy </w:t>
      </w:r>
      <w:r w:rsidR="001A0559">
        <w:rPr>
          <w:rFonts w:ascii="Times New Roman" w:hAnsi="Times New Roman" w:cs="Times New Roman"/>
        </w:rPr>
        <w:t xml:space="preserve">the </w:t>
      </w:r>
      <w:r w:rsidR="00F52B05">
        <w:rPr>
          <w:rFonts w:ascii="Times New Roman" w:hAnsi="Times New Roman" w:cs="Times New Roman"/>
        </w:rPr>
        <w:t>dual institutional avenues of influence</w:t>
      </w:r>
      <w:r w:rsidR="007679B2" w:rsidRPr="00AA6F89">
        <w:rPr>
          <w:rFonts w:ascii="Times New Roman" w:hAnsi="Times New Roman" w:cs="Times New Roman"/>
        </w:rPr>
        <w:t xml:space="preserve">, for </w:t>
      </w:r>
      <w:r w:rsidR="001A0559">
        <w:rPr>
          <w:rFonts w:ascii="Times New Roman" w:hAnsi="Times New Roman" w:cs="Times New Roman"/>
        </w:rPr>
        <w:t xml:space="preserve">ordinary </w:t>
      </w:r>
      <w:r w:rsidR="007679B2" w:rsidRPr="00AA6F89">
        <w:rPr>
          <w:rFonts w:ascii="Times New Roman" w:hAnsi="Times New Roman" w:cs="Times New Roman"/>
        </w:rPr>
        <w:t>citizens of a capitalist democracy</w:t>
      </w:r>
      <w:del w:id="543" w:author="Luca S" w:date="2024-09-16T23:06:00Z" w16du:dateUtc="2024-09-17T03:06:00Z">
        <w:r w:rsidR="007679B2" w:rsidRPr="00AA6F89" w:rsidDel="00E86E61">
          <w:rPr>
            <w:rFonts w:ascii="Times New Roman" w:hAnsi="Times New Roman" w:cs="Times New Roman"/>
          </w:rPr>
          <w:delText>,</w:delText>
        </w:r>
      </w:del>
      <w:r w:rsidR="007679B2" w:rsidRPr="00AA6F89">
        <w:rPr>
          <w:rFonts w:ascii="Times New Roman" w:hAnsi="Times New Roman" w:cs="Times New Roman"/>
        </w:rPr>
        <w:t xml:space="preserve"> formal political institutions are their only institutional avenue. </w:t>
      </w:r>
      <w:r w:rsidR="001D35AB" w:rsidRPr="00AA6F89">
        <w:rPr>
          <w:rFonts w:ascii="Times New Roman" w:hAnsi="Times New Roman" w:cs="Times New Roman"/>
        </w:rPr>
        <w:t>When</w:t>
      </w:r>
      <w:r w:rsidR="00AD38F6" w:rsidRPr="00AA6F89">
        <w:rPr>
          <w:rFonts w:ascii="Times New Roman" w:hAnsi="Times New Roman" w:cs="Times New Roman"/>
        </w:rPr>
        <w:t xml:space="preserve"> even</w:t>
      </w:r>
      <w:r w:rsidR="001D35AB" w:rsidRPr="00AA6F89">
        <w:rPr>
          <w:rFonts w:ascii="Times New Roman" w:hAnsi="Times New Roman" w:cs="Times New Roman"/>
        </w:rPr>
        <w:t xml:space="preserve"> </w:t>
      </w:r>
      <w:r w:rsidR="007679B2" w:rsidRPr="00AA6F89">
        <w:rPr>
          <w:rFonts w:ascii="Times New Roman" w:hAnsi="Times New Roman" w:cs="Times New Roman"/>
        </w:rPr>
        <w:t xml:space="preserve">the policy they overwhelmingly support </w:t>
      </w:r>
      <w:r w:rsidR="00AD38F6" w:rsidRPr="00AA6F89">
        <w:rPr>
          <w:rFonts w:ascii="Times New Roman" w:hAnsi="Times New Roman" w:cs="Times New Roman"/>
        </w:rPr>
        <w:t>can be</w:t>
      </w:r>
      <w:r w:rsidR="007679B2" w:rsidRPr="00AA6F89">
        <w:rPr>
          <w:rFonts w:ascii="Times New Roman" w:hAnsi="Times New Roman" w:cs="Times New Roman"/>
        </w:rPr>
        <w:t xml:space="preserve"> </w:t>
      </w:r>
      <w:r w:rsidR="00324A00">
        <w:rPr>
          <w:rFonts w:ascii="Times New Roman" w:hAnsi="Times New Roman" w:cs="Times New Roman"/>
        </w:rPr>
        <w:t>undermine</w:t>
      </w:r>
      <w:r w:rsidR="007679B2" w:rsidRPr="00AA6F89">
        <w:rPr>
          <w:rFonts w:ascii="Times New Roman" w:hAnsi="Times New Roman" w:cs="Times New Roman"/>
        </w:rPr>
        <w:t>d by a minority of investors and managers thanks to their p</w:t>
      </w:r>
      <w:r w:rsidR="001D35AB" w:rsidRPr="00AA6F89">
        <w:rPr>
          <w:rFonts w:ascii="Times New Roman" w:hAnsi="Times New Roman" w:cs="Times New Roman"/>
        </w:rPr>
        <w:t xml:space="preserve">rerogatives, </w:t>
      </w:r>
      <w:r w:rsidR="008502AD" w:rsidRPr="00AA6F89">
        <w:rPr>
          <w:rFonts w:ascii="Times New Roman" w:hAnsi="Times New Roman" w:cs="Times New Roman"/>
        </w:rPr>
        <w:t>t</w:t>
      </w:r>
      <w:r w:rsidR="005C0088" w:rsidRPr="00AA6F89">
        <w:rPr>
          <w:rFonts w:ascii="Times New Roman" w:hAnsi="Times New Roman" w:cs="Times New Roman"/>
        </w:rPr>
        <w:t xml:space="preserve">he complaint is not so much </w:t>
      </w:r>
      <w:r w:rsidR="00145857" w:rsidRPr="00AA6F89">
        <w:rPr>
          <w:rFonts w:ascii="Times New Roman" w:hAnsi="Times New Roman" w:cs="Times New Roman"/>
        </w:rPr>
        <w:t xml:space="preserve">about self-consistency but about </w:t>
      </w:r>
      <w:r w:rsidR="00145857" w:rsidRPr="00AA6F89">
        <w:rPr>
          <w:rFonts w:ascii="Times New Roman" w:hAnsi="Times New Roman" w:cs="Times New Roman"/>
          <w:i/>
          <w:iCs/>
        </w:rPr>
        <w:t>hierarchy</w:t>
      </w:r>
      <w:r w:rsidR="00145857" w:rsidRPr="00AA6F89">
        <w:rPr>
          <w:rFonts w:ascii="Times New Roman" w:hAnsi="Times New Roman" w:cs="Times New Roman"/>
        </w:rPr>
        <w:t>—or so one may argue.</w:t>
      </w:r>
      <w:r w:rsidR="00145857" w:rsidRPr="00AA6F89">
        <w:rPr>
          <w:rStyle w:val="FootnoteReference"/>
          <w:rFonts w:ascii="Times New Roman" w:hAnsi="Times New Roman" w:cs="Times New Roman"/>
        </w:rPr>
        <w:footnoteReference w:id="36"/>
      </w:r>
    </w:p>
    <w:p w14:paraId="63E8A4F1" w14:textId="29869E91" w:rsidR="009B5359" w:rsidRPr="00AA6F89" w:rsidRDefault="006B41A5"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lastRenderedPageBreak/>
        <w:t xml:space="preserve">Capitalist democracy also fares worse than democratic socialism. </w:t>
      </w:r>
      <w:r w:rsidR="00F93B3E" w:rsidRPr="00AA6F89">
        <w:rPr>
          <w:rFonts w:ascii="Times New Roman" w:hAnsi="Times New Roman" w:cs="Times New Roman"/>
        </w:rPr>
        <w:t>I</w:t>
      </w:r>
      <w:r w:rsidR="00AA78A0" w:rsidRPr="00AA6F89">
        <w:rPr>
          <w:rFonts w:ascii="Times New Roman" w:hAnsi="Times New Roman" w:cs="Times New Roman"/>
        </w:rPr>
        <w:t>nvestment is organized as prerogatives in both systems</w:t>
      </w:r>
      <w:r w:rsidR="00F93B3E" w:rsidRPr="00AA6F89">
        <w:rPr>
          <w:rFonts w:ascii="Times New Roman" w:hAnsi="Times New Roman" w:cs="Times New Roman"/>
        </w:rPr>
        <w:t>.</w:t>
      </w:r>
      <w:r w:rsidR="009B5359" w:rsidRPr="00AA6F89">
        <w:rPr>
          <w:rFonts w:ascii="Times New Roman" w:hAnsi="Times New Roman" w:cs="Times New Roman"/>
        </w:rPr>
        <w:t xml:space="preserve"> However, in capitalist democracy, these prerogatives belong to private offices. </w:t>
      </w:r>
      <w:r w:rsidR="00D32A0B">
        <w:rPr>
          <w:rFonts w:ascii="Times New Roman" w:hAnsi="Times New Roman" w:cs="Times New Roman"/>
        </w:rPr>
        <w:t>In</w:t>
      </w:r>
      <w:r w:rsidR="009B5359" w:rsidRPr="00AA6F89">
        <w:rPr>
          <w:rFonts w:ascii="Times New Roman" w:hAnsi="Times New Roman" w:cs="Times New Roman"/>
        </w:rPr>
        <w:t xml:space="preserve"> democratic socialism, they belong to public offices</w:t>
      </w:r>
      <w:r w:rsidR="00D32A0B">
        <w:rPr>
          <w:rFonts w:ascii="Times New Roman" w:hAnsi="Times New Roman" w:cs="Times New Roman"/>
        </w:rPr>
        <w:t>, where</w:t>
      </w:r>
      <w:r w:rsidR="009B5359" w:rsidRPr="00AA6F89">
        <w:rPr>
          <w:rFonts w:ascii="Times New Roman" w:hAnsi="Times New Roman" w:cs="Times New Roman"/>
        </w:rPr>
        <w:t xml:space="preserve"> the exercise of prerogatives is democratically accountable and guided by public interests. </w:t>
      </w:r>
      <w:r w:rsidR="00F13BCE" w:rsidRPr="00AA6F89">
        <w:rPr>
          <w:rFonts w:ascii="Times New Roman" w:hAnsi="Times New Roman" w:cs="Times New Roman"/>
        </w:rPr>
        <w:t>Of course,</w:t>
      </w:r>
      <w:r w:rsidR="0020303E" w:rsidRPr="00AA6F89">
        <w:rPr>
          <w:rFonts w:ascii="Times New Roman" w:hAnsi="Times New Roman" w:cs="Times New Roman"/>
        </w:rPr>
        <w:t xml:space="preserve"> there is no guarantee against abuse of power by public officeholders</w:t>
      </w:r>
      <w:r w:rsidR="00F13BCE" w:rsidRPr="00AA6F89">
        <w:rPr>
          <w:rFonts w:ascii="Times New Roman" w:hAnsi="Times New Roman" w:cs="Times New Roman"/>
        </w:rPr>
        <w:t xml:space="preserve">; for example, </w:t>
      </w:r>
      <w:r w:rsidR="00016F01" w:rsidRPr="00AA6F89">
        <w:rPr>
          <w:rFonts w:ascii="Times New Roman" w:hAnsi="Times New Roman" w:cs="Times New Roman"/>
        </w:rPr>
        <w:t xml:space="preserve">public investor-officials may use their prerogatives </w:t>
      </w:r>
      <w:r w:rsidR="000B3808" w:rsidRPr="00AA6F89">
        <w:rPr>
          <w:rFonts w:ascii="Times New Roman" w:hAnsi="Times New Roman" w:cs="Times New Roman"/>
        </w:rPr>
        <w:t xml:space="preserve">in a way that </w:t>
      </w:r>
      <w:r w:rsidR="00827BEA" w:rsidRPr="00AA6F89">
        <w:rPr>
          <w:rFonts w:ascii="Times New Roman" w:hAnsi="Times New Roman" w:cs="Times New Roman"/>
        </w:rPr>
        <w:t>conflicts with the direction of the elected government</w:t>
      </w:r>
      <w:r w:rsidR="0011715B">
        <w:rPr>
          <w:rFonts w:ascii="Times New Roman" w:hAnsi="Times New Roman" w:cs="Times New Roman"/>
        </w:rPr>
        <w:t xml:space="preserve"> or the democratic mandate.</w:t>
      </w:r>
      <w:r w:rsidR="00016F01" w:rsidRPr="00AA6F89">
        <w:rPr>
          <w:rFonts w:ascii="Times New Roman" w:hAnsi="Times New Roman" w:cs="Times New Roman"/>
        </w:rPr>
        <w:t xml:space="preserve"> T</w:t>
      </w:r>
      <w:r w:rsidR="0020303E" w:rsidRPr="00AA6F89">
        <w:rPr>
          <w:rFonts w:ascii="Times New Roman" w:hAnsi="Times New Roman" w:cs="Times New Roman"/>
        </w:rPr>
        <w:t>he</w:t>
      </w:r>
      <w:r w:rsidR="002E74CD" w:rsidRPr="00AA6F89">
        <w:rPr>
          <w:rFonts w:ascii="Times New Roman" w:hAnsi="Times New Roman" w:cs="Times New Roman"/>
        </w:rPr>
        <w:t xml:space="preserve"> difference is that in democratic socialism, we can recognize it </w:t>
      </w:r>
      <w:r w:rsidR="002E74CD" w:rsidRPr="00AA6F89">
        <w:rPr>
          <w:rFonts w:ascii="Times New Roman" w:hAnsi="Times New Roman" w:cs="Times New Roman"/>
          <w:i/>
          <w:iCs/>
        </w:rPr>
        <w:t>as abus</w:t>
      </w:r>
      <w:r w:rsidR="00CE0D09" w:rsidRPr="00AA6F89">
        <w:rPr>
          <w:rFonts w:ascii="Times New Roman" w:hAnsi="Times New Roman" w:cs="Times New Roman"/>
          <w:i/>
          <w:iCs/>
        </w:rPr>
        <w:t>e</w:t>
      </w:r>
      <w:r w:rsidR="00E26C59" w:rsidRPr="00AA6F89">
        <w:rPr>
          <w:rFonts w:ascii="Times New Roman" w:hAnsi="Times New Roman" w:cs="Times New Roman"/>
          <w:i/>
          <w:iCs/>
        </w:rPr>
        <w:t xml:space="preserve"> </w:t>
      </w:r>
      <w:r w:rsidR="00E26C59" w:rsidRPr="00AA6F89">
        <w:rPr>
          <w:rFonts w:ascii="Times New Roman" w:hAnsi="Times New Roman" w:cs="Times New Roman"/>
        </w:rPr>
        <w:t xml:space="preserve">and hold them accountable. </w:t>
      </w:r>
      <w:r w:rsidR="00BC6BBD" w:rsidRPr="00BC6BBD">
        <w:rPr>
          <w:rFonts w:ascii="Times New Roman" w:hAnsi="Times New Roman" w:cs="Times New Roman"/>
        </w:rPr>
        <w:t xml:space="preserve">By contrast, in capitalism, when profit-driven private investors undermine the policies of a democratically elected government, this does not constitute an abuse of power, as it </w:t>
      </w:r>
      <w:r w:rsidR="004D5692">
        <w:rPr>
          <w:rFonts w:ascii="Times New Roman" w:hAnsi="Times New Roman" w:cs="Times New Roman"/>
        </w:rPr>
        <w:t xml:space="preserve">is </w:t>
      </w:r>
      <w:r w:rsidR="00BC6BBD" w:rsidRPr="00BC6BBD">
        <w:rPr>
          <w:rFonts w:ascii="Times New Roman" w:hAnsi="Times New Roman" w:cs="Times New Roman"/>
        </w:rPr>
        <w:t>an exercise of prerogatives consistent with their underlying justification</w:t>
      </w:r>
      <w:r w:rsidR="004D5692">
        <w:rPr>
          <w:rFonts w:ascii="Times New Roman" w:hAnsi="Times New Roman" w:cs="Times New Roman"/>
        </w:rPr>
        <w:t xml:space="preserve"> as we saw.</w:t>
      </w:r>
      <w:r w:rsidR="000D78E2" w:rsidRPr="00AA6F89">
        <w:rPr>
          <w:rFonts w:ascii="Times New Roman" w:hAnsi="Times New Roman" w:cs="Times New Roman"/>
        </w:rPr>
        <w:t xml:space="preserve"> Ca</w:t>
      </w:r>
      <w:r w:rsidR="00EE3222" w:rsidRPr="00AA6F89">
        <w:rPr>
          <w:rFonts w:ascii="Times New Roman" w:hAnsi="Times New Roman" w:cs="Times New Roman"/>
        </w:rPr>
        <w:t xml:space="preserve">pitalist prerogatives of investment are </w:t>
      </w:r>
      <w:r w:rsidR="00EE3222" w:rsidRPr="00AA6F89">
        <w:rPr>
          <w:rFonts w:ascii="Times New Roman" w:hAnsi="Times New Roman" w:cs="Times New Roman"/>
          <w:i/>
          <w:iCs/>
        </w:rPr>
        <w:t xml:space="preserve">unaccountable </w:t>
      </w:r>
      <w:r w:rsidR="00EE3222" w:rsidRPr="00AA6F89">
        <w:rPr>
          <w:rFonts w:ascii="Times New Roman" w:hAnsi="Times New Roman" w:cs="Times New Roman"/>
        </w:rPr>
        <w:t>prerogatives</w:t>
      </w:r>
      <w:r w:rsidR="00891B0E" w:rsidRPr="00AA6F89">
        <w:rPr>
          <w:rFonts w:ascii="Times New Roman" w:hAnsi="Times New Roman" w:cs="Times New Roman"/>
        </w:rPr>
        <w:t xml:space="preserve"> in </w:t>
      </w:r>
      <w:r w:rsidR="000D78E2" w:rsidRPr="00AA6F89">
        <w:rPr>
          <w:rFonts w:ascii="Times New Roman" w:hAnsi="Times New Roman" w:cs="Times New Roman"/>
        </w:rPr>
        <w:t>this deeper sense, not simply in the sense that they can get away with it</w:t>
      </w:r>
      <w:r w:rsidR="00243985" w:rsidRPr="00AA6F89">
        <w:rPr>
          <w:rFonts w:ascii="Times New Roman" w:hAnsi="Times New Roman" w:cs="Times New Roman"/>
        </w:rPr>
        <w:t xml:space="preserve"> due to lack of enforcement. </w:t>
      </w:r>
      <w:del w:id="544" w:author="Luca S" w:date="2024-09-16T23:08:00Z" w16du:dateUtc="2024-09-17T03:08:00Z">
        <w:r w:rsidR="005537AA" w:rsidRPr="00AA6F89" w:rsidDel="00E86E61">
          <w:rPr>
            <w:rFonts w:ascii="Times New Roman" w:hAnsi="Times New Roman" w:cs="Times New Roman"/>
          </w:rPr>
          <w:delText>Then</w:delText>
        </w:r>
      </w:del>
      <w:ins w:id="545" w:author="Luca S" w:date="2024-09-16T23:08:00Z" w16du:dateUtc="2024-09-17T03:08:00Z">
        <w:r w:rsidR="00E86E61">
          <w:rPr>
            <w:rFonts w:ascii="Times New Roman" w:hAnsi="Times New Roman" w:cs="Times New Roman"/>
          </w:rPr>
          <w:t>In that sense</w:t>
        </w:r>
      </w:ins>
      <w:r w:rsidR="005537AA" w:rsidRPr="00AA6F89">
        <w:rPr>
          <w:rFonts w:ascii="Times New Roman" w:hAnsi="Times New Roman" w:cs="Times New Roman"/>
        </w:rPr>
        <w:t>,</w:t>
      </w:r>
      <w:r w:rsidR="00D72DB4">
        <w:rPr>
          <w:rFonts w:ascii="Times New Roman" w:hAnsi="Times New Roman" w:cs="Times New Roman"/>
        </w:rPr>
        <w:t xml:space="preserve"> the constrain</w:t>
      </w:r>
      <w:r w:rsidR="004E53FF">
        <w:rPr>
          <w:rFonts w:ascii="Times New Roman" w:hAnsi="Times New Roman" w:cs="Times New Roman"/>
        </w:rPr>
        <w:t>ing power</w:t>
      </w:r>
      <w:r w:rsidR="00D72DB4">
        <w:rPr>
          <w:rFonts w:ascii="Times New Roman" w:hAnsi="Times New Roman" w:cs="Times New Roman"/>
        </w:rPr>
        <w:t xml:space="preserve"> of investment under capitalism is neither accountable (unlike democratic socialism) nor </w:t>
      </w:r>
      <w:r w:rsidR="00332A22">
        <w:rPr>
          <w:rFonts w:ascii="Times New Roman" w:hAnsi="Times New Roman" w:cs="Times New Roman"/>
        </w:rPr>
        <w:t>equally shared (unlike POD).</w:t>
      </w:r>
      <w:r w:rsidR="005537AA" w:rsidRPr="00AA6F89">
        <w:rPr>
          <w:rFonts w:ascii="Times New Roman" w:hAnsi="Times New Roman" w:cs="Times New Roman"/>
        </w:rPr>
        <w:t xml:space="preserve"> </w:t>
      </w:r>
      <w:del w:id="546" w:author="Luca S" w:date="2024-09-16T23:08:00Z" w16du:dateUtc="2024-09-17T03:08:00Z">
        <w:r w:rsidR="00332A22" w:rsidDel="00E86E61">
          <w:rPr>
            <w:rFonts w:ascii="Times New Roman" w:hAnsi="Times New Roman" w:cs="Times New Roman"/>
          </w:rPr>
          <w:delText>Thus</w:delText>
        </w:r>
      </w:del>
      <w:ins w:id="547" w:author="Luca S" w:date="2024-09-16T23:08:00Z" w16du:dateUtc="2024-09-17T03:08:00Z">
        <w:r w:rsidR="00E86E61">
          <w:rPr>
            <w:rFonts w:ascii="Times New Roman" w:hAnsi="Times New Roman" w:cs="Times New Roman"/>
          </w:rPr>
          <w:t>Accordingly</w:t>
        </w:r>
      </w:ins>
      <w:r w:rsidR="00332A22">
        <w:rPr>
          <w:rFonts w:ascii="Times New Roman" w:hAnsi="Times New Roman" w:cs="Times New Roman"/>
        </w:rPr>
        <w:t xml:space="preserve">, we have reason to regard </w:t>
      </w:r>
      <w:r w:rsidR="005537AA" w:rsidRPr="00AA6F89">
        <w:rPr>
          <w:rFonts w:ascii="Times New Roman" w:hAnsi="Times New Roman" w:cs="Times New Roman"/>
        </w:rPr>
        <w:t xml:space="preserve">capitalism </w:t>
      </w:r>
      <w:r w:rsidR="00332A22">
        <w:rPr>
          <w:rFonts w:ascii="Times New Roman" w:hAnsi="Times New Roman" w:cs="Times New Roman"/>
        </w:rPr>
        <w:t>as</w:t>
      </w:r>
      <w:r w:rsidR="00D02C84" w:rsidRPr="00AA6F89">
        <w:rPr>
          <w:rFonts w:ascii="Times New Roman" w:hAnsi="Times New Roman" w:cs="Times New Roman"/>
        </w:rPr>
        <w:t xml:space="preserve"> less democratic than both systems, insofar as the constraint o</w:t>
      </w:r>
      <w:ins w:id="548" w:author="Luca S" w:date="2024-09-16T23:08:00Z" w16du:dateUtc="2024-09-17T03:08:00Z">
        <w:r w:rsidR="00E86E61">
          <w:rPr>
            <w:rFonts w:ascii="Times New Roman" w:hAnsi="Times New Roman" w:cs="Times New Roman"/>
          </w:rPr>
          <w:t>n</w:t>
        </w:r>
      </w:ins>
      <w:del w:id="549" w:author="Luca S" w:date="2024-09-16T23:08:00Z" w16du:dateUtc="2024-09-17T03:08:00Z">
        <w:r w:rsidR="00D02C84" w:rsidRPr="00AA6F89" w:rsidDel="00E86E61">
          <w:rPr>
            <w:rFonts w:ascii="Times New Roman" w:hAnsi="Times New Roman" w:cs="Times New Roman"/>
          </w:rPr>
          <w:delText>f</w:delText>
        </w:r>
      </w:del>
      <w:r w:rsidR="00D02C84" w:rsidRPr="00AA6F89">
        <w:rPr>
          <w:rFonts w:ascii="Times New Roman" w:hAnsi="Times New Roman" w:cs="Times New Roman"/>
        </w:rPr>
        <w:t xml:space="preserve"> investment is concerned. </w:t>
      </w:r>
      <w:r w:rsidR="005232C6" w:rsidRPr="00AA6F89">
        <w:rPr>
          <w:rFonts w:ascii="Times New Roman" w:hAnsi="Times New Roman" w:cs="Times New Roman"/>
        </w:rPr>
        <w:t>Here lies</w:t>
      </w:r>
      <w:r w:rsidR="00D02C84" w:rsidRPr="00AA6F89">
        <w:rPr>
          <w:rFonts w:ascii="Times New Roman" w:hAnsi="Times New Roman" w:cs="Times New Roman"/>
        </w:rPr>
        <w:t xml:space="preserve"> </w:t>
      </w:r>
      <w:r w:rsidR="00332A22">
        <w:rPr>
          <w:rFonts w:ascii="Times New Roman" w:hAnsi="Times New Roman" w:cs="Times New Roman"/>
        </w:rPr>
        <w:t xml:space="preserve">a </w:t>
      </w:r>
      <w:r w:rsidR="00D02C84" w:rsidRPr="00AA6F89">
        <w:rPr>
          <w:rFonts w:ascii="Times New Roman" w:hAnsi="Times New Roman" w:cs="Times New Roman"/>
        </w:rPr>
        <w:t xml:space="preserve">democratic critique of capitalism from the </w:t>
      </w:r>
      <w:r w:rsidR="005232C6" w:rsidRPr="00AA6F89">
        <w:rPr>
          <w:rFonts w:ascii="Times New Roman" w:hAnsi="Times New Roman" w:cs="Times New Roman"/>
        </w:rPr>
        <w:t>standpoint of state-economy interdependence.</w:t>
      </w:r>
    </w:p>
    <w:p w14:paraId="6BD6E028" w14:textId="025DFD63" w:rsidR="005F33AD" w:rsidRPr="00AA6F89" w:rsidRDefault="00D02C84"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Taking </w:t>
      </w:r>
      <w:r w:rsidR="005232C6" w:rsidRPr="00AA6F89">
        <w:rPr>
          <w:rFonts w:ascii="Times New Roman" w:hAnsi="Times New Roman" w:cs="Times New Roman"/>
        </w:rPr>
        <w:t xml:space="preserve">a step back, we </w:t>
      </w:r>
      <w:r w:rsidR="001F37A8" w:rsidRPr="00AA6F89">
        <w:rPr>
          <w:rFonts w:ascii="Times New Roman" w:hAnsi="Times New Roman" w:cs="Times New Roman"/>
        </w:rPr>
        <w:t xml:space="preserve">can now </w:t>
      </w:r>
      <w:r w:rsidR="00F235C0" w:rsidRPr="00AA6F89">
        <w:rPr>
          <w:rFonts w:ascii="Times New Roman" w:hAnsi="Times New Roman" w:cs="Times New Roman"/>
        </w:rPr>
        <w:t>see</w:t>
      </w:r>
      <w:r w:rsidR="001F37A8" w:rsidRPr="00AA6F89">
        <w:rPr>
          <w:rFonts w:ascii="Times New Roman" w:hAnsi="Times New Roman" w:cs="Times New Roman"/>
        </w:rPr>
        <w:t xml:space="preserve"> </w:t>
      </w:r>
      <w:r w:rsidR="00EC752F" w:rsidRPr="00AA6F89">
        <w:rPr>
          <w:rFonts w:ascii="Times New Roman" w:hAnsi="Times New Roman" w:cs="Times New Roman"/>
        </w:rPr>
        <w:t xml:space="preserve">why the subordination solution </w:t>
      </w:r>
      <w:r w:rsidR="009C52A7" w:rsidRPr="00AA6F89">
        <w:rPr>
          <w:rFonts w:ascii="Times New Roman" w:hAnsi="Times New Roman" w:cs="Times New Roman"/>
        </w:rPr>
        <w:t>could not</w:t>
      </w:r>
      <w:r w:rsidR="00EC752F" w:rsidRPr="00AA6F89">
        <w:rPr>
          <w:rFonts w:ascii="Times New Roman" w:hAnsi="Times New Roman" w:cs="Times New Roman"/>
        </w:rPr>
        <w:t xml:space="preserve"> diagnose or resolve the democratic defect of the structural dependence </w:t>
      </w:r>
      <w:r w:rsidR="00F235C0" w:rsidRPr="00AA6F89">
        <w:rPr>
          <w:rFonts w:ascii="Times New Roman" w:hAnsi="Times New Roman" w:cs="Times New Roman"/>
        </w:rPr>
        <w:t>under capitalism</w:t>
      </w:r>
      <w:r w:rsidR="00EC752F" w:rsidRPr="00AA6F89">
        <w:rPr>
          <w:rFonts w:ascii="Times New Roman" w:hAnsi="Times New Roman" w:cs="Times New Roman"/>
        </w:rPr>
        <w:t xml:space="preserve">. </w:t>
      </w:r>
      <w:r w:rsidR="00D93160" w:rsidRPr="00AA6F89">
        <w:rPr>
          <w:rFonts w:ascii="Times New Roman" w:hAnsi="Times New Roman" w:cs="Times New Roman"/>
        </w:rPr>
        <w:t xml:space="preserve">The subordination solution considers </w:t>
      </w:r>
      <w:r w:rsidR="009C52A7" w:rsidRPr="00AA6F89">
        <w:rPr>
          <w:rFonts w:ascii="Times New Roman" w:hAnsi="Times New Roman" w:cs="Times New Roman"/>
        </w:rPr>
        <w:t xml:space="preserve">economic institutions as </w:t>
      </w:r>
      <w:r w:rsidR="00DE7377" w:rsidRPr="00AA6F89">
        <w:rPr>
          <w:rFonts w:ascii="Times New Roman" w:hAnsi="Times New Roman" w:cs="Times New Roman"/>
        </w:rPr>
        <w:t>a merely sub-political realm</w:t>
      </w:r>
      <w:r w:rsidR="00F235C0" w:rsidRPr="00AA6F89">
        <w:rPr>
          <w:rFonts w:ascii="Times New Roman" w:hAnsi="Times New Roman" w:cs="Times New Roman"/>
        </w:rPr>
        <w:t>,</w:t>
      </w:r>
      <w:r w:rsidR="00255FEF" w:rsidRPr="00AA6F89">
        <w:rPr>
          <w:rFonts w:ascii="Times New Roman" w:hAnsi="Times New Roman" w:cs="Times New Roman"/>
        </w:rPr>
        <w:t xml:space="preserve"> which can either obey or disobey the democratic will. </w:t>
      </w:r>
      <w:r w:rsidR="00103EC8" w:rsidRPr="00AA6F89">
        <w:rPr>
          <w:rFonts w:ascii="Times New Roman" w:hAnsi="Times New Roman" w:cs="Times New Roman"/>
        </w:rPr>
        <w:t>Economic institutions are</w:t>
      </w:r>
      <w:r w:rsidR="00DE7377" w:rsidRPr="00AA6F89">
        <w:rPr>
          <w:rFonts w:ascii="Times New Roman" w:hAnsi="Times New Roman" w:cs="Times New Roman"/>
        </w:rPr>
        <w:t xml:space="preserve"> to be subordinated to formal political institutions</w:t>
      </w:r>
      <w:r w:rsidR="00D93160" w:rsidRPr="00AA6F89">
        <w:rPr>
          <w:rFonts w:ascii="Times New Roman" w:hAnsi="Times New Roman" w:cs="Times New Roman"/>
        </w:rPr>
        <w:t xml:space="preserve">, which are regarded as the essential realm of politics proper. </w:t>
      </w:r>
      <w:r w:rsidR="00AF3BAB" w:rsidRPr="00AA6F89">
        <w:rPr>
          <w:rFonts w:ascii="Times New Roman" w:hAnsi="Times New Roman" w:cs="Times New Roman"/>
        </w:rPr>
        <w:t>Any economic constraint is perceived as a violation of this hierarchy between economics and formal politics</w:t>
      </w:r>
      <w:r w:rsidR="00961803" w:rsidRPr="00AA6F89">
        <w:rPr>
          <w:rFonts w:ascii="Times New Roman" w:hAnsi="Times New Roman" w:cs="Times New Roman"/>
        </w:rPr>
        <w:t>.</w:t>
      </w:r>
      <w:r w:rsidR="005232C6" w:rsidRPr="00AA6F89">
        <w:rPr>
          <w:rFonts w:ascii="Times New Roman" w:hAnsi="Times New Roman" w:cs="Times New Roman"/>
        </w:rPr>
        <w:t xml:space="preserve"> </w:t>
      </w:r>
      <w:r w:rsidR="00160ACB">
        <w:rPr>
          <w:rFonts w:ascii="Times New Roman" w:hAnsi="Times New Roman" w:cs="Times New Roman"/>
        </w:rPr>
        <w:t>By</w:t>
      </w:r>
      <w:r w:rsidR="00320566" w:rsidRPr="00AA6F89">
        <w:rPr>
          <w:rFonts w:ascii="Times New Roman" w:hAnsi="Times New Roman" w:cs="Times New Roman"/>
        </w:rPr>
        <w:t xml:space="preserve"> </w:t>
      </w:r>
      <w:r w:rsidR="007B44F6">
        <w:rPr>
          <w:rFonts w:ascii="Times New Roman" w:hAnsi="Times New Roman" w:cs="Times New Roman"/>
        </w:rPr>
        <w:t xml:space="preserve">embracing </w:t>
      </w:r>
      <w:r w:rsidR="00320566" w:rsidRPr="00AA6F89">
        <w:rPr>
          <w:rFonts w:ascii="Times New Roman" w:hAnsi="Times New Roman" w:cs="Times New Roman"/>
        </w:rPr>
        <w:t xml:space="preserve">the interdependence between </w:t>
      </w:r>
      <w:r w:rsidR="001143AA" w:rsidRPr="00AA6F89">
        <w:rPr>
          <w:rFonts w:ascii="Times New Roman" w:hAnsi="Times New Roman" w:cs="Times New Roman"/>
        </w:rPr>
        <w:t>political and economic institutions ca</w:t>
      </w:r>
      <w:r w:rsidR="005C6549" w:rsidRPr="00AA6F89">
        <w:rPr>
          <w:rFonts w:ascii="Times New Roman" w:hAnsi="Times New Roman" w:cs="Times New Roman"/>
        </w:rPr>
        <w:t xml:space="preserve">n we start to theorize </w:t>
      </w:r>
      <w:ins w:id="550" w:author="Luca S" w:date="2024-09-16T23:09:00Z" w16du:dateUtc="2024-09-17T03:09:00Z">
        <w:r w:rsidR="00191C3B">
          <w:rPr>
            <w:rFonts w:ascii="Times New Roman" w:hAnsi="Times New Roman" w:cs="Times New Roman"/>
          </w:rPr>
          <w:t xml:space="preserve">their </w:t>
        </w:r>
      </w:ins>
      <w:r w:rsidR="005C6549" w:rsidRPr="00AA6F89">
        <w:rPr>
          <w:rFonts w:ascii="Times New Roman" w:hAnsi="Times New Roman" w:cs="Times New Roman"/>
        </w:rPr>
        <w:t xml:space="preserve">democratic virtues and defects </w:t>
      </w:r>
      <w:r w:rsidR="008F0D8C" w:rsidRPr="00AA6F89">
        <w:rPr>
          <w:rFonts w:ascii="Times New Roman" w:hAnsi="Times New Roman" w:cs="Times New Roman"/>
        </w:rPr>
        <w:t xml:space="preserve">in </w:t>
      </w:r>
      <w:del w:id="551" w:author="Luca S" w:date="2024-09-16T23:09:00Z" w16du:dateUtc="2024-09-17T03:09:00Z">
        <w:r w:rsidR="008F0D8C" w:rsidRPr="00AA6F89" w:rsidDel="00191C3B">
          <w:rPr>
            <w:rFonts w:ascii="Times New Roman" w:hAnsi="Times New Roman" w:cs="Times New Roman"/>
          </w:rPr>
          <w:delText xml:space="preserve">their </w:delText>
        </w:r>
      </w:del>
      <w:ins w:id="552" w:author="Luca S" w:date="2024-09-16T23:09:00Z" w16du:dateUtc="2024-09-17T03:09:00Z">
        <w:r w:rsidR="00191C3B">
          <w:rPr>
            <w:rFonts w:ascii="Times New Roman" w:hAnsi="Times New Roman" w:cs="Times New Roman"/>
          </w:rPr>
          <w:t>a</w:t>
        </w:r>
        <w:r w:rsidR="00191C3B" w:rsidRPr="00AA6F89">
          <w:rPr>
            <w:rFonts w:ascii="Times New Roman" w:hAnsi="Times New Roman" w:cs="Times New Roman"/>
          </w:rPr>
          <w:t xml:space="preserve"> </w:t>
        </w:r>
      </w:ins>
      <w:r w:rsidR="008F0D8C" w:rsidRPr="00AA6F89">
        <w:rPr>
          <w:rFonts w:ascii="Times New Roman" w:hAnsi="Times New Roman" w:cs="Times New Roman"/>
        </w:rPr>
        <w:t xml:space="preserve">reciprocal relationship. </w:t>
      </w:r>
    </w:p>
    <w:p w14:paraId="0FE337F1" w14:textId="77777777" w:rsidR="00500E59" w:rsidRPr="00AA6F89" w:rsidRDefault="00500E59" w:rsidP="00FB0888">
      <w:pPr>
        <w:spacing w:line="276" w:lineRule="auto"/>
        <w:contextualSpacing/>
        <w:jc w:val="both"/>
        <w:rPr>
          <w:rFonts w:ascii="Times New Roman" w:hAnsi="Times New Roman" w:cs="Times New Roman"/>
        </w:rPr>
      </w:pPr>
    </w:p>
    <w:p w14:paraId="7D2A1634" w14:textId="362E5BF0" w:rsidR="00500E59" w:rsidRPr="00997BB8" w:rsidRDefault="00C40522" w:rsidP="00C40522">
      <w:pPr>
        <w:spacing w:line="276" w:lineRule="auto"/>
        <w:ind w:firstLine="720"/>
        <w:contextualSpacing/>
        <w:jc w:val="both"/>
        <w:rPr>
          <w:rFonts w:ascii="Times New Roman" w:hAnsi="Times New Roman" w:cs="Times New Roman"/>
          <w:b/>
          <w:bCs/>
        </w:rPr>
      </w:pPr>
      <w:r>
        <w:rPr>
          <w:rFonts w:ascii="Times New Roman" w:hAnsi="Times New Roman" w:cs="Times New Roman"/>
          <w:b/>
          <w:bCs/>
        </w:rPr>
        <w:t xml:space="preserve">VII. </w:t>
      </w:r>
      <w:r w:rsidR="00500E59" w:rsidRPr="00997BB8">
        <w:rPr>
          <w:rFonts w:ascii="Times New Roman" w:hAnsi="Times New Roman" w:cs="Times New Roman"/>
          <w:b/>
          <w:bCs/>
        </w:rPr>
        <w:t>Conclusion</w:t>
      </w:r>
    </w:p>
    <w:p w14:paraId="245F97A1" w14:textId="0918729F" w:rsidR="00C40522" w:rsidRDefault="00FD14D1" w:rsidP="00FB0888">
      <w:pPr>
        <w:spacing w:line="276" w:lineRule="auto"/>
        <w:contextualSpacing/>
        <w:jc w:val="both"/>
        <w:rPr>
          <w:rFonts w:ascii="Times New Roman" w:hAnsi="Times New Roman" w:cs="Times New Roman"/>
        </w:rPr>
      </w:pPr>
      <w:r w:rsidRPr="00AA6F89">
        <w:rPr>
          <w:rFonts w:ascii="Times New Roman" w:hAnsi="Times New Roman" w:cs="Times New Roman"/>
        </w:rPr>
        <w:t>If you</w:t>
      </w:r>
      <w:r w:rsidR="000E0D6C">
        <w:rPr>
          <w:rFonts w:ascii="Times New Roman" w:hAnsi="Times New Roman" w:cs="Times New Roman"/>
        </w:rPr>
        <w:t xml:space="preserve"> are one of those citizens in a</w:t>
      </w:r>
      <w:r w:rsidRPr="00AA6F89">
        <w:rPr>
          <w:rFonts w:ascii="Times New Roman" w:hAnsi="Times New Roman" w:cs="Times New Roman"/>
        </w:rPr>
        <w:t xml:space="preserve"> capitalist democracy</w:t>
      </w:r>
      <w:del w:id="553" w:author="Luca S" w:date="2024-09-16T23:09:00Z" w16du:dateUtc="2024-09-17T03:09:00Z">
        <w:r w:rsidR="000E0D6C" w:rsidDel="00191C3B">
          <w:rPr>
            <w:rFonts w:ascii="Times New Roman" w:hAnsi="Times New Roman" w:cs="Times New Roman"/>
          </w:rPr>
          <w:delText>,</w:delText>
        </w:r>
      </w:del>
      <w:r w:rsidR="000E0D6C">
        <w:rPr>
          <w:rFonts w:ascii="Times New Roman" w:hAnsi="Times New Roman" w:cs="Times New Roman"/>
        </w:rPr>
        <w:t xml:space="preserve"> who</w:t>
      </w:r>
      <w:r w:rsidR="0071072B" w:rsidRPr="00AA6F89">
        <w:rPr>
          <w:rFonts w:ascii="Times New Roman" w:hAnsi="Times New Roman" w:cs="Times New Roman"/>
        </w:rPr>
        <w:t xml:space="preserve"> believe</w:t>
      </w:r>
      <w:ins w:id="554" w:author="Luca S" w:date="2024-09-16T23:10:00Z" w16du:dateUtc="2024-09-17T03:10:00Z">
        <w:r w:rsidR="00191C3B">
          <w:rPr>
            <w:rFonts w:ascii="Times New Roman" w:hAnsi="Times New Roman" w:cs="Times New Roman"/>
          </w:rPr>
          <w:t>s</w:t>
        </w:r>
      </w:ins>
      <w:r w:rsidR="0071072B" w:rsidRPr="00AA6F89">
        <w:rPr>
          <w:rFonts w:ascii="Times New Roman" w:hAnsi="Times New Roman" w:cs="Times New Roman"/>
        </w:rPr>
        <w:t xml:space="preserve"> big corporations and investors need to be </w:t>
      </w:r>
      <w:r w:rsidRPr="00AA6F89">
        <w:rPr>
          <w:rFonts w:ascii="Times New Roman" w:hAnsi="Times New Roman" w:cs="Times New Roman"/>
        </w:rPr>
        <w:t xml:space="preserve">restrained, you may find yourself </w:t>
      </w:r>
      <w:r w:rsidR="00672FC3">
        <w:rPr>
          <w:rFonts w:ascii="Times New Roman" w:hAnsi="Times New Roman" w:cs="Times New Roman"/>
        </w:rPr>
        <w:t>continuously losing</w:t>
      </w:r>
      <w:r w:rsidRPr="00AA6F89">
        <w:rPr>
          <w:rFonts w:ascii="Times New Roman" w:hAnsi="Times New Roman" w:cs="Times New Roman"/>
        </w:rPr>
        <w:t xml:space="preserve"> in the game of politics.</w:t>
      </w:r>
      <w:r w:rsidR="008D796D">
        <w:rPr>
          <w:rFonts w:ascii="Times New Roman" w:hAnsi="Times New Roman" w:cs="Times New Roman"/>
        </w:rPr>
        <w:t xml:space="preserve"> </w:t>
      </w:r>
      <w:r w:rsidR="006731C9">
        <w:rPr>
          <w:rFonts w:ascii="Times New Roman" w:hAnsi="Times New Roman" w:cs="Times New Roman"/>
        </w:rPr>
        <w:t>You may</w:t>
      </w:r>
      <w:r w:rsidR="00862C5D">
        <w:rPr>
          <w:rFonts w:ascii="Times New Roman" w:hAnsi="Times New Roman" w:cs="Times New Roman"/>
        </w:rPr>
        <w:t xml:space="preserve"> ask</w:t>
      </w:r>
      <w:r w:rsidR="006731C9">
        <w:rPr>
          <w:rFonts w:ascii="Times New Roman" w:hAnsi="Times New Roman" w:cs="Times New Roman"/>
        </w:rPr>
        <w:t xml:space="preserve"> if this is </w:t>
      </w:r>
      <w:r w:rsidR="00862C5D">
        <w:rPr>
          <w:rFonts w:ascii="Times New Roman" w:hAnsi="Times New Roman" w:cs="Times New Roman"/>
        </w:rPr>
        <w:t>a</w:t>
      </w:r>
      <w:r w:rsidR="006731C9">
        <w:rPr>
          <w:rFonts w:ascii="Times New Roman" w:hAnsi="Times New Roman" w:cs="Times New Roman"/>
        </w:rPr>
        <w:t xml:space="preserve"> legitimate defeat that any participant of politics must </w:t>
      </w:r>
      <w:r w:rsidR="008F3A79">
        <w:rPr>
          <w:rFonts w:ascii="Times New Roman" w:hAnsi="Times New Roman" w:cs="Times New Roman"/>
        </w:rPr>
        <w:t xml:space="preserve">know to </w:t>
      </w:r>
      <w:r w:rsidR="006731C9">
        <w:rPr>
          <w:rFonts w:ascii="Times New Roman" w:hAnsi="Times New Roman" w:cs="Times New Roman"/>
        </w:rPr>
        <w:t>patiently accept</w:t>
      </w:r>
      <w:r w:rsidR="00D404F8">
        <w:rPr>
          <w:rFonts w:ascii="Times New Roman" w:hAnsi="Times New Roman" w:cs="Times New Roman"/>
        </w:rPr>
        <w:t>. Many argue</w:t>
      </w:r>
      <w:ins w:id="555" w:author="Luca S" w:date="2024-09-16T23:10:00Z" w16du:dateUtc="2024-09-17T03:10:00Z">
        <w:r w:rsidR="00191C3B">
          <w:rPr>
            <w:rFonts w:ascii="Times New Roman" w:hAnsi="Times New Roman" w:cs="Times New Roman"/>
          </w:rPr>
          <w:t>,</w:t>
        </w:r>
      </w:ins>
      <w:r w:rsidR="00D404F8">
        <w:rPr>
          <w:rFonts w:ascii="Times New Roman" w:hAnsi="Times New Roman" w:cs="Times New Roman"/>
        </w:rPr>
        <w:t xml:space="preserve"> to the contrary, that the game itself is </w:t>
      </w:r>
      <w:r w:rsidR="00307AF4">
        <w:rPr>
          <w:rFonts w:ascii="Times New Roman" w:hAnsi="Times New Roman" w:cs="Times New Roman"/>
        </w:rPr>
        <w:t>“</w:t>
      </w:r>
      <w:r w:rsidR="00D404F8">
        <w:rPr>
          <w:rFonts w:ascii="Times New Roman" w:hAnsi="Times New Roman" w:cs="Times New Roman"/>
        </w:rPr>
        <w:t>rigged</w:t>
      </w:r>
      <w:r w:rsidR="00307AF4">
        <w:rPr>
          <w:rFonts w:ascii="Times New Roman" w:hAnsi="Times New Roman" w:cs="Times New Roman"/>
        </w:rPr>
        <w:t>”</w:t>
      </w:r>
      <w:r w:rsidR="00B467C0">
        <w:rPr>
          <w:rFonts w:ascii="Times New Roman" w:hAnsi="Times New Roman" w:cs="Times New Roman"/>
        </w:rPr>
        <w:t xml:space="preserve"> and that the political order is defective.</w:t>
      </w:r>
      <w:r w:rsidR="008D796D">
        <w:rPr>
          <w:rFonts w:ascii="Times New Roman" w:hAnsi="Times New Roman" w:cs="Times New Roman"/>
        </w:rPr>
        <w:t xml:space="preserve"> </w:t>
      </w:r>
      <w:r w:rsidR="00CF0276">
        <w:rPr>
          <w:rFonts w:ascii="Times New Roman" w:hAnsi="Times New Roman" w:cs="Times New Roman"/>
        </w:rPr>
        <w:t>In this paper, I argued that it is more difficult</w:t>
      </w:r>
      <w:r w:rsidR="00307AF4">
        <w:rPr>
          <w:rFonts w:ascii="Times New Roman" w:hAnsi="Times New Roman" w:cs="Times New Roman"/>
        </w:rPr>
        <w:t xml:space="preserve"> than commonly thought</w:t>
      </w:r>
      <w:r w:rsidR="00CF0276">
        <w:rPr>
          <w:rFonts w:ascii="Times New Roman" w:hAnsi="Times New Roman" w:cs="Times New Roman"/>
        </w:rPr>
        <w:t xml:space="preserve"> to explain or vindicate </w:t>
      </w:r>
      <w:r w:rsidR="00B467C0">
        <w:rPr>
          <w:rFonts w:ascii="Times New Roman" w:hAnsi="Times New Roman" w:cs="Times New Roman"/>
        </w:rPr>
        <w:t xml:space="preserve">this </w:t>
      </w:r>
      <w:r w:rsidR="004E757C">
        <w:rPr>
          <w:rFonts w:ascii="Times New Roman" w:hAnsi="Times New Roman" w:cs="Times New Roman"/>
        </w:rPr>
        <w:t xml:space="preserve">pervasive idea that the power of capitalist firms poses a threat to democracy. </w:t>
      </w:r>
      <w:r w:rsidR="00854AB9">
        <w:rPr>
          <w:rFonts w:ascii="Times New Roman" w:hAnsi="Times New Roman" w:cs="Times New Roman"/>
        </w:rPr>
        <w:t>The</w:t>
      </w:r>
      <w:r w:rsidR="00950A69">
        <w:rPr>
          <w:rFonts w:ascii="Times New Roman" w:hAnsi="Times New Roman" w:cs="Times New Roman"/>
        </w:rPr>
        <w:t xml:space="preserve"> same kind of power</w:t>
      </w:r>
      <w:r w:rsidR="00854AB9">
        <w:rPr>
          <w:rFonts w:ascii="Times New Roman" w:hAnsi="Times New Roman" w:cs="Times New Roman"/>
        </w:rPr>
        <w:t xml:space="preserve"> is a</w:t>
      </w:r>
      <w:r w:rsidR="003B0D48">
        <w:rPr>
          <w:rFonts w:ascii="Times New Roman" w:hAnsi="Times New Roman" w:cs="Times New Roman"/>
        </w:rPr>
        <w:t xml:space="preserve">t </w:t>
      </w:r>
      <w:r w:rsidR="00854AB9">
        <w:rPr>
          <w:rFonts w:ascii="Times New Roman" w:hAnsi="Times New Roman" w:cs="Times New Roman"/>
        </w:rPr>
        <w:t>work</w:t>
      </w:r>
      <w:r w:rsidR="00950A69">
        <w:rPr>
          <w:rFonts w:ascii="Times New Roman" w:hAnsi="Times New Roman" w:cs="Times New Roman"/>
        </w:rPr>
        <w:t xml:space="preserve"> even when</w:t>
      </w:r>
      <w:r w:rsidR="00ED3290">
        <w:rPr>
          <w:rFonts w:ascii="Times New Roman" w:hAnsi="Times New Roman" w:cs="Times New Roman"/>
        </w:rPr>
        <w:t xml:space="preserve"> </w:t>
      </w:r>
      <w:r w:rsidR="00950A69">
        <w:rPr>
          <w:rFonts w:ascii="Times New Roman" w:hAnsi="Times New Roman" w:cs="Times New Roman"/>
        </w:rPr>
        <w:t xml:space="preserve">formal political institutions work impeccably, without the </w:t>
      </w:r>
      <w:r w:rsidR="00E602CB">
        <w:rPr>
          <w:rFonts w:ascii="Times New Roman" w:hAnsi="Times New Roman" w:cs="Times New Roman"/>
        </w:rPr>
        <w:t xml:space="preserve">garden-variety defects of </w:t>
      </w:r>
      <w:r w:rsidR="00854AB9">
        <w:rPr>
          <w:rFonts w:ascii="Times New Roman" w:hAnsi="Times New Roman" w:cs="Times New Roman"/>
        </w:rPr>
        <w:t>corruption, private donations</w:t>
      </w:r>
      <w:ins w:id="556" w:author="Luca S" w:date="2024-09-16T23:11:00Z" w16du:dateUtc="2024-09-17T03:11:00Z">
        <w:r w:rsidR="00191C3B">
          <w:rPr>
            <w:rFonts w:ascii="Times New Roman" w:hAnsi="Times New Roman" w:cs="Times New Roman"/>
          </w:rPr>
          <w:t xml:space="preserve"> to electoral campaigns</w:t>
        </w:r>
      </w:ins>
      <w:r w:rsidR="00854AB9">
        <w:rPr>
          <w:rFonts w:ascii="Times New Roman" w:hAnsi="Times New Roman" w:cs="Times New Roman"/>
        </w:rPr>
        <w:t xml:space="preserve">, </w:t>
      </w:r>
      <w:r w:rsidR="00E602CB">
        <w:rPr>
          <w:rFonts w:ascii="Times New Roman" w:hAnsi="Times New Roman" w:cs="Times New Roman"/>
        </w:rPr>
        <w:t xml:space="preserve">or </w:t>
      </w:r>
      <w:r w:rsidR="00854AB9">
        <w:rPr>
          <w:rFonts w:ascii="Times New Roman" w:hAnsi="Times New Roman" w:cs="Times New Roman"/>
        </w:rPr>
        <w:t xml:space="preserve">corporate </w:t>
      </w:r>
      <w:r w:rsidR="00E602CB">
        <w:rPr>
          <w:rFonts w:ascii="Times New Roman" w:hAnsi="Times New Roman" w:cs="Times New Roman"/>
        </w:rPr>
        <w:t>lobbying</w:t>
      </w:r>
      <w:r w:rsidR="007C3E7E">
        <w:rPr>
          <w:rFonts w:ascii="Times New Roman" w:hAnsi="Times New Roman" w:cs="Times New Roman"/>
        </w:rPr>
        <w:t>. Importantly,</w:t>
      </w:r>
      <w:r w:rsidR="003B0D48">
        <w:rPr>
          <w:rFonts w:ascii="Times New Roman" w:hAnsi="Times New Roman" w:cs="Times New Roman"/>
        </w:rPr>
        <w:t xml:space="preserve"> when</w:t>
      </w:r>
      <w:r w:rsidR="007C3E7E">
        <w:rPr>
          <w:rFonts w:ascii="Times New Roman" w:hAnsi="Times New Roman" w:cs="Times New Roman"/>
        </w:rPr>
        <w:t xml:space="preserve"> c</w:t>
      </w:r>
      <w:r w:rsidR="00E602CB">
        <w:rPr>
          <w:rFonts w:ascii="Times New Roman" w:hAnsi="Times New Roman" w:cs="Times New Roman"/>
        </w:rPr>
        <w:t xml:space="preserve">apitalist firms </w:t>
      </w:r>
      <w:r w:rsidR="003B0D48">
        <w:rPr>
          <w:rFonts w:ascii="Times New Roman" w:hAnsi="Times New Roman" w:cs="Times New Roman"/>
        </w:rPr>
        <w:t xml:space="preserve">undermine democratic decisions by pursuing profit, they </w:t>
      </w:r>
      <w:r w:rsidR="00E602CB">
        <w:rPr>
          <w:rFonts w:ascii="Times New Roman" w:hAnsi="Times New Roman" w:cs="Times New Roman"/>
        </w:rPr>
        <w:t xml:space="preserve">cannot be said to </w:t>
      </w:r>
      <w:r w:rsidR="00B513FB">
        <w:rPr>
          <w:rFonts w:ascii="Times New Roman" w:hAnsi="Times New Roman" w:cs="Times New Roman"/>
        </w:rPr>
        <w:t>abuse</w:t>
      </w:r>
      <w:r w:rsidR="00E602CB">
        <w:rPr>
          <w:rFonts w:ascii="Times New Roman" w:hAnsi="Times New Roman" w:cs="Times New Roman"/>
        </w:rPr>
        <w:t xml:space="preserve"> their power or </w:t>
      </w:r>
      <w:r w:rsidR="00B513FB">
        <w:rPr>
          <w:rFonts w:ascii="Times New Roman" w:hAnsi="Times New Roman" w:cs="Times New Roman"/>
        </w:rPr>
        <w:t>exploit</w:t>
      </w:r>
      <w:r w:rsidR="00E602CB">
        <w:rPr>
          <w:rFonts w:ascii="Times New Roman" w:hAnsi="Times New Roman" w:cs="Times New Roman"/>
        </w:rPr>
        <w:t xml:space="preserve"> the rules</w:t>
      </w:r>
      <w:r w:rsidR="00B513FB">
        <w:rPr>
          <w:rFonts w:ascii="Times New Roman" w:hAnsi="Times New Roman" w:cs="Times New Roman"/>
        </w:rPr>
        <w:t>,</w:t>
      </w:r>
      <w:r w:rsidR="00E602CB">
        <w:rPr>
          <w:rFonts w:ascii="Times New Roman" w:hAnsi="Times New Roman" w:cs="Times New Roman"/>
        </w:rPr>
        <w:t xml:space="preserve"> considering the justification of their prerogatives. Nor can we say that citizens or public officials evince a political</w:t>
      </w:r>
      <w:r w:rsidR="003B0D48">
        <w:rPr>
          <w:rFonts w:ascii="Times New Roman" w:hAnsi="Times New Roman" w:cs="Times New Roman"/>
        </w:rPr>
        <w:t xml:space="preserve"> or epistemic</w:t>
      </w:r>
      <w:r w:rsidR="00E602CB">
        <w:rPr>
          <w:rFonts w:ascii="Times New Roman" w:hAnsi="Times New Roman" w:cs="Times New Roman"/>
        </w:rPr>
        <w:t xml:space="preserve"> vice when they take their dependence on </w:t>
      </w:r>
      <w:del w:id="557" w:author="Luca S" w:date="2024-09-16T23:11:00Z" w16du:dateUtc="2024-09-17T03:11:00Z">
        <w:r w:rsidR="007C3E7E" w:rsidDel="00191C3B">
          <w:rPr>
            <w:rFonts w:ascii="Times New Roman" w:hAnsi="Times New Roman" w:cs="Times New Roman"/>
          </w:rPr>
          <w:delText xml:space="preserve">their </w:delText>
        </w:r>
      </w:del>
      <w:ins w:id="558" w:author="Luca S" w:date="2024-09-16T23:11:00Z" w16du:dateUtc="2024-09-17T03:11:00Z">
        <w:r w:rsidR="00191C3B">
          <w:rPr>
            <w:rFonts w:ascii="Times New Roman" w:hAnsi="Times New Roman" w:cs="Times New Roman"/>
          </w:rPr>
          <w:t xml:space="preserve">myriad </w:t>
        </w:r>
      </w:ins>
      <w:r w:rsidR="007C3E7E">
        <w:rPr>
          <w:rFonts w:ascii="Times New Roman" w:hAnsi="Times New Roman" w:cs="Times New Roman"/>
        </w:rPr>
        <w:t xml:space="preserve">business decisions </w:t>
      </w:r>
      <w:r w:rsidR="00E602CB">
        <w:rPr>
          <w:rFonts w:ascii="Times New Roman" w:hAnsi="Times New Roman" w:cs="Times New Roman"/>
        </w:rPr>
        <w:t>seriously.</w:t>
      </w:r>
      <w:r w:rsidR="00B809B4">
        <w:rPr>
          <w:rFonts w:ascii="Times New Roman" w:hAnsi="Times New Roman" w:cs="Times New Roman"/>
        </w:rPr>
        <w:t xml:space="preserve"> </w:t>
      </w:r>
    </w:p>
    <w:p w14:paraId="2A1BA863" w14:textId="5CFEB447" w:rsidR="002E187C" w:rsidRPr="00AA6F89" w:rsidRDefault="00C33202" w:rsidP="00C40522">
      <w:pPr>
        <w:spacing w:line="276" w:lineRule="auto"/>
        <w:ind w:firstLine="720"/>
        <w:contextualSpacing/>
        <w:jc w:val="both"/>
        <w:rPr>
          <w:rFonts w:ascii="Times New Roman" w:hAnsi="Times New Roman" w:cs="Times New Roman"/>
        </w:rPr>
      </w:pPr>
      <w:r>
        <w:rPr>
          <w:rFonts w:ascii="Times New Roman" w:hAnsi="Times New Roman" w:cs="Times New Roman"/>
        </w:rPr>
        <w:lastRenderedPageBreak/>
        <w:t>The upshot, I argued, is that we need a paradigm shift in how we conceive of “t</w:t>
      </w:r>
      <w:r w:rsidRPr="00AA6F89">
        <w:rPr>
          <w:rFonts w:ascii="Times New Roman" w:hAnsi="Times New Roman" w:cs="Times New Roman"/>
        </w:rPr>
        <w:t>he rules of t</w:t>
      </w:r>
      <w:r>
        <w:rPr>
          <w:rFonts w:ascii="Times New Roman" w:hAnsi="Times New Roman" w:cs="Times New Roman"/>
        </w:rPr>
        <w:t xml:space="preserve">he game” of </w:t>
      </w:r>
      <w:ins w:id="559" w:author="Luca S" w:date="2024-09-16T23:12:00Z" w16du:dateUtc="2024-09-17T03:12:00Z">
        <w:r w:rsidR="00191C3B">
          <w:rPr>
            <w:rFonts w:ascii="Times New Roman" w:hAnsi="Times New Roman" w:cs="Times New Roman"/>
          </w:rPr>
          <w:t xml:space="preserve">democratic </w:t>
        </w:r>
      </w:ins>
      <w:r>
        <w:rPr>
          <w:rFonts w:ascii="Times New Roman" w:hAnsi="Times New Roman" w:cs="Times New Roman"/>
        </w:rPr>
        <w:t xml:space="preserve">politics. Contrary to the standard picture, the rules do not consist </w:t>
      </w:r>
      <w:r w:rsidRPr="00AA6F89">
        <w:rPr>
          <w:rFonts w:ascii="Times New Roman" w:hAnsi="Times New Roman" w:cs="Times New Roman"/>
        </w:rPr>
        <w:t>in formal political institutions</w:t>
      </w:r>
      <w:ins w:id="560" w:author="Luca S" w:date="2024-09-16T23:12:00Z" w16du:dateUtc="2024-09-17T03:12:00Z">
        <w:r w:rsidR="00191C3B">
          <w:rPr>
            <w:rFonts w:ascii="Times New Roman" w:hAnsi="Times New Roman" w:cs="Times New Roman"/>
          </w:rPr>
          <w:t xml:space="preserve"> alone</w:t>
        </w:r>
      </w:ins>
      <w:r>
        <w:rPr>
          <w:rFonts w:ascii="Times New Roman" w:hAnsi="Times New Roman" w:cs="Times New Roman"/>
        </w:rPr>
        <w:t xml:space="preserve">, with economic institutions merely shaping the </w:t>
      </w:r>
      <w:ins w:id="561" w:author="Luca S" w:date="2024-09-16T23:12:00Z" w16du:dateUtc="2024-09-17T03:12:00Z">
        <w:r w:rsidR="00191C3B">
          <w:rPr>
            <w:rFonts w:ascii="Times New Roman" w:hAnsi="Times New Roman" w:cs="Times New Roman"/>
          </w:rPr>
          <w:t xml:space="preserve">“background” or the </w:t>
        </w:r>
      </w:ins>
      <w:r>
        <w:rPr>
          <w:rFonts w:ascii="Times New Roman" w:hAnsi="Times New Roman" w:cs="Times New Roman"/>
        </w:rPr>
        <w:t xml:space="preserve">“environment” </w:t>
      </w:r>
      <w:del w:id="562" w:author="Luca S" w:date="2024-09-16T23:12:00Z" w16du:dateUtc="2024-09-17T03:12:00Z">
        <w:r w:rsidDel="00191C3B">
          <w:rPr>
            <w:rFonts w:ascii="Times New Roman" w:hAnsi="Times New Roman" w:cs="Times New Roman"/>
          </w:rPr>
          <w:delText xml:space="preserve">of </w:delText>
        </w:r>
      </w:del>
      <w:ins w:id="563" w:author="Luca S" w:date="2024-09-16T23:12:00Z" w16du:dateUtc="2024-09-17T03:12:00Z">
        <w:r w:rsidR="00191C3B">
          <w:rPr>
            <w:rFonts w:ascii="Times New Roman" w:hAnsi="Times New Roman" w:cs="Times New Roman"/>
          </w:rPr>
          <w:t>in which</w:t>
        </w:r>
        <w:r w:rsidR="00191C3B">
          <w:rPr>
            <w:rFonts w:ascii="Times New Roman" w:hAnsi="Times New Roman" w:cs="Times New Roman"/>
          </w:rPr>
          <w:t xml:space="preserve"> </w:t>
        </w:r>
      </w:ins>
      <w:r>
        <w:rPr>
          <w:rFonts w:ascii="Times New Roman" w:hAnsi="Times New Roman" w:cs="Times New Roman"/>
        </w:rPr>
        <w:t>the game</w:t>
      </w:r>
      <w:ins w:id="564" w:author="Luca S" w:date="2024-09-16T23:12:00Z" w16du:dateUtc="2024-09-17T03:12:00Z">
        <w:r w:rsidR="00191C3B">
          <w:rPr>
            <w:rFonts w:ascii="Times New Roman" w:hAnsi="Times New Roman" w:cs="Times New Roman"/>
          </w:rPr>
          <w:t xml:space="preserve"> is played</w:t>
        </w:r>
      </w:ins>
      <w:r>
        <w:rPr>
          <w:rFonts w:ascii="Times New Roman" w:hAnsi="Times New Roman" w:cs="Times New Roman"/>
        </w:rPr>
        <w:t xml:space="preserve">. Economic institutions are </w:t>
      </w:r>
      <w:r w:rsidRPr="00E160E3">
        <w:rPr>
          <w:rFonts w:ascii="Times New Roman" w:hAnsi="Times New Roman" w:cs="Times New Roman"/>
        </w:rPr>
        <w:t xml:space="preserve">themselves </w:t>
      </w:r>
      <w:r>
        <w:rPr>
          <w:rFonts w:ascii="Times New Roman" w:hAnsi="Times New Roman" w:cs="Times New Roman"/>
        </w:rPr>
        <w:t xml:space="preserve">constitutive rules of the game. We must evaluate whether </w:t>
      </w:r>
      <w:r w:rsidR="00E160E3">
        <w:rPr>
          <w:rFonts w:ascii="Times New Roman" w:hAnsi="Times New Roman" w:cs="Times New Roman"/>
        </w:rPr>
        <w:t>economic and formal political institutions</w:t>
      </w:r>
      <w:r w:rsidR="00E160E3" w:rsidRPr="00E160E3">
        <w:rPr>
          <w:rFonts w:ascii="Times New Roman" w:hAnsi="Times New Roman" w:cs="Times New Roman"/>
          <w:i/>
          <w:iCs/>
        </w:rPr>
        <w:t xml:space="preserve"> together</w:t>
      </w:r>
      <w:r w:rsidR="00E160E3">
        <w:rPr>
          <w:rFonts w:ascii="Times New Roman" w:hAnsi="Times New Roman" w:cs="Times New Roman"/>
        </w:rPr>
        <w:t xml:space="preserve"> live up to </w:t>
      </w:r>
      <w:del w:id="565" w:author="Luca S" w:date="2024-09-16T23:12:00Z" w16du:dateUtc="2024-09-17T03:12:00Z">
        <w:r w:rsidR="00E160E3" w:rsidDel="00191C3B">
          <w:rPr>
            <w:rFonts w:ascii="Times New Roman" w:hAnsi="Times New Roman" w:cs="Times New Roman"/>
          </w:rPr>
          <w:delText xml:space="preserve">the </w:delText>
        </w:r>
      </w:del>
      <w:r w:rsidR="00E160E3">
        <w:rPr>
          <w:rFonts w:ascii="Times New Roman" w:hAnsi="Times New Roman" w:cs="Times New Roman"/>
        </w:rPr>
        <w:t xml:space="preserve">democratic principles, </w:t>
      </w:r>
      <w:del w:id="566" w:author="Luca S" w:date="2024-09-16T23:13:00Z" w16du:dateUtc="2024-09-17T03:13:00Z">
        <w:r w:rsidR="00E160E3" w:rsidDel="00191C3B">
          <w:rPr>
            <w:rFonts w:ascii="Times New Roman" w:hAnsi="Times New Roman" w:cs="Times New Roman"/>
          </w:rPr>
          <w:delText>understood as t</w:delText>
        </w:r>
      </w:del>
      <w:ins w:id="567" w:author="Luca S" w:date="2024-09-16T23:13:00Z" w16du:dateUtc="2024-09-17T03:13:00Z">
        <w:r w:rsidR="00191C3B">
          <w:rPr>
            <w:rFonts w:ascii="Times New Roman" w:hAnsi="Times New Roman" w:cs="Times New Roman"/>
          </w:rPr>
          <w:t xml:space="preserve"> with the </w:t>
        </w:r>
        <w:proofErr w:type="gramStart"/>
        <w:r w:rsidR="00191C3B">
          <w:rPr>
            <w:rFonts w:ascii="Times New Roman" w:hAnsi="Times New Roman" w:cs="Times New Roman"/>
          </w:rPr>
          <w:t>ultimate aim</w:t>
        </w:r>
        <w:proofErr w:type="gramEnd"/>
        <w:r w:rsidR="00191C3B">
          <w:rPr>
            <w:rFonts w:ascii="Times New Roman" w:hAnsi="Times New Roman" w:cs="Times New Roman"/>
          </w:rPr>
          <w:t xml:space="preserve"> o</w:t>
        </w:r>
      </w:ins>
      <w:ins w:id="568" w:author="Luca S" w:date="2024-09-16T23:14:00Z" w16du:dateUtc="2024-09-17T03:14:00Z">
        <w:r w:rsidR="00191C3B">
          <w:rPr>
            <w:rFonts w:ascii="Times New Roman" w:hAnsi="Times New Roman" w:cs="Times New Roman"/>
          </w:rPr>
          <w:t xml:space="preserve">f establishing </w:t>
        </w:r>
      </w:ins>
      <w:del w:id="569" w:author="Luca S" w:date="2024-09-16T23:14:00Z" w16du:dateUtc="2024-09-17T03:14:00Z">
        <w:r w:rsidR="00E160E3" w:rsidDel="00191C3B">
          <w:rPr>
            <w:rFonts w:ascii="Times New Roman" w:hAnsi="Times New Roman" w:cs="Times New Roman"/>
          </w:rPr>
          <w:delText>he</w:delText>
        </w:r>
      </w:del>
      <w:ins w:id="570" w:author="Luca S" w:date="2024-09-16T23:14:00Z" w16du:dateUtc="2024-09-17T03:14:00Z">
        <w:r w:rsidR="00191C3B">
          <w:rPr>
            <w:rFonts w:ascii="Times New Roman" w:hAnsi="Times New Roman" w:cs="Times New Roman"/>
          </w:rPr>
          <w:t>a</w:t>
        </w:r>
      </w:ins>
      <w:r w:rsidR="00E160E3">
        <w:rPr>
          <w:rFonts w:ascii="Times New Roman" w:hAnsi="Times New Roman" w:cs="Times New Roman"/>
        </w:rPr>
        <w:t xml:space="preserve"> </w:t>
      </w:r>
      <w:r w:rsidR="00E160E3" w:rsidRPr="00191C3B">
        <w:rPr>
          <w:rFonts w:ascii="Times New Roman" w:hAnsi="Times New Roman" w:cs="Times New Roman"/>
        </w:rPr>
        <w:t>democratic</w:t>
      </w:r>
      <w:r w:rsidR="00E160E3">
        <w:rPr>
          <w:rFonts w:ascii="Times New Roman" w:hAnsi="Times New Roman" w:cs="Times New Roman"/>
        </w:rPr>
        <w:t xml:space="preserve"> form of </w:t>
      </w:r>
      <w:ins w:id="571" w:author="Luca S" w:date="2024-09-16T23:14:00Z" w16du:dateUtc="2024-09-17T03:14:00Z">
        <w:r w:rsidR="00191C3B">
          <w:rPr>
            <w:rFonts w:ascii="Times New Roman" w:hAnsi="Times New Roman" w:cs="Times New Roman"/>
          </w:rPr>
          <w:t xml:space="preserve">state-economy </w:t>
        </w:r>
      </w:ins>
      <w:r w:rsidR="00E160E3">
        <w:rPr>
          <w:rFonts w:ascii="Times New Roman" w:hAnsi="Times New Roman" w:cs="Times New Roman"/>
        </w:rPr>
        <w:t>interdependence.</w:t>
      </w:r>
    </w:p>
    <w:sectPr w:rsidR="002E187C" w:rsidRPr="00AA6F8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3D254" w14:textId="77777777" w:rsidR="00A96FBD" w:rsidRDefault="00A96FBD" w:rsidP="00720D9E">
      <w:pPr>
        <w:spacing w:after="0" w:line="240" w:lineRule="auto"/>
      </w:pPr>
      <w:r>
        <w:separator/>
      </w:r>
    </w:p>
  </w:endnote>
  <w:endnote w:type="continuationSeparator" w:id="0">
    <w:p w14:paraId="69F08B71" w14:textId="77777777" w:rsidR="00A96FBD" w:rsidRDefault="00A96FBD" w:rsidP="00720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함초롬바탕">
    <w:altName w:val="Malgun Gothic"/>
    <w:charset w:val="81"/>
    <w:family w:val="moder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08422344"/>
      <w:docPartObj>
        <w:docPartGallery w:val="Page Numbers (Bottom of Page)"/>
        <w:docPartUnique/>
      </w:docPartObj>
    </w:sdtPr>
    <w:sdtContent>
      <w:p w14:paraId="25799B8F" w14:textId="609AB409" w:rsidR="002A58F0" w:rsidRDefault="002A58F0" w:rsidP="000F0F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1B7C3A" w14:textId="77777777" w:rsidR="002A58F0" w:rsidRDefault="002A58F0" w:rsidP="002A58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35778267"/>
      <w:docPartObj>
        <w:docPartGallery w:val="Page Numbers (Bottom of Page)"/>
        <w:docPartUnique/>
      </w:docPartObj>
    </w:sdtPr>
    <w:sdtContent>
      <w:p w14:paraId="65C756C0" w14:textId="6D4974BA" w:rsidR="002A58F0" w:rsidRDefault="002A58F0" w:rsidP="000F0F41">
        <w:pPr>
          <w:pStyle w:val="Footer"/>
          <w:framePr w:wrap="none" w:vAnchor="text" w:hAnchor="margin" w:xAlign="right" w:y="1"/>
          <w:rPr>
            <w:rStyle w:val="PageNumber"/>
          </w:rPr>
        </w:pPr>
        <w:r w:rsidRPr="00303055">
          <w:rPr>
            <w:rStyle w:val="PageNumber"/>
            <w:rFonts w:ascii="Times New Roman" w:hAnsi="Times New Roman" w:cs="Times New Roman"/>
          </w:rPr>
          <w:fldChar w:fldCharType="begin"/>
        </w:r>
        <w:r w:rsidRPr="00303055">
          <w:rPr>
            <w:rStyle w:val="PageNumber"/>
            <w:rFonts w:ascii="Times New Roman" w:hAnsi="Times New Roman" w:cs="Times New Roman"/>
          </w:rPr>
          <w:instrText xml:space="preserve"> PAGE </w:instrText>
        </w:r>
        <w:r w:rsidRPr="00303055">
          <w:rPr>
            <w:rStyle w:val="PageNumber"/>
            <w:rFonts w:ascii="Times New Roman" w:hAnsi="Times New Roman" w:cs="Times New Roman"/>
          </w:rPr>
          <w:fldChar w:fldCharType="separate"/>
        </w:r>
        <w:r w:rsidRPr="00303055">
          <w:rPr>
            <w:rStyle w:val="PageNumber"/>
            <w:rFonts w:ascii="Times New Roman" w:hAnsi="Times New Roman" w:cs="Times New Roman"/>
            <w:noProof/>
          </w:rPr>
          <w:t>1</w:t>
        </w:r>
        <w:r w:rsidRPr="00303055">
          <w:rPr>
            <w:rStyle w:val="PageNumber"/>
            <w:rFonts w:ascii="Times New Roman" w:hAnsi="Times New Roman" w:cs="Times New Roman"/>
          </w:rPr>
          <w:fldChar w:fldCharType="end"/>
        </w:r>
      </w:p>
    </w:sdtContent>
  </w:sdt>
  <w:p w14:paraId="01639E94" w14:textId="77777777" w:rsidR="002A58F0" w:rsidRDefault="002A58F0" w:rsidP="002A58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8441B" w14:textId="77777777" w:rsidR="00A96FBD" w:rsidRDefault="00A96FBD" w:rsidP="00720D9E">
      <w:pPr>
        <w:spacing w:after="0" w:line="240" w:lineRule="auto"/>
      </w:pPr>
      <w:r>
        <w:separator/>
      </w:r>
    </w:p>
  </w:footnote>
  <w:footnote w:type="continuationSeparator" w:id="0">
    <w:p w14:paraId="26BF1448" w14:textId="77777777" w:rsidR="00A96FBD" w:rsidRDefault="00A96FBD" w:rsidP="00720D9E">
      <w:pPr>
        <w:spacing w:after="0" w:line="240" w:lineRule="auto"/>
      </w:pPr>
      <w:r>
        <w:continuationSeparator/>
      </w:r>
    </w:p>
  </w:footnote>
  <w:footnote w:id="1">
    <w:p w14:paraId="44379A15" w14:textId="5C22106E" w:rsidR="00720D9E" w:rsidRPr="00AD0B9B" w:rsidRDefault="00720D9E"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003031DA" w:rsidRPr="00AD0B9B">
        <w:rPr>
          <w:rFonts w:ascii="Times New Roman" w:hAnsi="Times New Roman" w:cs="Times New Roman"/>
        </w:rPr>
        <w:t xml:space="preserve">Nick Wingfield, </w:t>
      </w:r>
      <w:r w:rsidR="00F8325E" w:rsidRPr="00AD0B9B">
        <w:rPr>
          <w:rFonts w:ascii="Times New Roman" w:hAnsi="Times New Roman" w:cs="Times New Roman"/>
        </w:rPr>
        <w:t>“Amazon Pauses Huge Development Plans in Seattle Over Tax Plan</w:t>
      </w:r>
      <w:r w:rsidR="003031DA" w:rsidRPr="00AD0B9B">
        <w:rPr>
          <w:rFonts w:ascii="Times New Roman" w:hAnsi="Times New Roman" w:cs="Times New Roman"/>
        </w:rPr>
        <w:t>,</w:t>
      </w:r>
      <w:r w:rsidR="00F8325E" w:rsidRPr="00AD0B9B">
        <w:rPr>
          <w:rFonts w:ascii="Times New Roman" w:hAnsi="Times New Roman" w:cs="Times New Roman"/>
        </w:rPr>
        <w:t xml:space="preserve">” </w:t>
      </w:r>
      <w:r w:rsidR="003031DA" w:rsidRPr="00AD0B9B">
        <w:rPr>
          <w:rFonts w:ascii="Times New Roman" w:hAnsi="Times New Roman" w:cs="Times New Roman"/>
          <w:i/>
          <w:iCs/>
        </w:rPr>
        <w:t>The New York Times</w:t>
      </w:r>
      <w:r w:rsidR="003031DA" w:rsidRPr="00AD0B9B">
        <w:rPr>
          <w:rFonts w:ascii="Times New Roman" w:hAnsi="Times New Roman" w:cs="Times New Roman"/>
        </w:rPr>
        <w:t xml:space="preserve"> (May 2, 2018)</w:t>
      </w:r>
      <w:r w:rsidR="002C274D" w:rsidRPr="00AD0B9B">
        <w:rPr>
          <w:rFonts w:ascii="Times New Roman" w:hAnsi="Times New Roman" w:cs="Times New Roman"/>
        </w:rPr>
        <w:t xml:space="preserve"> </w:t>
      </w:r>
      <w:hyperlink r:id="rId1" w:history="1">
        <w:r w:rsidR="002C274D" w:rsidRPr="00AD0B9B">
          <w:rPr>
            <w:rStyle w:val="Hyperlink"/>
            <w:rFonts w:ascii="Times New Roman" w:hAnsi="Times New Roman" w:cs="Times New Roman"/>
          </w:rPr>
          <w:t>https://www.nytimes.com/2018/05/02/technology/amazon-development-tax.html</w:t>
        </w:r>
      </w:hyperlink>
      <w:r w:rsidR="002C274D" w:rsidRPr="00AD0B9B">
        <w:rPr>
          <w:rFonts w:ascii="Times New Roman" w:hAnsi="Times New Roman" w:cs="Times New Roman"/>
        </w:rPr>
        <w:t xml:space="preserve">; </w:t>
      </w:r>
      <w:r w:rsidR="00A568B1" w:rsidRPr="00AD0B9B">
        <w:rPr>
          <w:rFonts w:ascii="Times New Roman" w:hAnsi="Times New Roman" w:cs="Times New Roman"/>
        </w:rPr>
        <w:t xml:space="preserve">David </w:t>
      </w:r>
      <w:proofErr w:type="spellStart"/>
      <w:r w:rsidR="00A568B1" w:rsidRPr="00AD0B9B">
        <w:rPr>
          <w:rFonts w:ascii="Times New Roman" w:hAnsi="Times New Roman" w:cs="Times New Roman"/>
        </w:rPr>
        <w:t>Streitfeld</w:t>
      </w:r>
      <w:proofErr w:type="spellEnd"/>
      <w:r w:rsidR="00A568B1" w:rsidRPr="00AD0B9B">
        <w:rPr>
          <w:rFonts w:ascii="Times New Roman" w:hAnsi="Times New Roman" w:cs="Times New Roman"/>
        </w:rPr>
        <w:t xml:space="preserve"> and Clarie Ballentine, “Seattle Officials Repeal Tax That Upset Amazon,” </w:t>
      </w:r>
      <w:r w:rsidR="00A568B1" w:rsidRPr="00AD0B9B">
        <w:rPr>
          <w:rFonts w:ascii="Times New Roman" w:hAnsi="Times New Roman" w:cs="Times New Roman"/>
          <w:i/>
          <w:iCs/>
        </w:rPr>
        <w:t>The New York Times</w:t>
      </w:r>
      <w:r w:rsidR="00A568B1" w:rsidRPr="00AD0B9B">
        <w:rPr>
          <w:rFonts w:ascii="Times New Roman" w:hAnsi="Times New Roman" w:cs="Times New Roman"/>
        </w:rPr>
        <w:t xml:space="preserve"> (June 12, 2018). </w:t>
      </w:r>
      <w:hyperlink r:id="rId2" w:history="1">
        <w:r w:rsidR="00A568B1" w:rsidRPr="00AD0B9B">
          <w:rPr>
            <w:rStyle w:val="Hyperlink"/>
            <w:rFonts w:ascii="Times New Roman" w:hAnsi="Times New Roman" w:cs="Times New Roman"/>
          </w:rPr>
          <w:t>https://www.nytimes.com/2018/06/12/technology/seattle-tax-amazon.html</w:t>
        </w:r>
      </w:hyperlink>
      <w:r w:rsidR="00A568B1" w:rsidRPr="00AD0B9B">
        <w:rPr>
          <w:rFonts w:ascii="Times New Roman" w:hAnsi="Times New Roman" w:cs="Times New Roman"/>
        </w:rPr>
        <w:t xml:space="preserve"> </w:t>
      </w:r>
    </w:p>
  </w:footnote>
  <w:footnote w:id="2">
    <w:p w14:paraId="4DEDB04A" w14:textId="697F2733" w:rsidR="000A0BF4" w:rsidRPr="00AD0B9B" w:rsidRDefault="000A0BF4" w:rsidP="000A0BF4">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0073744F" w:rsidRPr="00AD0B9B">
        <w:rPr>
          <w:rFonts w:ascii="Times New Roman" w:hAnsi="Times New Roman" w:cs="Times New Roman"/>
        </w:rPr>
        <w:t xml:space="preserve"> C</w:t>
      </w:r>
      <w:r w:rsidR="0075367D" w:rsidRPr="00AD0B9B">
        <w:rPr>
          <w:rFonts w:ascii="Times New Roman" w:hAnsi="Times New Roman" w:cs="Times New Roman"/>
        </w:rPr>
        <w:t xml:space="preserve">laus Offe, “The Capitalist State and the Problem of Policy Formation,” in </w:t>
      </w:r>
      <w:r w:rsidR="0075367D" w:rsidRPr="00AD0B9B">
        <w:rPr>
          <w:rFonts w:ascii="Times New Roman" w:hAnsi="Times New Roman" w:cs="Times New Roman"/>
          <w:i/>
          <w:iCs/>
        </w:rPr>
        <w:t>Stress and Contradiction in Contemporary Capitalism</w:t>
      </w:r>
      <w:r w:rsidR="0075367D" w:rsidRPr="00AD0B9B">
        <w:rPr>
          <w:rFonts w:ascii="Times New Roman" w:hAnsi="Times New Roman" w:cs="Times New Roman"/>
        </w:rPr>
        <w:t xml:space="preserve">, ed. Leon Lindberg (Lexington: D. C. Heath, 1975), 125–44; Pepper D. Culpepper and Raphael Reinke, “Structural Power and Bank Bailouts in the United Kingdom and the United States,” </w:t>
      </w:r>
      <w:r w:rsidR="0075367D" w:rsidRPr="00AD0B9B">
        <w:rPr>
          <w:rFonts w:ascii="Times New Roman" w:hAnsi="Times New Roman" w:cs="Times New Roman"/>
          <w:i/>
          <w:iCs/>
        </w:rPr>
        <w:t>Politics &amp; Society</w:t>
      </w:r>
      <w:r w:rsidR="0075367D" w:rsidRPr="00AD0B9B">
        <w:rPr>
          <w:rFonts w:ascii="Times New Roman" w:hAnsi="Times New Roman" w:cs="Times New Roman"/>
        </w:rPr>
        <w:t xml:space="preserve"> 42, no. 4 (December 2014): 427–54; Cornelia Woll, “Politics in the Interest of Capital: A Not-So-Organized Combat,” </w:t>
      </w:r>
      <w:r w:rsidR="0075367D" w:rsidRPr="00AD0B9B">
        <w:rPr>
          <w:rFonts w:ascii="Times New Roman" w:hAnsi="Times New Roman" w:cs="Times New Roman"/>
          <w:i/>
          <w:iCs/>
        </w:rPr>
        <w:t>Politics &amp; Society</w:t>
      </w:r>
      <w:r w:rsidR="0075367D" w:rsidRPr="00AD0B9B">
        <w:rPr>
          <w:rFonts w:ascii="Times New Roman" w:hAnsi="Times New Roman" w:cs="Times New Roman"/>
        </w:rPr>
        <w:t xml:space="preserve"> 44, no. 3 (September 2016): 373–91; Benjamin Braun, “Exit, Control, and Politics: The Structural Power of Finance under Asset Manager Capitalism,” preprint (</w:t>
      </w:r>
      <w:proofErr w:type="spellStart"/>
      <w:r w:rsidR="0075367D" w:rsidRPr="00AD0B9B">
        <w:rPr>
          <w:rFonts w:ascii="Times New Roman" w:hAnsi="Times New Roman" w:cs="Times New Roman"/>
        </w:rPr>
        <w:t>SocArXiv</w:t>
      </w:r>
      <w:proofErr w:type="spellEnd"/>
      <w:r w:rsidR="0075367D" w:rsidRPr="00AD0B9B">
        <w:rPr>
          <w:rFonts w:ascii="Times New Roman" w:hAnsi="Times New Roman" w:cs="Times New Roman"/>
        </w:rPr>
        <w:t>, October 12, 2021)</w:t>
      </w:r>
      <w:r w:rsidR="001D3A28" w:rsidRPr="00AD0B9B">
        <w:rPr>
          <w:rFonts w:ascii="Times New Roman" w:hAnsi="Times New Roman" w:cs="Times New Roman"/>
        </w:rPr>
        <w:t>.</w:t>
      </w:r>
      <w:hyperlink w:history="1"/>
    </w:p>
  </w:footnote>
  <w:footnote w:id="3">
    <w:p w14:paraId="245F5C4B" w14:textId="20C40956" w:rsidR="008E5E1F" w:rsidRPr="00AD0B9B" w:rsidRDefault="008E5E1F">
      <w:pPr>
        <w:pStyle w:val="FootnoteText"/>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0073744F" w:rsidRPr="00AD0B9B">
        <w:rPr>
          <w:rFonts w:ascii="Times New Roman" w:hAnsi="Times New Roman" w:cs="Times New Roman"/>
        </w:rPr>
        <w:t xml:space="preserve">Charles E. Lindblom, </w:t>
      </w:r>
      <w:r w:rsidR="0073744F" w:rsidRPr="00AD0B9B">
        <w:rPr>
          <w:rFonts w:ascii="Times New Roman" w:hAnsi="Times New Roman" w:cs="Times New Roman"/>
          <w:i/>
          <w:iCs/>
        </w:rPr>
        <w:t>Politics and Markets: The World’s Political-Economic Systems</w:t>
      </w:r>
      <w:r w:rsidR="0073744F" w:rsidRPr="00AD0B9B">
        <w:rPr>
          <w:rFonts w:ascii="Times New Roman" w:hAnsi="Times New Roman" w:cs="Times New Roman"/>
        </w:rPr>
        <w:t xml:space="preserve"> (Basic Books, 1977).</w:t>
      </w:r>
    </w:p>
  </w:footnote>
  <w:footnote w:id="4">
    <w:p w14:paraId="68B9ED52" w14:textId="2F7F6734" w:rsidR="0073744F" w:rsidRPr="00AD0B9B" w:rsidRDefault="0073744F">
      <w:pPr>
        <w:pStyle w:val="FootnoteText"/>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Adam Przeworski and Michael Wallerstein, “Structural Dependence of the State on Capital,” </w:t>
      </w:r>
      <w:r w:rsidRPr="00AD0B9B">
        <w:rPr>
          <w:rFonts w:ascii="Times New Roman" w:hAnsi="Times New Roman" w:cs="Times New Roman"/>
          <w:i/>
          <w:iCs/>
        </w:rPr>
        <w:t>The American Political Science Review</w:t>
      </w:r>
      <w:r w:rsidRPr="00AD0B9B">
        <w:rPr>
          <w:rFonts w:ascii="Times New Roman" w:hAnsi="Times New Roman" w:cs="Times New Roman"/>
        </w:rPr>
        <w:t xml:space="preserve"> 82, no. 1 (1988): 11–29.</w:t>
      </w:r>
      <w:r w:rsidR="00A0293B" w:rsidRPr="00AD0B9B">
        <w:rPr>
          <w:rFonts w:ascii="Times New Roman" w:hAnsi="Times New Roman" w:cs="Times New Roman"/>
        </w:rPr>
        <w:t xml:space="preserve"> See also Adam Przeworski, </w:t>
      </w:r>
      <w:r w:rsidR="00A0293B" w:rsidRPr="00AD0B9B">
        <w:rPr>
          <w:rFonts w:ascii="Times New Roman" w:hAnsi="Times New Roman" w:cs="Times New Roman"/>
          <w:i/>
          <w:iCs/>
        </w:rPr>
        <w:t>Capitalism and Social Democracy</w:t>
      </w:r>
      <w:r w:rsidR="00A0293B" w:rsidRPr="00AD0B9B">
        <w:rPr>
          <w:rFonts w:ascii="Times New Roman" w:hAnsi="Times New Roman" w:cs="Times New Roman"/>
        </w:rPr>
        <w:t xml:space="preserve"> (New York: Cambridge University Press, 1985).</w:t>
      </w:r>
    </w:p>
  </w:footnote>
  <w:footnote w:id="5">
    <w:p w14:paraId="7391B1D9" w14:textId="621755E7" w:rsidR="007E732E" w:rsidRPr="00AD0B9B" w:rsidRDefault="007E732E">
      <w:pPr>
        <w:pStyle w:val="FootnoteText"/>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Pr="00AD0B9B">
        <w:rPr>
          <w:rFonts w:ascii="Times New Roman" w:hAnsi="Times New Roman" w:cs="Times New Roman"/>
          <w:lang w:val="en"/>
        </w:rPr>
        <w:t>For example, investment in a firm that uses child labor is prohibited, however profitable the business might be.</w:t>
      </w:r>
    </w:p>
  </w:footnote>
  <w:footnote w:id="6">
    <w:p w14:paraId="4B7EAC05" w14:textId="2D8499D1" w:rsidR="007F747F" w:rsidRPr="00AD0B9B" w:rsidRDefault="007F747F"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For example, </w:t>
      </w:r>
      <w:r w:rsidR="00BA6725" w:rsidRPr="00AD0B9B">
        <w:rPr>
          <w:rFonts w:ascii="Times New Roman" w:hAnsi="Times New Roman" w:cs="Times New Roman"/>
        </w:rPr>
        <w:t xml:space="preserve">we may say that </w:t>
      </w:r>
      <w:r w:rsidRPr="00AD0B9B">
        <w:rPr>
          <w:rFonts w:ascii="Times New Roman" w:hAnsi="Times New Roman" w:cs="Times New Roman"/>
        </w:rPr>
        <w:t>so-called “coordinated market eco</w:t>
      </w:r>
      <w:r w:rsidR="00BA6725" w:rsidRPr="00AD0B9B">
        <w:rPr>
          <w:rFonts w:ascii="Times New Roman" w:hAnsi="Times New Roman" w:cs="Times New Roman"/>
        </w:rPr>
        <w:t>n</w:t>
      </w:r>
      <w:r w:rsidRPr="00AD0B9B">
        <w:rPr>
          <w:rFonts w:ascii="Times New Roman" w:hAnsi="Times New Roman" w:cs="Times New Roman"/>
        </w:rPr>
        <w:t xml:space="preserve">omies (CME)” such as Germany, </w:t>
      </w:r>
      <w:r w:rsidR="007462D6" w:rsidRPr="00AD0B9B">
        <w:rPr>
          <w:rFonts w:ascii="Times New Roman" w:hAnsi="Times New Roman" w:cs="Times New Roman"/>
        </w:rPr>
        <w:t xml:space="preserve">where discretionary contractual rights of individuals are </w:t>
      </w:r>
      <w:r w:rsidR="00BA6725" w:rsidRPr="00AD0B9B">
        <w:rPr>
          <w:rFonts w:ascii="Times New Roman" w:hAnsi="Times New Roman" w:cs="Times New Roman"/>
        </w:rPr>
        <w:t xml:space="preserve">delimited by collective bargaining institutions, are less capitalist than “liberal market economies (LME)” such as the United States, even as both economies share the basic capitalist character. On the typology of capitalist economies, see </w:t>
      </w:r>
      <w:r w:rsidR="001D3A28" w:rsidRPr="00AD0B9B">
        <w:rPr>
          <w:rFonts w:ascii="Times New Roman" w:hAnsi="Times New Roman" w:cs="Times New Roman"/>
        </w:rPr>
        <w:t xml:space="preserve">Peter A. Hall and David W. Soskice (eds.), </w:t>
      </w:r>
      <w:r w:rsidR="001D3A28" w:rsidRPr="00AD0B9B">
        <w:rPr>
          <w:rFonts w:ascii="Times New Roman" w:hAnsi="Times New Roman" w:cs="Times New Roman"/>
          <w:i/>
          <w:iCs/>
        </w:rPr>
        <w:t>Varieties of Capitalism: The Institutional Foundations of Comparative Advantage</w:t>
      </w:r>
      <w:r w:rsidR="001D3A28" w:rsidRPr="00AD0B9B">
        <w:rPr>
          <w:rFonts w:ascii="Times New Roman" w:hAnsi="Times New Roman" w:cs="Times New Roman"/>
        </w:rPr>
        <w:t xml:space="preserve"> (Oxford: Oxford University Press, 2001).</w:t>
      </w:r>
    </w:p>
  </w:footnote>
  <w:footnote w:id="7">
    <w:p w14:paraId="4E24487E" w14:textId="1F51500B" w:rsidR="00D300A8" w:rsidRPr="00AD0B9B" w:rsidRDefault="00D300A8">
      <w:pPr>
        <w:pStyle w:val="FootnoteText"/>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Jacob Hacker and Paul Pierson, “Business Power and Social Policy: Employers and the Formation of the American Welfare State,” </w:t>
      </w:r>
      <w:r w:rsidRPr="00AD0B9B">
        <w:rPr>
          <w:rFonts w:ascii="Times New Roman" w:hAnsi="Times New Roman" w:cs="Times New Roman"/>
          <w:i/>
          <w:iCs/>
        </w:rPr>
        <w:t>Politics &amp; Society</w:t>
      </w:r>
      <w:r w:rsidRPr="00AD0B9B">
        <w:rPr>
          <w:rFonts w:ascii="Times New Roman" w:hAnsi="Times New Roman" w:cs="Times New Roman"/>
        </w:rPr>
        <w:t xml:space="preserve"> 30 (2) (2002): 277-325.</w:t>
      </w:r>
    </w:p>
  </w:footnote>
  <w:footnote w:id="8">
    <w:p w14:paraId="4399E822" w14:textId="3780063B" w:rsidR="0003595F" w:rsidRPr="00AD0B9B" w:rsidRDefault="0003595F" w:rsidP="00F10C0E">
      <w:pPr>
        <w:pStyle w:val="FootnoteText"/>
        <w:tabs>
          <w:tab w:val="left" w:pos="3667"/>
        </w:tabs>
        <w:rPr>
          <w:rFonts w:ascii="Times New Roman" w:hAnsi="Times New Roman" w:cs="Times New Roman"/>
          <w:color w:val="000000" w:themeColor="text1"/>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Pr="00AD0B9B">
        <w:rPr>
          <w:rFonts w:ascii="Times New Roman" w:hAnsi="Times New Roman" w:cs="Times New Roman"/>
          <w:color w:val="000000" w:themeColor="text1"/>
        </w:rPr>
        <w:t>95 percent of the capital expenditures</w:t>
      </w:r>
      <w:r w:rsidR="00C97881" w:rsidRPr="00AD0B9B">
        <w:rPr>
          <w:rFonts w:ascii="Times New Roman" w:hAnsi="Times New Roman" w:cs="Times New Roman"/>
          <w:color w:val="000000" w:themeColor="text1"/>
        </w:rPr>
        <w:t xml:space="preserve"> </w:t>
      </w:r>
      <w:r w:rsidR="00F87A7E" w:rsidRPr="00AD0B9B">
        <w:rPr>
          <w:rFonts w:ascii="Times New Roman" w:hAnsi="Times New Roman" w:cs="Times New Roman"/>
          <w:color w:val="000000" w:themeColor="text1"/>
        </w:rPr>
        <w:t>required</w:t>
      </w:r>
      <w:r w:rsidR="00C97881" w:rsidRPr="00AD0B9B">
        <w:rPr>
          <w:rFonts w:ascii="Times New Roman" w:hAnsi="Times New Roman" w:cs="Times New Roman"/>
          <w:color w:val="000000" w:themeColor="text1"/>
        </w:rPr>
        <w:t xml:space="preserve"> f</w:t>
      </w:r>
      <w:r w:rsidR="00F87A7E" w:rsidRPr="00AD0B9B">
        <w:rPr>
          <w:rFonts w:ascii="Times New Roman" w:hAnsi="Times New Roman" w:cs="Times New Roman"/>
          <w:color w:val="000000" w:themeColor="text1"/>
        </w:rPr>
        <w:t>or industry</w:t>
      </w:r>
      <w:r w:rsidRPr="00AD0B9B">
        <w:rPr>
          <w:rFonts w:ascii="Times New Roman" w:hAnsi="Times New Roman" w:cs="Times New Roman"/>
          <w:color w:val="000000" w:themeColor="text1"/>
        </w:rPr>
        <w:t xml:space="preserve"> are irrational from the perspective of existing businesses; </w:t>
      </w:r>
      <w:r w:rsidR="00F87A7E" w:rsidRPr="00AD0B9B">
        <w:rPr>
          <w:rFonts w:ascii="Times New Roman" w:hAnsi="Times New Roman" w:cs="Times New Roman"/>
          <w:color w:val="000000" w:themeColor="text1"/>
        </w:rPr>
        <w:t xml:space="preserve">for buildings, </w:t>
      </w:r>
      <w:r w:rsidRPr="00AD0B9B">
        <w:rPr>
          <w:rFonts w:ascii="Times New Roman" w:hAnsi="Times New Roman" w:cs="Times New Roman"/>
          <w:color w:val="000000" w:themeColor="text1"/>
        </w:rPr>
        <w:t xml:space="preserve">85 percent; </w:t>
      </w:r>
      <w:r w:rsidR="00CD51CE" w:rsidRPr="00AD0B9B">
        <w:rPr>
          <w:rFonts w:ascii="Times New Roman" w:hAnsi="Times New Roman" w:cs="Times New Roman"/>
          <w:color w:val="000000" w:themeColor="text1"/>
        </w:rPr>
        <w:t xml:space="preserve">for </w:t>
      </w:r>
      <w:r w:rsidRPr="00AD0B9B">
        <w:rPr>
          <w:rFonts w:ascii="Times New Roman" w:hAnsi="Times New Roman" w:cs="Times New Roman"/>
          <w:color w:val="000000" w:themeColor="text1"/>
        </w:rPr>
        <w:t>energy and power</w:t>
      </w:r>
      <w:r w:rsidR="003D4B71" w:rsidRPr="00AD0B9B">
        <w:rPr>
          <w:rFonts w:ascii="Times New Roman" w:hAnsi="Times New Roman" w:cs="Times New Roman"/>
          <w:color w:val="000000" w:themeColor="text1"/>
        </w:rPr>
        <w:t>, 46 percent</w:t>
      </w:r>
      <w:r w:rsidRPr="00AD0B9B">
        <w:rPr>
          <w:rFonts w:ascii="Times New Roman" w:hAnsi="Times New Roman" w:cs="Times New Roman"/>
          <w:color w:val="000000" w:themeColor="text1"/>
        </w:rPr>
        <w:t xml:space="preserve"> according to </w:t>
      </w:r>
      <w:r w:rsidR="001D3A28" w:rsidRPr="00AD0B9B">
        <w:rPr>
          <w:rFonts w:ascii="Times New Roman" w:hAnsi="Times New Roman" w:cs="Times New Roman"/>
          <w:color w:val="000000" w:themeColor="text1"/>
        </w:rPr>
        <w:t xml:space="preserve">Paolo </w:t>
      </w:r>
      <w:proofErr w:type="spellStart"/>
      <w:r w:rsidR="001D3A28" w:rsidRPr="00AD0B9B">
        <w:rPr>
          <w:rFonts w:ascii="Times New Roman" w:hAnsi="Times New Roman" w:cs="Times New Roman"/>
          <w:color w:val="000000" w:themeColor="text1"/>
        </w:rPr>
        <w:t>d’Aprile</w:t>
      </w:r>
      <w:proofErr w:type="spellEnd"/>
      <w:r w:rsidR="001D3A28" w:rsidRPr="00AD0B9B">
        <w:rPr>
          <w:rFonts w:ascii="Times New Roman" w:hAnsi="Times New Roman" w:cs="Times New Roman"/>
          <w:color w:val="000000" w:themeColor="text1"/>
        </w:rPr>
        <w:t xml:space="preserve"> et al.</w:t>
      </w:r>
      <w:r w:rsidRPr="00AD0B9B">
        <w:rPr>
          <w:rFonts w:ascii="Times New Roman" w:hAnsi="Times New Roman" w:cs="Times New Roman"/>
          <w:color w:val="000000" w:themeColor="text1"/>
        </w:rPr>
        <w:t>, “How the European Union could achieve net-zero emissions at net-zero cost</w:t>
      </w:r>
      <w:r w:rsidR="001D3A28" w:rsidRPr="00AD0B9B">
        <w:rPr>
          <w:rFonts w:ascii="Times New Roman" w:hAnsi="Times New Roman" w:cs="Times New Roman"/>
          <w:color w:val="000000" w:themeColor="text1"/>
        </w:rPr>
        <w:t>,</w:t>
      </w:r>
      <w:r w:rsidRPr="00AD0B9B">
        <w:rPr>
          <w:rFonts w:ascii="Times New Roman" w:hAnsi="Times New Roman" w:cs="Times New Roman"/>
          <w:color w:val="000000" w:themeColor="text1"/>
        </w:rPr>
        <w:t xml:space="preserve">” </w:t>
      </w:r>
      <w:r w:rsidR="001D3A28" w:rsidRPr="00F10C0E">
        <w:rPr>
          <w:rFonts w:ascii="Times New Roman" w:hAnsi="Times New Roman" w:cs="Times New Roman"/>
          <w:i/>
          <w:iCs/>
          <w:color w:val="000000" w:themeColor="text1"/>
        </w:rPr>
        <w:t>McKinsey &amp; Company</w:t>
      </w:r>
      <w:r w:rsidR="001D3A28" w:rsidRPr="00AD0B9B">
        <w:rPr>
          <w:rFonts w:ascii="Times New Roman" w:hAnsi="Times New Roman" w:cs="Times New Roman"/>
          <w:color w:val="000000" w:themeColor="text1"/>
        </w:rPr>
        <w:t xml:space="preserve"> </w:t>
      </w:r>
      <w:r w:rsidR="001D3A28" w:rsidRPr="00AD0B9B">
        <w:rPr>
          <w:rFonts w:ascii="Times New Roman" w:hAnsi="Times New Roman" w:cs="Times New Roman"/>
          <w:i/>
          <w:iCs/>
          <w:color w:val="000000" w:themeColor="text1"/>
        </w:rPr>
        <w:t xml:space="preserve">Report </w:t>
      </w:r>
      <w:r w:rsidRPr="00AD0B9B">
        <w:rPr>
          <w:rFonts w:ascii="Times New Roman" w:hAnsi="Times New Roman" w:cs="Times New Roman"/>
          <w:color w:val="000000" w:themeColor="text1"/>
        </w:rPr>
        <w:t>(</w:t>
      </w:r>
      <w:r w:rsidR="001D3A28" w:rsidRPr="00AD0B9B">
        <w:rPr>
          <w:rFonts w:ascii="Times New Roman" w:hAnsi="Times New Roman" w:cs="Times New Roman"/>
          <w:color w:val="000000" w:themeColor="text1"/>
        </w:rPr>
        <w:t xml:space="preserve">Dec 3, </w:t>
      </w:r>
      <w:r w:rsidRPr="00AD0B9B">
        <w:rPr>
          <w:rFonts w:ascii="Times New Roman" w:hAnsi="Times New Roman" w:cs="Times New Roman"/>
          <w:color w:val="000000" w:themeColor="text1"/>
        </w:rPr>
        <w:t xml:space="preserve">2020) </w:t>
      </w:r>
      <w:hyperlink r:id="rId3" w:history="1">
        <w:r w:rsidR="001D3A28" w:rsidRPr="00AD0B9B">
          <w:rPr>
            <w:rStyle w:val="Hyperlink"/>
            <w:rFonts w:ascii="Times New Roman" w:hAnsi="Times New Roman" w:cs="Times New Roman"/>
          </w:rPr>
          <w:t>https://www.mckinsey.com/capabilities/sustainability/ourinsights/how-the-european-union-could-achieve-net-zero-emissions-at-net-zero-cost</w:t>
        </w:r>
      </w:hyperlink>
      <w:r w:rsidR="001D3A28" w:rsidRPr="00AD0B9B">
        <w:rPr>
          <w:rFonts w:ascii="Times New Roman" w:hAnsi="Times New Roman" w:cs="Times New Roman"/>
          <w:color w:val="000000" w:themeColor="text1"/>
        </w:rPr>
        <w:t xml:space="preserve"> (Last access September 2024)</w:t>
      </w:r>
    </w:p>
  </w:footnote>
  <w:footnote w:id="9">
    <w:p w14:paraId="10B378D3" w14:textId="457BD395" w:rsidR="00822D1B" w:rsidRPr="00AD0B9B" w:rsidRDefault="00822D1B"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001D3A28" w:rsidRPr="00AD0B9B">
        <w:rPr>
          <w:rFonts w:ascii="Times New Roman" w:hAnsi="Times New Roman" w:cs="Times New Roman"/>
        </w:rPr>
        <w:t xml:space="preserve"> Daniel Driscoll and Mark Blyth, “Just Who Gets Paid-Off in a «Just» Transition? – Some Difficult Lessons from BlackRock and French Populists,” in </w:t>
      </w:r>
      <w:r w:rsidR="001D3A28" w:rsidRPr="00AD0B9B">
        <w:rPr>
          <w:rFonts w:ascii="Times New Roman" w:hAnsi="Times New Roman" w:cs="Times New Roman"/>
          <w:i/>
          <w:iCs/>
        </w:rPr>
        <w:t>Making the Great Turnaround Work Economic Policy for a Green and Just Transition</w:t>
      </w:r>
      <w:r w:rsidR="001D3A28" w:rsidRPr="00AD0B9B">
        <w:rPr>
          <w:rFonts w:ascii="Times New Roman" w:hAnsi="Times New Roman" w:cs="Times New Roman"/>
        </w:rPr>
        <w:t xml:space="preserve">, ed. Institute for Future-Fit Economies Heinrich-Böll-Stiftung and </w:t>
      </w:r>
      <w:proofErr w:type="spellStart"/>
      <w:r w:rsidR="001D3A28" w:rsidRPr="00AD0B9B">
        <w:rPr>
          <w:rFonts w:ascii="Times New Roman" w:hAnsi="Times New Roman" w:cs="Times New Roman"/>
        </w:rPr>
        <w:t>Finanzwende</w:t>
      </w:r>
      <w:proofErr w:type="spellEnd"/>
      <w:r w:rsidR="001D3A28" w:rsidRPr="00AD0B9B">
        <w:rPr>
          <w:rFonts w:ascii="Times New Roman" w:hAnsi="Times New Roman" w:cs="Times New Roman"/>
        </w:rPr>
        <w:t xml:space="preserve"> Recherche (2022): 97–103. See also Erik </w:t>
      </w:r>
      <w:proofErr w:type="spellStart"/>
      <w:r w:rsidR="001D3A28" w:rsidRPr="00AD0B9B">
        <w:rPr>
          <w:rFonts w:ascii="Times New Roman" w:hAnsi="Times New Roman" w:cs="Times New Roman"/>
        </w:rPr>
        <w:t>Schatzker</w:t>
      </w:r>
      <w:proofErr w:type="spellEnd"/>
      <w:r w:rsidR="001D3A28" w:rsidRPr="00AD0B9B">
        <w:rPr>
          <w:rFonts w:ascii="Times New Roman" w:hAnsi="Times New Roman" w:cs="Times New Roman"/>
        </w:rPr>
        <w:t xml:space="preserve">, “BlackRock’s Fink Urges World Bank, IMF Overhaul for Green Era,” </w:t>
      </w:r>
      <w:r w:rsidR="001D3A28" w:rsidRPr="00AD0B9B">
        <w:rPr>
          <w:rFonts w:ascii="Times New Roman" w:hAnsi="Times New Roman" w:cs="Times New Roman"/>
          <w:i/>
          <w:iCs/>
        </w:rPr>
        <w:t>Bloomberg News</w:t>
      </w:r>
      <w:r w:rsidR="001D3A28" w:rsidRPr="00AD0B9B">
        <w:rPr>
          <w:rFonts w:ascii="Times New Roman" w:hAnsi="Times New Roman" w:cs="Times New Roman"/>
        </w:rPr>
        <w:t>, July 2021.</w:t>
      </w:r>
    </w:p>
  </w:footnote>
  <w:footnote w:id="10">
    <w:p w14:paraId="05B39C77" w14:textId="3C2F3E40" w:rsidR="006E3A89" w:rsidRPr="00AD0B9B" w:rsidRDefault="006E3A89">
      <w:pPr>
        <w:pStyle w:val="FootnoteText"/>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Cornelia Woll, “Politics in the Interest of Capital: A Not-So-Organized Combat.” </w:t>
      </w:r>
      <w:r w:rsidRPr="00AD0B9B">
        <w:rPr>
          <w:rFonts w:ascii="Times New Roman" w:hAnsi="Times New Roman" w:cs="Times New Roman"/>
          <w:i/>
          <w:iCs/>
        </w:rPr>
        <w:t>Politics &amp; Society</w:t>
      </w:r>
      <w:r w:rsidRPr="00AD0B9B">
        <w:rPr>
          <w:rFonts w:ascii="Times New Roman" w:hAnsi="Times New Roman" w:cs="Times New Roman"/>
        </w:rPr>
        <w:t xml:space="preserve"> 44 (3) (2016): 373–91.</w:t>
      </w:r>
    </w:p>
  </w:footnote>
  <w:footnote w:id="11">
    <w:p w14:paraId="580B7278" w14:textId="183F01E5" w:rsidR="008C0271" w:rsidRPr="00AD0B9B" w:rsidRDefault="008C0271">
      <w:pPr>
        <w:pStyle w:val="FootnoteText"/>
        <w:rPr>
          <w:rFonts w:ascii="Times New Roman" w:hAnsi="Times New Roman" w:cs="Times New Roman"/>
        </w:rPr>
      </w:pPr>
      <w:r w:rsidRPr="00AD0B9B">
        <w:rPr>
          <w:rStyle w:val="FootnoteReference"/>
          <w:rFonts w:ascii="Times New Roman" w:hAnsi="Times New Roman" w:cs="Times New Roman"/>
        </w:rPr>
        <w:footnoteRef/>
      </w:r>
      <w:proofErr w:type="spellStart"/>
      <w:r w:rsidR="007A0C32" w:rsidRPr="00AD0B9B">
        <w:rPr>
          <w:rFonts w:ascii="Times New Roman" w:hAnsi="Times New Roman" w:cs="Times New Roman"/>
        </w:rPr>
        <w:t>Athmeya</w:t>
      </w:r>
      <w:proofErr w:type="spellEnd"/>
      <w:r w:rsidR="007A0C32" w:rsidRPr="00AD0B9B">
        <w:rPr>
          <w:rFonts w:ascii="Times New Roman" w:hAnsi="Times New Roman" w:cs="Times New Roman"/>
        </w:rPr>
        <w:t xml:space="preserve"> Jayaram and Vishnu Sridharan, “Here, There, or Delaware? How Corporate Threats Distort Democracy,” </w:t>
      </w:r>
      <w:r w:rsidR="007A0C32" w:rsidRPr="00AD0B9B">
        <w:rPr>
          <w:rFonts w:ascii="Times New Roman" w:hAnsi="Times New Roman" w:cs="Times New Roman"/>
          <w:i/>
          <w:iCs/>
        </w:rPr>
        <w:t>Politics, Philosophy &amp; Economics</w:t>
      </w:r>
      <w:r w:rsidR="007A0C32" w:rsidRPr="00AD0B9B">
        <w:rPr>
          <w:rFonts w:ascii="Times New Roman" w:hAnsi="Times New Roman" w:cs="Times New Roman"/>
        </w:rPr>
        <w:t xml:space="preserve"> 22, no. 1 (February 2023): 55–75.</w:t>
      </w:r>
    </w:p>
  </w:footnote>
  <w:footnote w:id="12">
    <w:p w14:paraId="07750FC8" w14:textId="1B7528D1" w:rsidR="00B31B8D" w:rsidRPr="00AD0B9B" w:rsidRDefault="00B31B8D">
      <w:pPr>
        <w:pStyle w:val="FootnoteText"/>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Jayaram and Sridharan say that </w:t>
      </w:r>
      <w:r w:rsidR="00D264D0" w:rsidRPr="00AD0B9B">
        <w:rPr>
          <w:rFonts w:ascii="Times New Roman" w:hAnsi="Times New Roman" w:cs="Times New Roman"/>
        </w:rPr>
        <w:t>if the firm</w:t>
      </w:r>
      <w:r w:rsidR="00C73828" w:rsidRPr="00AD0B9B">
        <w:rPr>
          <w:rFonts w:ascii="Times New Roman" w:hAnsi="Times New Roman" w:cs="Times New Roman"/>
        </w:rPr>
        <w:t>’s</w:t>
      </w:r>
      <w:r w:rsidR="00D264D0" w:rsidRPr="00AD0B9B">
        <w:rPr>
          <w:rFonts w:ascii="Times New Roman" w:hAnsi="Times New Roman" w:cs="Times New Roman"/>
        </w:rPr>
        <w:t xml:space="preserve"> </w:t>
      </w:r>
      <w:r w:rsidR="00BF6470" w:rsidRPr="00AD0B9B">
        <w:rPr>
          <w:rFonts w:ascii="Times New Roman" w:hAnsi="Times New Roman" w:cs="Times New Roman"/>
        </w:rPr>
        <w:t>response to the policy is</w:t>
      </w:r>
      <w:r w:rsidR="00D264D0" w:rsidRPr="00AD0B9B">
        <w:rPr>
          <w:rFonts w:ascii="Times New Roman" w:hAnsi="Times New Roman" w:cs="Times New Roman"/>
        </w:rPr>
        <w:t xml:space="preserve"> economically justified—for example, “because its revenues would drop so much that it would lack the funds to expand”—then </w:t>
      </w:r>
      <w:r w:rsidR="00C73828" w:rsidRPr="00AD0B9B">
        <w:rPr>
          <w:rFonts w:ascii="Times New Roman" w:hAnsi="Times New Roman" w:cs="Times New Roman"/>
        </w:rPr>
        <w:t>the firm is not giving a “created reason” but a “natural reason</w:t>
      </w:r>
      <w:r w:rsidR="00BF6470" w:rsidRPr="00AD0B9B">
        <w:rPr>
          <w:rFonts w:ascii="Times New Roman" w:hAnsi="Times New Roman" w:cs="Times New Roman"/>
        </w:rPr>
        <w:t>.” T</w:t>
      </w:r>
      <w:r w:rsidR="00E14028" w:rsidRPr="00AD0B9B">
        <w:rPr>
          <w:rFonts w:ascii="Times New Roman" w:hAnsi="Times New Roman" w:cs="Times New Roman"/>
        </w:rPr>
        <w:t>he firm is “simply reporting its own need to the state</w:t>
      </w:r>
      <w:r w:rsidR="00BF6470" w:rsidRPr="00AD0B9B">
        <w:rPr>
          <w:rFonts w:ascii="Times New Roman" w:hAnsi="Times New Roman" w:cs="Times New Roman"/>
        </w:rPr>
        <w:t xml:space="preserve">,” and </w:t>
      </w:r>
      <w:r w:rsidR="00791BD5" w:rsidRPr="00AD0B9B">
        <w:rPr>
          <w:rFonts w:ascii="Times New Roman" w:hAnsi="Times New Roman" w:cs="Times New Roman"/>
        </w:rPr>
        <w:t xml:space="preserve">does not violate any democratic norm </w:t>
      </w:r>
      <w:r w:rsidR="00395322" w:rsidRPr="00AD0B9B">
        <w:rPr>
          <w:rFonts w:ascii="Times New Roman" w:hAnsi="Times New Roman" w:cs="Times New Roman"/>
        </w:rPr>
        <w:t>(p. 65).</w:t>
      </w:r>
    </w:p>
  </w:footnote>
  <w:footnote w:id="13">
    <w:p w14:paraId="718684C9" w14:textId="4D2E82D4" w:rsidR="00B91684" w:rsidRPr="00AD0B9B" w:rsidRDefault="00B91684"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Kevin A. Young</w:t>
      </w:r>
      <w:r w:rsidR="004F32FA" w:rsidRPr="00AD0B9B">
        <w:rPr>
          <w:rFonts w:ascii="Times New Roman" w:hAnsi="Times New Roman" w:cs="Times New Roman"/>
          <w:color w:val="000000" w:themeColor="text1"/>
        </w:rPr>
        <w:t xml:space="preserve"> et al.</w:t>
      </w:r>
      <w:r w:rsidRPr="00AD0B9B">
        <w:rPr>
          <w:rFonts w:ascii="Times New Roman" w:hAnsi="Times New Roman" w:cs="Times New Roman"/>
          <w:color w:val="000000" w:themeColor="text1"/>
        </w:rPr>
        <w:t>, “Capital Strikes as a Corporate Political Strategy: The Structural Power of Business in the Obama Era.”</w:t>
      </w:r>
    </w:p>
  </w:footnote>
  <w:footnote w:id="14">
    <w:p w14:paraId="1A887A3D" w14:textId="77777777" w:rsidR="00AB1B6F" w:rsidRPr="00AD0B9B" w:rsidRDefault="00AB1B6F" w:rsidP="00AB1B6F">
      <w:pPr>
        <w:pStyle w:val="FootnoteText"/>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Charles E. Lindblom, “The Market as Prison,” </w:t>
      </w:r>
      <w:r w:rsidRPr="00AD0B9B">
        <w:rPr>
          <w:rFonts w:ascii="Times New Roman" w:hAnsi="Times New Roman" w:cs="Times New Roman"/>
          <w:i/>
          <w:iCs/>
        </w:rPr>
        <w:t>The Journal of Politics</w:t>
      </w:r>
      <w:r w:rsidRPr="00AD0B9B">
        <w:rPr>
          <w:rFonts w:ascii="Times New Roman" w:hAnsi="Times New Roman" w:cs="Times New Roman"/>
        </w:rPr>
        <w:t xml:space="preserve"> 44, no. 2 (1982), p. 325.</w:t>
      </w:r>
    </w:p>
  </w:footnote>
  <w:footnote w:id="15">
    <w:p w14:paraId="28E537CB" w14:textId="0D0B827F" w:rsidR="001D3A28" w:rsidRPr="00F10C0E" w:rsidRDefault="001D3A28">
      <w:pPr>
        <w:pStyle w:val="FootnoteText"/>
        <w:rPr>
          <w:rFonts w:ascii="Times New Roman" w:hAnsi="Times New Roman" w:cs="Times New Roman"/>
        </w:rPr>
      </w:pPr>
      <w:r w:rsidRPr="00F10C0E">
        <w:rPr>
          <w:rStyle w:val="FootnoteReference"/>
          <w:rFonts w:ascii="Times New Roman" w:hAnsi="Times New Roman" w:cs="Times New Roman"/>
        </w:rPr>
        <w:footnoteRef/>
      </w:r>
      <w:r w:rsidRPr="00F10C0E">
        <w:rPr>
          <w:rFonts w:ascii="Times New Roman" w:hAnsi="Times New Roman" w:cs="Times New Roman"/>
        </w:rPr>
        <w:t xml:space="preserve"> Thomas Christiano, “The Uneasy Relationship Between Democracy and Capital,” </w:t>
      </w:r>
      <w:r w:rsidRPr="00F10C0E">
        <w:rPr>
          <w:rFonts w:ascii="Times New Roman" w:hAnsi="Times New Roman" w:cs="Times New Roman"/>
          <w:i/>
          <w:iCs/>
        </w:rPr>
        <w:t>Social Philosophy and Policy</w:t>
      </w:r>
      <w:r w:rsidRPr="00F10C0E">
        <w:rPr>
          <w:rFonts w:ascii="Times New Roman" w:hAnsi="Times New Roman" w:cs="Times New Roman"/>
        </w:rPr>
        <w:t xml:space="preserve"> 27, no. 1 (January 2010): 195–217.</w:t>
      </w:r>
    </w:p>
  </w:footnote>
  <w:footnote w:id="16">
    <w:p w14:paraId="20B45D4E" w14:textId="0CE9D209" w:rsidR="00AD0B9B" w:rsidRPr="00F10C0E" w:rsidRDefault="00AD0B9B">
      <w:pPr>
        <w:pStyle w:val="FootnoteText"/>
        <w:rPr>
          <w:rFonts w:ascii="Times New Roman" w:hAnsi="Times New Roman" w:cs="Times New Roman"/>
        </w:rPr>
      </w:pPr>
      <w:r w:rsidRPr="00F10C0E">
        <w:rPr>
          <w:rStyle w:val="FootnoteReference"/>
          <w:rFonts w:ascii="Times New Roman" w:hAnsi="Times New Roman" w:cs="Times New Roman"/>
        </w:rPr>
        <w:footnoteRef/>
      </w:r>
      <w:r w:rsidRPr="00F10C0E">
        <w:rPr>
          <w:rFonts w:ascii="Times New Roman" w:hAnsi="Times New Roman" w:cs="Times New Roman"/>
        </w:rPr>
        <w:t xml:space="preserve"> Ibid., p. 195. All subsequent quotations from this article will appear in in-text parentheses.</w:t>
      </w:r>
    </w:p>
  </w:footnote>
  <w:footnote w:id="17">
    <w:p w14:paraId="3813FC24" w14:textId="77777777" w:rsidR="0091486A" w:rsidRPr="00AD0B9B" w:rsidRDefault="0091486A"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See also his </w:t>
      </w:r>
      <w:r w:rsidRPr="00AD0B9B">
        <w:rPr>
          <w:rFonts w:ascii="Times New Roman" w:hAnsi="Times New Roman" w:cs="Times New Roman"/>
          <w:i/>
          <w:iCs/>
          <w:color w:val="000000" w:themeColor="text1"/>
        </w:rPr>
        <w:t>Constitution of Equality: Democratic Authority and Its Limits</w:t>
      </w:r>
      <w:r w:rsidRPr="00AD0B9B">
        <w:rPr>
          <w:rFonts w:ascii="Times New Roman" w:hAnsi="Times New Roman" w:cs="Times New Roman"/>
          <w:color w:val="000000" w:themeColor="text1"/>
        </w:rPr>
        <w:t xml:space="preserve"> (Oxford: Oxford University Press, 2008).</w:t>
      </w:r>
    </w:p>
  </w:footnote>
  <w:footnote w:id="18">
    <w:p w14:paraId="62AB94AC" w14:textId="77777777" w:rsidR="00460A03" w:rsidRPr="00AD0B9B" w:rsidRDefault="00460A03"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See Christiano, p. 210. See also Rawls’s account of “natural duty of civility,” although Christiano himself does not refer to it. Rawls argues that we have a natural duty </w:t>
      </w:r>
      <w:r w:rsidRPr="00AD0B9B">
        <w:rPr>
          <w:rFonts w:ascii="Times New Roman" w:eastAsia="함초롬바탕" w:hAnsi="Times New Roman" w:cs="Times New Roman"/>
          <w:color w:val="000000" w:themeColor="text1"/>
        </w:rPr>
        <w:t xml:space="preserve">of justice “not to invoke the faults of social arrangements as a too ready excuse for not complying with them, nor to exploit inevitable loopholes in the rules to advance our interests.” </w:t>
      </w:r>
      <w:r w:rsidRPr="00AD0B9B">
        <w:rPr>
          <w:rFonts w:ascii="Times New Roman" w:eastAsia="함초롬바탕" w:hAnsi="Times New Roman" w:cs="Times New Roman"/>
          <w:i/>
          <w:iCs/>
          <w:color w:val="000000" w:themeColor="text1"/>
        </w:rPr>
        <w:t xml:space="preserve">A Theory of Justice, </w:t>
      </w:r>
      <w:r w:rsidRPr="00AD0B9B">
        <w:rPr>
          <w:rFonts w:ascii="Times New Roman" w:eastAsia="함초롬바탕" w:hAnsi="Times New Roman" w:cs="Times New Roman"/>
          <w:color w:val="000000" w:themeColor="text1"/>
        </w:rPr>
        <w:t>p. 312.</w:t>
      </w:r>
    </w:p>
  </w:footnote>
  <w:footnote w:id="19">
    <w:p w14:paraId="748D1A5B" w14:textId="44386856" w:rsidR="003779B7" w:rsidRPr="00AD0B9B" w:rsidRDefault="003779B7"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00AD0B9B">
        <w:rPr>
          <w:rFonts w:ascii="Times New Roman" w:hAnsi="Times New Roman" w:cs="Times New Roman"/>
          <w:color w:val="000000" w:themeColor="text1"/>
        </w:rPr>
        <w:t xml:space="preserve"> </w:t>
      </w:r>
      <w:r w:rsidRPr="00AD0B9B">
        <w:rPr>
          <w:rFonts w:ascii="Times New Roman" w:hAnsi="Times New Roman" w:cs="Times New Roman"/>
          <w:color w:val="000000" w:themeColor="text1"/>
        </w:rPr>
        <w:t xml:space="preserve">Liam Murphy and Thomas Nagel, </w:t>
      </w:r>
      <w:r w:rsidRPr="00AD0B9B">
        <w:rPr>
          <w:rFonts w:ascii="Times New Roman" w:hAnsi="Times New Roman" w:cs="Times New Roman"/>
          <w:i/>
          <w:iCs/>
          <w:color w:val="000000" w:themeColor="text1"/>
        </w:rPr>
        <w:t xml:space="preserve">The Myth of Ownership </w:t>
      </w:r>
      <w:r w:rsidRPr="00AD0B9B">
        <w:rPr>
          <w:rFonts w:ascii="Times New Roman" w:hAnsi="Times New Roman" w:cs="Times New Roman"/>
          <w:color w:val="000000" w:themeColor="text1"/>
        </w:rPr>
        <w:t>(Oxford University Press, 2002).</w:t>
      </w:r>
    </w:p>
  </w:footnote>
  <w:footnote w:id="20">
    <w:p w14:paraId="64390BAB" w14:textId="6272B824" w:rsidR="003779B7" w:rsidRPr="00AD0B9B" w:rsidRDefault="003779B7"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w:t>
      </w:r>
      <w:r w:rsidR="00736CCA" w:rsidRPr="00AD0B9B">
        <w:rPr>
          <w:rFonts w:ascii="Times New Roman" w:hAnsi="Times New Roman" w:cs="Times New Roman"/>
          <w:color w:val="000000" w:themeColor="text1"/>
        </w:rPr>
        <w:t xml:space="preserve">This is </w:t>
      </w:r>
      <w:r w:rsidR="00AD0B9B">
        <w:rPr>
          <w:rFonts w:ascii="Times New Roman" w:hAnsi="Times New Roman" w:cs="Times New Roman"/>
          <w:color w:val="000000" w:themeColor="text1"/>
        </w:rPr>
        <w:t xml:space="preserve">particularly </w:t>
      </w:r>
      <w:r w:rsidR="00736CCA" w:rsidRPr="00AD0B9B">
        <w:rPr>
          <w:rFonts w:ascii="Times New Roman" w:hAnsi="Times New Roman" w:cs="Times New Roman"/>
          <w:color w:val="000000" w:themeColor="text1"/>
        </w:rPr>
        <w:t xml:space="preserve">questionable when we appreciate the </w:t>
      </w:r>
      <w:r w:rsidR="00FD5883" w:rsidRPr="00AD0B9B">
        <w:rPr>
          <w:rFonts w:ascii="Times New Roman" w:hAnsi="Times New Roman" w:cs="Times New Roman"/>
          <w:color w:val="000000" w:themeColor="text1"/>
        </w:rPr>
        <w:t xml:space="preserve">financialized nature of contemporary capital ownership, </w:t>
      </w:r>
      <w:r w:rsidR="00AD0B9B">
        <w:rPr>
          <w:rFonts w:ascii="Times New Roman" w:hAnsi="Times New Roman" w:cs="Times New Roman"/>
          <w:color w:val="000000" w:themeColor="text1"/>
        </w:rPr>
        <w:t>fragmented into stocks, bonds, and derivatives and combined in complex financial instruments.</w:t>
      </w:r>
    </w:p>
  </w:footnote>
  <w:footnote w:id="21">
    <w:p w14:paraId="58E4D6D1" w14:textId="660F36FC" w:rsidR="001676BD" w:rsidRPr="00AD0B9B" w:rsidRDefault="001676BD"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00AD0B9B">
        <w:rPr>
          <w:rFonts w:ascii="Times New Roman" w:hAnsi="Times New Roman" w:cs="Times New Roman"/>
        </w:rPr>
        <w:t xml:space="preserve"> </w:t>
      </w:r>
      <w:r w:rsidR="00AD0B9B" w:rsidRPr="00AD0B9B">
        <w:rPr>
          <w:rFonts w:ascii="Times New Roman" w:hAnsi="Times New Roman" w:cs="Times New Roman"/>
        </w:rPr>
        <w:t xml:space="preserve">Friedrich Hayek, “The Use of Knowledge in Society,” </w:t>
      </w:r>
      <w:r w:rsidR="00AD0B9B" w:rsidRPr="00AD0B9B">
        <w:rPr>
          <w:rFonts w:ascii="Times New Roman" w:hAnsi="Times New Roman" w:cs="Times New Roman"/>
          <w:i/>
          <w:iCs/>
        </w:rPr>
        <w:t>American Economic Review</w:t>
      </w:r>
      <w:r w:rsidR="00AD0B9B" w:rsidRPr="00AD0B9B">
        <w:rPr>
          <w:rFonts w:ascii="Times New Roman" w:hAnsi="Times New Roman" w:cs="Times New Roman"/>
        </w:rPr>
        <w:t xml:space="preserve"> 35, no. 4 (1945): 519–30.</w:t>
      </w:r>
    </w:p>
  </w:footnote>
  <w:footnote w:id="22">
    <w:p w14:paraId="7818CC6D" w14:textId="27E20D95" w:rsidR="002F3F7C" w:rsidRPr="00AD0B9B" w:rsidRDefault="002F3F7C"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w:t>
      </w:r>
      <w:r w:rsidR="005A5937" w:rsidRPr="00AD0B9B">
        <w:rPr>
          <w:rFonts w:ascii="Times New Roman" w:hAnsi="Times New Roman" w:cs="Times New Roman"/>
          <w:color w:val="000000" w:themeColor="text1"/>
        </w:rPr>
        <w:t>Christiano</w:t>
      </w:r>
      <w:r w:rsidRPr="00AD0B9B">
        <w:rPr>
          <w:rFonts w:ascii="Times New Roman" w:hAnsi="Times New Roman" w:cs="Times New Roman"/>
          <w:color w:val="000000" w:themeColor="text1"/>
        </w:rPr>
        <w:t xml:space="preserve"> only notes that “markets as we know them are generally not perfectly competitive” (214).</w:t>
      </w:r>
    </w:p>
  </w:footnote>
  <w:footnote w:id="23">
    <w:p w14:paraId="0DBBDC06" w14:textId="77777777" w:rsidR="00882221" w:rsidRPr="00AD0B9B" w:rsidRDefault="00882221"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Theoretically they make almost zero </w:t>
      </w:r>
      <w:r w:rsidRPr="00AD0B9B">
        <w:rPr>
          <w:rFonts w:ascii="Times New Roman" w:hAnsi="Times New Roman" w:cs="Times New Roman"/>
          <w:i/>
          <w:iCs/>
          <w:color w:val="000000" w:themeColor="text1"/>
        </w:rPr>
        <w:t>economic</w:t>
      </w:r>
      <w:r w:rsidRPr="00AD0B9B">
        <w:rPr>
          <w:rFonts w:ascii="Times New Roman" w:hAnsi="Times New Roman" w:cs="Times New Roman"/>
          <w:color w:val="000000" w:themeColor="text1"/>
        </w:rPr>
        <w:t xml:space="preserve"> profit, which </w:t>
      </w:r>
      <w:proofErr w:type="gramStart"/>
      <w:r w:rsidRPr="00AD0B9B">
        <w:rPr>
          <w:rFonts w:ascii="Times New Roman" w:hAnsi="Times New Roman" w:cs="Times New Roman"/>
          <w:color w:val="000000" w:themeColor="text1"/>
        </w:rPr>
        <w:t>takes into account</w:t>
      </w:r>
      <w:proofErr w:type="gramEnd"/>
      <w:r w:rsidRPr="00AD0B9B">
        <w:rPr>
          <w:rFonts w:ascii="Times New Roman" w:hAnsi="Times New Roman" w:cs="Times New Roman"/>
          <w:color w:val="000000" w:themeColor="text1"/>
        </w:rPr>
        <w:t xml:space="preserve"> implicit opportunity costs on top of explicit costs.</w:t>
      </w:r>
    </w:p>
  </w:footnote>
  <w:footnote w:id="24">
    <w:p w14:paraId="07D3E400" w14:textId="77777777" w:rsidR="00D57B50" w:rsidRPr="00AD0B9B" w:rsidRDefault="00D57B50"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Amartya Sen, “The Profit Motive,” </w:t>
      </w:r>
      <w:r w:rsidRPr="00AD0B9B">
        <w:rPr>
          <w:rFonts w:ascii="Times New Roman" w:hAnsi="Times New Roman" w:cs="Times New Roman"/>
          <w:i/>
          <w:iCs/>
          <w:color w:val="000000" w:themeColor="text1"/>
        </w:rPr>
        <w:t>Resources, Values, and Development</w:t>
      </w:r>
      <w:r w:rsidRPr="00AD0B9B">
        <w:rPr>
          <w:rFonts w:ascii="Times New Roman" w:hAnsi="Times New Roman" w:cs="Times New Roman"/>
          <w:color w:val="000000" w:themeColor="text1"/>
        </w:rPr>
        <w:t xml:space="preserve"> (Cambridge: Harvard University Press, 1984), p. 107.</w:t>
      </w:r>
    </w:p>
  </w:footnote>
  <w:footnote w:id="25">
    <w:p w14:paraId="395743A9" w14:textId="70BD4FB0" w:rsidR="0084581D" w:rsidRPr="00AD0B9B" w:rsidRDefault="0084581D"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00AD0B9B" w:rsidRPr="00AD0B9B">
        <w:rPr>
          <w:rFonts w:ascii="Times New Roman" w:hAnsi="Times New Roman" w:cs="Times New Roman"/>
        </w:rPr>
        <w:t xml:space="preserve">Joseph A. Schumpeter, </w:t>
      </w:r>
      <w:r w:rsidR="00AD0B9B" w:rsidRPr="00AD0B9B">
        <w:rPr>
          <w:rFonts w:ascii="Times New Roman" w:hAnsi="Times New Roman" w:cs="Times New Roman"/>
          <w:i/>
          <w:iCs/>
        </w:rPr>
        <w:t>Capitalism, Socialism, and Democracy</w:t>
      </w:r>
      <w:r w:rsidR="00AD0B9B" w:rsidRPr="00AD0B9B">
        <w:rPr>
          <w:rFonts w:ascii="Times New Roman" w:hAnsi="Times New Roman" w:cs="Times New Roman"/>
        </w:rPr>
        <w:t>, 1st ed (New York: Harper Perennial Modern Thought, 2008)</w:t>
      </w:r>
      <w:r w:rsidR="00AD0B9B">
        <w:rPr>
          <w:rFonts w:ascii="Times New Roman" w:hAnsi="Times New Roman" w:cs="Times New Roman"/>
        </w:rPr>
        <w:t>, p. 83.</w:t>
      </w:r>
    </w:p>
  </w:footnote>
  <w:footnote w:id="26">
    <w:p w14:paraId="59377321" w14:textId="6BB8E5CE" w:rsidR="00AD0B9B" w:rsidRPr="00F10C0E" w:rsidRDefault="00AD0B9B">
      <w:pPr>
        <w:pStyle w:val="FootnoteText"/>
        <w:rPr>
          <w:rFonts w:ascii="Times New Roman" w:hAnsi="Times New Roman" w:cs="Times New Roman"/>
        </w:rPr>
      </w:pPr>
      <w:r w:rsidRPr="00F10C0E">
        <w:rPr>
          <w:rStyle w:val="FootnoteReference"/>
          <w:rFonts w:ascii="Times New Roman" w:hAnsi="Times New Roman" w:cs="Times New Roman"/>
        </w:rPr>
        <w:footnoteRef/>
      </w:r>
      <w:r w:rsidRPr="00F10C0E">
        <w:rPr>
          <w:rFonts w:ascii="Times New Roman" w:hAnsi="Times New Roman" w:cs="Times New Roman"/>
        </w:rPr>
        <w:t xml:space="preserve"> Ibid., </w:t>
      </w:r>
      <w:r w:rsidR="006D4FE0" w:rsidRPr="00F10C0E">
        <w:rPr>
          <w:rFonts w:ascii="Times New Roman" w:hAnsi="Times New Roman" w:cs="Times New Roman"/>
        </w:rPr>
        <w:t>p. 85.</w:t>
      </w:r>
    </w:p>
  </w:footnote>
  <w:footnote w:id="27">
    <w:p w14:paraId="3CE5865A" w14:textId="31FC9926" w:rsidR="00997BB8" w:rsidRPr="00AD0B9B" w:rsidRDefault="00997BB8"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00A1231D" w:rsidRPr="00AD0B9B">
        <w:rPr>
          <w:rFonts w:ascii="Times New Roman" w:hAnsi="Times New Roman" w:cs="Times New Roman"/>
        </w:rPr>
        <w:t xml:space="preserve"> Jeff Stein, “Seattle council votes to repeal tax to help homeless amid opposition from Amazon, other businesses,” </w:t>
      </w:r>
      <w:r w:rsidR="00A1231D" w:rsidRPr="00F10C0E">
        <w:rPr>
          <w:rFonts w:ascii="Times New Roman" w:hAnsi="Times New Roman" w:cs="Times New Roman"/>
          <w:i/>
          <w:iCs/>
        </w:rPr>
        <w:t>The Washington Post</w:t>
      </w:r>
      <w:r w:rsidR="00A1231D" w:rsidRPr="00AD0B9B">
        <w:rPr>
          <w:rFonts w:ascii="Times New Roman" w:hAnsi="Times New Roman" w:cs="Times New Roman"/>
        </w:rPr>
        <w:t xml:space="preserve"> (June 12, 2018). </w:t>
      </w:r>
      <w:hyperlink r:id="rId4" w:history="1">
        <w:r w:rsidR="00A1231D" w:rsidRPr="00AD0B9B">
          <w:rPr>
            <w:rStyle w:val="Hyperlink"/>
            <w:rFonts w:ascii="Times New Roman" w:hAnsi="Times New Roman" w:cs="Times New Roman"/>
          </w:rPr>
          <w:t>https://www.washingtonpost.com/news/wonk/wp/2018/06/12/seattle-backs-off-tax-to-help-homeless-after-amazon-business-groups-mount-fierce-opposition/</w:t>
        </w:r>
      </w:hyperlink>
      <w:r w:rsidRPr="00AD0B9B">
        <w:rPr>
          <w:rFonts w:ascii="Times New Roman" w:hAnsi="Times New Roman" w:cs="Times New Roman"/>
        </w:rPr>
        <w:t xml:space="preserve"> </w:t>
      </w:r>
    </w:p>
  </w:footnote>
  <w:footnote w:id="28">
    <w:p w14:paraId="339DF86E" w14:textId="29A71397" w:rsidR="007B2577" w:rsidRPr="00AD0B9B" w:rsidRDefault="007B2577"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w:t>
      </w:r>
      <w:r w:rsidR="006D4FE0" w:rsidRPr="006D4FE0">
        <w:rPr>
          <w:rFonts w:ascii="Times New Roman" w:hAnsi="Times New Roman" w:cs="Times New Roman"/>
          <w:color w:val="000000" w:themeColor="text1"/>
        </w:rPr>
        <w:t xml:space="preserve">Joshua Cohen and Joel Rogers, </w:t>
      </w:r>
      <w:r w:rsidR="006D4FE0" w:rsidRPr="006D4FE0">
        <w:rPr>
          <w:rFonts w:ascii="Times New Roman" w:hAnsi="Times New Roman" w:cs="Times New Roman"/>
          <w:i/>
          <w:iCs/>
          <w:color w:val="000000" w:themeColor="text1"/>
        </w:rPr>
        <w:t>On Democracy</w:t>
      </w:r>
      <w:r w:rsidR="006D4FE0" w:rsidRPr="006D4FE0">
        <w:rPr>
          <w:rFonts w:ascii="Times New Roman" w:hAnsi="Times New Roman" w:cs="Times New Roman"/>
          <w:color w:val="000000" w:themeColor="text1"/>
        </w:rPr>
        <w:t xml:space="preserve"> (New York: Penguin Books, 1983)</w:t>
      </w:r>
      <w:r w:rsidRPr="00AD0B9B">
        <w:rPr>
          <w:rFonts w:ascii="Times New Roman" w:hAnsi="Times New Roman" w:cs="Times New Roman"/>
          <w:i/>
          <w:iCs/>
          <w:color w:val="000000" w:themeColor="text1"/>
        </w:rPr>
        <w:t>,</w:t>
      </w:r>
      <w:r w:rsidRPr="00AD0B9B">
        <w:rPr>
          <w:rFonts w:ascii="Times New Roman" w:hAnsi="Times New Roman" w:cs="Times New Roman"/>
          <w:color w:val="000000" w:themeColor="text1"/>
        </w:rPr>
        <w:t xml:space="preserve"> p. 53.</w:t>
      </w:r>
    </w:p>
  </w:footnote>
  <w:footnote w:id="29">
    <w:p w14:paraId="4E5060D6" w14:textId="584BB3BA" w:rsidR="007B2577" w:rsidRPr="00AD0B9B" w:rsidRDefault="007B2577" w:rsidP="0096009C">
      <w:pPr>
        <w:pStyle w:val="FootnoteText"/>
        <w:jc w:val="both"/>
        <w:rPr>
          <w:rFonts w:ascii="Times New Roman" w:hAnsi="Times New Roman" w:cs="Times New Roman"/>
          <w:color w:val="FF0000"/>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Pr="00AD0B9B">
        <w:rPr>
          <w:rFonts w:ascii="Times New Roman" w:hAnsi="Times New Roman" w:cs="Times New Roman"/>
          <w:color w:val="FF0000"/>
        </w:rPr>
        <w:t>He</w:t>
      </w:r>
      <w:r w:rsidR="00540106" w:rsidRPr="00AD0B9B">
        <w:rPr>
          <w:rFonts w:ascii="Times New Roman" w:hAnsi="Times New Roman" w:cs="Times New Roman"/>
          <w:color w:val="FF0000"/>
        </w:rPr>
        <w:t>nceforth,</w:t>
      </w:r>
      <w:r w:rsidRPr="00AD0B9B">
        <w:rPr>
          <w:rFonts w:ascii="Times New Roman" w:hAnsi="Times New Roman" w:cs="Times New Roman"/>
          <w:color w:val="FF0000"/>
        </w:rPr>
        <w:t xml:space="preserve"> instead of </w:t>
      </w:r>
      <w:r w:rsidR="00B851B8" w:rsidRPr="00AD0B9B">
        <w:rPr>
          <w:rFonts w:ascii="Times New Roman" w:hAnsi="Times New Roman" w:cs="Times New Roman"/>
          <w:color w:val="FF0000"/>
        </w:rPr>
        <w:t>“c</w:t>
      </w:r>
      <w:r w:rsidRPr="00AD0B9B">
        <w:rPr>
          <w:rFonts w:ascii="Times New Roman" w:hAnsi="Times New Roman" w:cs="Times New Roman"/>
          <w:color w:val="FF0000"/>
        </w:rPr>
        <w:t xml:space="preserve">hoice of </w:t>
      </w:r>
      <w:r w:rsidR="00B851B8" w:rsidRPr="00AD0B9B">
        <w:rPr>
          <w:rFonts w:ascii="Times New Roman" w:hAnsi="Times New Roman" w:cs="Times New Roman"/>
          <w:color w:val="FF0000"/>
        </w:rPr>
        <w:t xml:space="preserve">democratic </w:t>
      </w:r>
      <w:r w:rsidRPr="00AD0B9B">
        <w:rPr>
          <w:rFonts w:ascii="Times New Roman" w:hAnsi="Times New Roman" w:cs="Times New Roman"/>
          <w:color w:val="FF0000"/>
        </w:rPr>
        <w:t>aims</w:t>
      </w:r>
      <w:r w:rsidR="00540106" w:rsidRPr="00AD0B9B">
        <w:rPr>
          <w:rFonts w:ascii="Times New Roman" w:hAnsi="Times New Roman" w:cs="Times New Roman"/>
          <w:color w:val="FF0000"/>
        </w:rPr>
        <w:t xml:space="preserve">”—a </w:t>
      </w:r>
      <w:r w:rsidRPr="00AD0B9B">
        <w:rPr>
          <w:rFonts w:ascii="Times New Roman" w:hAnsi="Times New Roman" w:cs="Times New Roman"/>
          <w:color w:val="FF0000"/>
        </w:rPr>
        <w:t>term specific to Christiano’s framework</w:t>
      </w:r>
      <w:r w:rsidR="00D9675C" w:rsidRPr="00AD0B9B">
        <w:rPr>
          <w:rFonts w:ascii="Times New Roman" w:hAnsi="Times New Roman" w:cs="Times New Roman"/>
          <w:color w:val="FF0000"/>
        </w:rPr>
        <w:t xml:space="preserve"> that presupposes a separation between choice of aims and their implementation</w:t>
      </w:r>
      <w:r w:rsidR="00540106" w:rsidRPr="00AD0B9B">
        <w:rPr>
          <w:rFonts w:ascii="Times New Roman" w:hAnsi="Times New Roman" w:cs="Times New Roman"/>
          <w:color w:val="FF0000"/>
        </w:rPr>
        <w:t>—I use</w:t>
      </w:r>
      <w:r w:rsidR="00074084" w:rsidRPr="00AD0B9B">
        <w:rPr>
          <w:rFonts w:ascii="Times New Roman" w:hAnsi="Times New Roman" w:cs="Times New Roman"/>
          <w:color w:val="FF0000"/>
        </w:rPr>
        <w:t xml:space="preserve"> the </w:t>
      </w:r>
      <w:r w:rsidR="007971BE" w:rsidRPr="00AD0B9B">
        <w:rPr>
          <w:rFonts w:ascii="Times New Roman" w:hAnsi="Times New Roman" w:cs="Times New Roman"/>
          <w:color w:val="FF0000"/>
        </w:rPr>
        <w:t xml:space="preserve">more general </w:t>
      </w:r>
      <w:r w:rsidR="00074084" w:rsidRPr="00AD0B9B">
        <w:rPr>
          <w:rFonts w:ascii="Times New Roman" w:hAnsi="Times New Roman" w:cs="Times New Roman"/>
          <w:color w:val="FF0000"/>
        </w:rPr>
        <w:t>expression</w:t>
      </w:r>
      <w:r w:rsidRPr="00AD0B9B">
        <w:rPr>
          <w:rFonts w:ascii="Times New Roman" w:hAnsi="Times New Roman" w:cs="Times New Roman"/>
          <w:color w:val="FF0000"/>
        </w:rPr>
        <w:t xml:space="preserve"> </w:t>
      </w:r>
      <w:r w:rsidR="00B851B8" w:rsidRPr="00AD0B9B">
        <w:rPr>
          <w:rFonts w:ascii="Times New Roman" w:hAnsi="Times New Roman" w:cs="Times New Roman"/>
          <w:color w:val="FF0000"/>
        </w:rPr>
        <w:t>“f</w:t>
      </w:r>
      <w:r w:rsidRPr="00AD0B9B">
        <w:rPr>
          <w:rFonts w:ascii="Times New Roman" w:hAnsi="Times New Roman" w:cs="Times New Roman"/>
          <w:color w:val="FF0000"/>
        </w:rPr>
        <w:t xml:space="preserve">ormation of the </w:t>
      </w:r>
      <w:r w:rsidR="00B851B8" w:rsidRPr="00AD0B9B">
        <w:rPr>
          <w:rFonts w:ascii="Times New Roman" w:hAnsi="Times New Roman" w:cs="Times New Roman"/>
          <w:color w:val="FF0000"/>
        </w:rPr>
        <w:t xml:space="preserve">democratic </w:t>
      </w:r>
      <w:r w:rsidRPr="00AD0B9B">
        <w:rPr>
          <w:rFonts w:ascii="Times New Roman" w:hAnsi="Times New Roman" w:cs="Times New Roman"/>
          <w:color w:val="FF0000"/>
        </w:rPr>
        <w:t>will</w:t>
      </w:r>
      <w:r w:rsidR="007971BE" w:rsidRPr="00AD0B9B">
        <w:rPr>
          <w:rFonts w:ascii="Times New Roman" w:hAnsi="Times New Roman" w:cs="Times New Roman"/>
          <w:color w:val="FF0000"/>
        </w:rPr>
        <w:t xml:space="preserve">.” </w:t>
      </w:r>
      <w:r w:rsidR="00074084" w:rsidRPr="00AD0B9B">
        <w:rPr>
          <w:rFonts w:ascii="Times New Roman" w:hAnsi="Times New Roman" w:cs="Times New Roman"/>
          <w:color w:val="FF0000"/>
        </w:rPr>
        <w:t>Yet, in doing so, I do not mean to</w:t>
      </w:r>
      <w:r w:rsidR="004E10F5" w:rsidRPr="00AD0B9B">
        <w:rPr>
          <w:rFonts w:ascii="Times New Roman" w:hAnsi="Times New Roman" w:cs="Times New Roman"/>
          <w:color w:val="FF0000"/>
        </w:rPr>
        <w:t xml:space="preserve"> assume</w:t>
      </w:r>
      <w:r w:rsidR="00074084" w:rsidRPr="00AD0B9B">
        <w:rPr>
          <w:rFonts w:ascii="Times New Roman" w:hAnsi="Times New Roman" w:cs="Times New Roman"/>
          <w:color w:val="FF0000"/>
        </w:rPr>
        <w:t xml:space="preserve"> </w:t>
      </w:r>
      <w:r w:rsidR="00B851B8" w:rsidRPr="00AD0B9B">
        <w:rPr>
          <w:rFonts w:ascii="Times New Roman" w:hAnsi="Times New Roman" w:cs="Times New Roman"/>
          <w:color w:val="FF0000"/>
        </w:rPr>
        <w:t xml:space="preserve">“the democratic will” as </w:t>
      </w:r>
      <w:r w:rsidR="00074084" w:rsidRPr="00AD0B9B">
        <w:rPr>
          <w:rFonts w:ascii="Times New Roman" w:hAnsi="Times New Roman" w:cs="Times New Roman"/>
          <w:color w:val="FF0000"/>
        </w:rPr>
        <w:t xml:space="preserve">some metaphysical </w:t>
      </w:r>
      <w:r w:rsidR="00B851B8" w:rsidRPr="00AD0B9B">
        <w:rPr>
          <w:rFonts w:ascii="Times New Roman" w:hAnsi="Times New Roman" w:cs="Times New Roman"/>
          <w:color w:val="FF0000"/>
        </w:rPr>
        <w:t>entit</w:t>
      </w:r>
      <w:r w:rsidR="00E160ED" w:rsidRPr="00AD0B9B">
        <w:rPr>
          <w:rFonts w:ascii="Times New Roman" w:hAnsi="Times New Roman" w:cs="Times New Roman"/>
          <w:color w:val="FF0000"/>
        </w:rPr>
        <w:t>y, not the least because of the incoherence in the idea of “popular will” well-known in social choice theory.</w:t>
      </w:r>
      <w:r w:rsidR="00B851B8" w:rsidRPr="00AD0B9B">
        <w:rPr>
          <w:rFonts w:ascii="Times New Roman" w:hAnsi="Times New Roman" w:cs="Times New Roman"/>
          <w:color w:val="FF0000"/>
        </w:rPr>
        <w:t xml:space="preserve"> </w:t>
      </w:r>
      <w:r w:rsidR="00E160ED" w:rsidRPr="00AD0B9B">
        <w:rPr>
          <w:rFonts w:ascii="Times New Roman" w:hAnsi="Times New Roman" w:cs="Times New Roman"/>
          <w:color w:val="FF0000"/>
        </w:rPr>
        <w:t>I use “the democratic will” merely as a shorthand for the democratic decision-making process</w:t>
      </w:r>
      <w:r w:rsidR="005D41A6" w:rsidRPr="00AD0B9B">
        <w:rPr>
          <w:rFonts w:ascii="Times New Roman" w:hAnsi="Times New Roman" w:cs="Times New Roman"/>
          <w:color w:val="FF0000"/>
        </w:rPr>
        <w:t xml:space="preserve"> through which citizens and public officials </w:t>
      </w:r>
      <w:r w:rsidR="007971BE" w:rsidRPr="00AD0B9B">
        <w:rPr>
          <w:rFonts w:ascii="Times New Roman" w:hAnsi="Times New Roman" w:cs="Times New Roman"/>
          <w:color w:val="FF0000"/>
        </w:rPr>
        <w:t xml:space="preserve">deliberate, form their judgment, and produce decisional outcomes. </w:t>
      </w:r>
    </w:p>
  </w:footnote>
  <w:footnote w:id="30">
    <w:p w14:paraId="115A5D21" w14:textId="77777777" w:rsidR="00300EAE" w:rsidRPr="00AD0B9B" w:rsidRDefault="00300EAE"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Przeworski and Wallerstein, “The Structural Dependence of the State on Capital,” p. 12, my emphasis.</w:t>
      </w:r>
    </w:p>
  </w:footnote>
  <w:footnote w:id="31">
    <w:p w14:paraId="324AB52C" w14:textId="44ABE303" w:rsidR="00CB52F7" w:rsidRPr="00AD0B9B" w:rsidRDefault="00CB52F7"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Christiano, “The Uneasy Relationship,” p. 205.</w:t>
      </w:r>
    </w:p>
  </w:footnote>
  <w:footnote w:id="32">
    <w:p w14:paraId="70993814" w14:textId="09A75D0D" w:rsidR="002E23FE" w:rsidRPr="00AD0B9B" w:rsidRDefault="002E23FE"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In </w:t>
      </w:r>
      <w:r w:rsidR="00DD16E2" w:rsidRPr="00AD0B9B">
        <w:rPr>
          <w:rFonts w:ascii="Times New Roman" w:hAnsi="Times New Roman" w:cs="Times New Roman"/>
        </w:rPr>
        <w:t>existing</w:t>
      </w:r>
      <w:r w:rsidRPr="00AD0B9B">
        <w:rPr>
          <w:rFonts w:ascii="Times New Roman" w:hAnsi="Times New Roman" w:cs="Times New Roman"/>
        </w:rPr>
        <w:t xml:space="preserve"> capitalist democrac</w:t>
      </w:r>
      <w:r w:rsidR="00DD16E2" w:rsidRPr="00AD0B9B">
        <w:rPr>
          <w:rFonts w:ascii="Times New Roman" w:hAnsi="Times New Roman" w:cs="Times New Roman"/>
        </w:rPr>
        <w:t>ies</w:t>
      </w:r>
      <w:r w:rsidRPr="00AD0B9B">
        <w:rPr>
          <w:rFonts w:ascii="Times New Roman" w:hAnsi="Times New Roman" w:cs="Times New Roman"/>
        </w:rPr>
        <w:t>, investment may be a major channel of political influence for a wealthy</w:t>
      </w:r>
      <w:r w:rsidR="00A50A2A" w:rsidRPr="00AD0B9B">
        <w:rPr>
          <w:rFonts w:ascii="Times New Roman" w:hAnsi="Times New Roman" w:cs="Times New Roman"/>
        </w:rPr>
        <w:t xml:space="preserve"> political</w:t>
      </w:r>
      <w:r w:rsidRPr="00AD0B9B">
        <w:rPr>
          <w:rFonts w:ascii="Times New Roman" w:hAnsi="Times New Roman" w:cs="Times New Roman"/>
        </w:rPr>
        <w:t xml:space="preserve"> minority.</w:t>
      </w:r>
    </w:p>
  </w:footnote>
  <w:footnote w:id="33">
    <w:p w14:paraId="2EEEF464" w14:textId="63004E69" w:rsidR="00E36BAD" w:rsidRPr="00AD0B9B" w:rsidRDefault="00E36BAD"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Indeed</w:t>
      </w:r>
      <w:r w:rsidR="002A6050" w:rsidRPr="00AD0B9B">
        <w:rPr>
          <w:rFonts w:ascii="Times New Roman" w:hAnsi="Times New Roman" w:cs="Times New Roman"/>
        </w:rPr>
        <w:t xml:space="preserve">, this was the concern that motivated classical libertarians such as Friedrich Hayek and Milton Friedman, </w:t>
      </w:r>
      <w:proofErr w:type="gramStart"/>
      <w:r w:rsidR="002A6050" w:rsidRPr="00AD0B9B">
        <w:rPr>
          <w:rFonts w:ascii="Times New Roman" w:hAnsi="Times New Roman" w:cs="Times New Roman"/>
        </w:rPr>
        <w:t>and also</w:t>
      </w:r>
      <w:proofErr w:type="gramEnd"/>
      <w:r w:rsidR="002A6050" w:rsidRPr="00AD0B9B">
        <w:rPr>
          <w:rFonts w:ascii="Times New Roman" w:hAnsi="Times New Roman" w:cs="Times New Roman"/>
        </w:rPr>
        <w:t xml:space="preserve"> the reason why they </w:t>
      </w:r>
      <w:r w:rsidR="001D16DC" w:rsidRPr="00AD0B9B">
        <w:rPr>
          <w:rFonts w:ascii="Times New Roman" w:hAnsi="Times New Roman" w:cs="Times New Roman"/>
        </w:rPr>
        <w:t xml:space="preserve">took the </w:t>
      </w:r>
      <w:r w:rsidR="001D16DC" w:rsidRPr="00AD0B9B">
        <w:rPr>
          <w:rFonts w:ascii="Times New Roman" w:hAnsi="Times New Roman" w:cs="Times New Roman"/>
          <w:i/>
          <w:iCs/>
        </w:rPr>
        <w:t>economic constitution</w:t>
      </w:r>
      <w:r w:rsidR="001D16DC" w:rsidRPr="00AD0B9B">
        <w:rPr>
          <w:rFonts w:ascii="Times New Roman" w:hAnsi="Times New Roman" w:cs="Times New Roman"/>
        </w:rPr>
        <w:t xml:space="preserve"> seriously than others.</w:t>
      </w:r>
    </w:p>
  </w:footnote>
  <w:footnote w:id="34">
    <w:p w14:paraId="63E6CBEC" w14:textId="50D69628" w:rsidR="00901AF1" w:rsidRPr="00AD0B9B" w:rsidRDefault="00901AF1"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w:t>
      </w:r>
      <w:r w:rsidR="00ED01A9" w:rsidRPr="00AD0B9B">
        <w:rPr>
          <w:rFonts w:ascii="Times New Roman" w:hAnsi="Times New Roman" w:cs="Times New Roman"/>
          <w:color w:val="000000" w:themeColor="text1"/>
        </w:rPr>
        <w:t>An example of t</w:t>
      </w:r>
      <w:r w:rsidRPr="00AD0B9B">
        <w:rPr>
          <w:rFonts w:ascii="Times New Roman" w:hAnsi="Times New Roman" w:cs="Times New Roman"/>
          <w:color w:val="000000" w:themeColor="text1"/>
        </w:rPr>
        <w:t xml:space="preserve">he former view is </w:t>
      </w:r>
      <w:r w:rsidR="00934AF7" w:rsidRPr="00AD0B9B">
        <w:rPr>
          <w:rFonts w:ascii="Times New Roman" w:hAnsi="Times New Roman" w:cs="Times New Roman"/>
          <w:color w:val="000000" w:themeColor="text1"/>
        </w:rPr>
        <w:t xml:space="preserve">found in Rawls, </w:t>
      </w:r>
      <w:r w:rsidR="00934AF7" w:rsidRPr="00AD0B9B">
        <w:rPr>
          <w:rFonts w:ascii="Times New Roman" w:hAnsi="Times New Roman" w:cs="Times New Roman"/>
          <w:i/>
          <w:iCs/>
          <w:color w:val="000000" w:themeColor="text1"/>
        </w:rPr>
        <w:t>A Theory of Justice</w:t>
      </w:r>
      <w:r w:rsidR="004A008F" w:rsidRPr="00AD0B9B">
        <w:rPr>
          <w:rFonts w:ascii="Times New Roman" w:hAnsi="Times New Roman" w:cs="Times New Roman"/>
          <w:color w:val="000000" w:themeColor="text1"/>
        </w:rPr>
        <w:t xml:space="preserve">. </w:t>
      </w:r>
      <w:r w:rsidR="0014537F" w:rsidRPr="00AD0B9B">
        <w:rPr>
          <w:rFonts w:ascii="Times New Roman" w:hAnsi="Times New Roman" w:cs="Times New Roman"/>
          <w:color w:val="000000" w:themeColor="text1"/>
        </w:rPr>
        <w:t xml:space="preserve">Meanwhile, </w:t>
      </w:r>
      <w:r w:rsidRPr="00AD0B9B">
        <w:rPr>
          <w:rFonts w:ascii="Times New Roman" w:hAnsi="Times New Roman" w:cs="Times New Roman"/>
          <w:color w:val="000000" w:themeColor="text1"/>
        </w:rPr>
        <w:t xml:space="preserve">in the Marxist tradition, the problem of structural dependence </w:t>
      </w:r>
      <w:r w:rsidR="0014537F" w:rsidRPr="00AD0B9B">
        <w:rPr>
          <w:rFonts w:ascii="Times New Roman" w:hAnsi="Times New Roman" w:cs="Times New Roman"/>
          <w:color w:val="000000" w:themeColor="text1"/>
        </w:rPr>
        <w:t xml:space="preserve">is often treated </w:t>
      </w:r>
      <w:r w:rsidRPr="00AD0B9B">
        <w:rPr>
          <w:rFonts w:ascii="Times New Roman" w:hAnsi="Times New Roman" w:cs="Times New Roman"/>
          <w:color w:val="000000" w:themeColor="text1"/>
        </w:rPr>
        <w:t xml:space="preserve">as a </w:t>
      </w:r>
      <w:r w:rsidR="004A008F" w:rsidRPr="00AD0B9B">
        <w:rPr>
          <w:rFonts w:ascii="Times New Roman" w:hAnsi="Times New Roman" w:cs="Times New Roman"/>
          <w:color w:val="000000" w:themeColor="text1"/>
        </w:rPr>
        <w:t xml:space="preserve">problem of </w:t>
      </w:r>
      <w:r w:rsidR="0077345D" w:rsidRPr="00AD0B9B">
        <w:rPr>
          <w:rFonts w:ascii="Times New Roman" w:hAnsi="Times New Roman" w:cs="Times New Roman"/>
          <w:color w:val="000000" w:themeColor="text1"/>
        </w:rPr>
        <w:t xml:space="preserve">transitioning to socialism, while avoiding </w:t>
      </w:r>
      <w:r w:rsidRPr="00AD0B9B">
        <w:rPr>
          <w:rFonts w:ascii="Times New Roman" w:hAnsi="Times New Roman" w:cs="Times New Roman"/>
          <w:color w:val="000000" w:themeColor="text1"/>
        </w:rPr>
        <w:t>theorizing of what ideal democratic society looks like.</w:t>
      </w:r>
    </w:p>
  </w:footnote>
  <w:footnote w:id="35">
    <w:p w14:paraId="34BC84B5" w14:textId="40732F56" w:rsidR="000C3B60" w:rsidRPr="00AD0B9B" w:rsidRDefault="000C3B60"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000A0720" w:rsidRPr="00AD0B9B">
        <w:rPr>
          <w:rFonts w:ascii="Times New Roman" w:hAnsi="Times New Roman" w:cs="Times New Roman"/>
        </w:rPr>
        <w:t>Not all cases in POD where</w:t>
      </w:r>
      <w:r w:rsidRPr="00AD0B9B">
        <w:rPr>
          <w:rFonts w:ascii="Times New Roman" w:hAnsi="Times New Roman" w:cs="Times New Roman"/>
        </w:rPr>
        <w:t xml:space="preserve"> the elected government’s policy is undermined by its decentralized investment decisions</w:t>
      </w:r>
      <w:r w:rsidR="000A0720" w:rsidRPr="00AD0B9B">
        <w:rPr>
          <w:rFonts w:ascii="Times New Roman" w:hAnsi="Times New Roman" w:cs="Times New Roman"/>
        </w:rPr>
        <w:t xml:space="preserve"> exhibit this problem of self-inconsistency.</w:t>
      </w:r>
      <w:r w:rsidRPr="00AD0B9B">
        <w:rPr>
          <w:rFonts w:ascii="Times New Roman" w:hAnsi="Times New Roman" w:cs="Times New Roman"/>
        </w:rPr>
        <w:t xml:space="preserve"> For example, suppose groups A, B, and C</w:t>
      </w:r>
      <w:r w:rsidR="000A0720" w:rsidRPr="00AD0B9B">
        <w:rPr>
          <w:rFonts w:ascii="Times New Roman" w:hAnsi="Times New Roman" w:cs="Times New Roman"/>
        </w:rPr>
        <w:t>,</w:t>
      </w:r>
      <w:r w:rsidRPr="00AD0B9B">
        <w:rPr>
          <w:rFonts w:ascii="Times New Roman" w:hAnsi="Times New Roman" w:cs="Times New Roman"/>
        </w:rPr>
        <w:t xml:space="preserve"> each account</w:t>
      </w:r>
      <w:r w:rsidR="000A0720" w:rsidRPr="00AD0B9B">
        <w:rPr>
          <w:rFonts w:ascii="Times New Roman" w:hAnsi="Times New Roman" w:cs="Times New Roman"/>
        </w:rPr>
        <w:t>ing</w:t>
      </w:r>
      <w:r w:rsidRPr="00AD0B9B">
        <w:rPr>
          <w:rFonts w:ascii="Times New Roman" w:hAnsi="Times New Roman" w:cs="Times New Roman"/>
        </w:rPr>
        <w:t xml:space="preserve"> for one third of the electorate. Party X gains A and B’s support via an electoral alliance across multiple issues, but B and C disagree with Party X’s investment policy</w:t>
      </w:r>
      <w:r w:rsidR="000A0720" w:rsidRPr="00AD0B9B">
        <w:rPr>
          <w:rFonts w:ascii="Times New Roman" w:hAnsi="Times New Roman" w:cs="Times New Roman"/>
        </w:rPr>
        <w:t xml:space="preserve"> in specific</w:t>
      </w:r>
      <w:r w:rsidRPr="00AD0B9B">
        <w:rPr>
          <w:rFonts w:ascii="Times New Roman" w:hAnsi="Times New Roman" w:cs="Times New Roman"/>
        </w:rPr>
        <w:t>. Then Party X, when elected, will have the electoral majority’s support but lack the investor majority’s support. The prevalence of such cases will depend on the salience of investment politics in electoral competition, among other things.</w:t>
      </w:r>
    </w:p>
  </w:footnote>
  <w:footnote w:id="36">
    <w:p w14:paraId="61555482" w14:textId="18E2CF18" w:rsidR="00145857" w:rsidRPr="00AD0B9B" w:rsidRDefault="00145857"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004A6D77" w:rsidRPr="00AD0B9B">
        <w:rPr>
          <w:rFonts w:ascii="Times New Roman" w:hAnsi="Times New Roman" w:cs="Times New Roman"/>
        </w:rPr>
        <w:t>In “Ownership and Hierarchy” (</w:t>
      </w:r>
      <w:proofErr w:type="spellStart"/>
      <w:r w:rsidR="004A6D77" w:rsidRPr="00AD0B9B">
        <w:rPr>
          <w:rFonts w:ascii="Times New Roman" w:hAnsi="Times New Roman" w:cs="Times New Roman"/>
        </w:rPr>
        <w:t>ms.</w:t>
      </w:r>
      <w:proofErr w:type="spellEnd"/>
      <w:r w:rsidR="004A6D77" w:rsidRPr="00AD0B9B">
        <w:rPr>
          <w:rFonts w:ascii="Times New Roman" w:hAnsi="Times New Roman" w:cs="Times New Roman"/>
        </w:rPr>
        <w:t>),</w:t>
      </w:r>
      <w:r w:rsidRPr="00AD0B9B">
        <w:rPr>
          <w:rFonts w:ascii="Times New Roman" w:hAnsi="Times New Roman" w:cs="Times New Roman"/>
        </w:rPr>
        <w:t xml:space="preserve"> I </w:t>
      </w:r>
      <w:r w:rsidR="00FB77E0" w:rsidRPr="00AD0B9B">
        <w:rPr>
          <w:rFonts w:ascii="Times New Roman" w:hAnsi="Times New Roman" w:cs="Times New Roman"/>
        </w:rPr>
        <w:t xml:space="preserve">develop an account of the asymmetrical power of </w:t>
      </w:r>
      <w:r w:rsidR="005548D8" w:rsidRPr="00AD0B9B">
        <w:rPr>
          <w:rFonts w:ascii="Times New Roman" w:hAnsi="Times New Roman" w:cs="Times New Roman"/>
        </w:rPr>
        <w:t xml:space="preserve">capital owners of a capitalist society vis-à-vis non-owning </w:t>
      </w:r>
      <w:proofErr w:type="gramStart"/>
      <w:r w:rsidR="005548D8" w:rsidRPr="00AD0B9B">
        <w:rPr>
          <w:rFonts w:ascii="Times New Roman" w:hAnsi="Times New Roman" w:cs="Times New Roman"/>
        </w:rPr>
        <w:t>citizens</w:t>
      </w:r>
      <w:r w:rsidR="00FB77E0" w:rsidRPr="00AD0B9B">
        <w:rPr>
          <w:rFonts w:ascii="Times New Roman" w:hAnsi="Times New Roman" w:cs="Times New Roman"/>
        </w:rPr>
        <w:t>, and</w:t>
      </w:r>
      <w:proofErr w:type="gramEnd"/>
      <w:r w:rsidR="00FB77E0" w:rsidRPr="00AD0B9B">
        <w:rPr>
          <w:rFonts w:ascii="Times New Roman" w:hAnsi="Times New Roman" w:cs="Times New Roman"/>
        </w:rPr>
        <w:t xml:space="preserve"> use this account to argue against critiques of capitalism that center on anarchy and </w:t>
      </w:r>
      <w:r w:rsidR="002A0375" w:rsidRPr="00AD0B9B">
        <w:rPr>
          <w:rFonts w:ascii="Times New Roman" w:hAnsi="Times New Roman" w:cs="Times New Roman"/>
        </w:rPr>
        <w:t xml:space="preserve">collective </w:t>
      </w:r>
      <w:r w:rsidR="00FB77E0" w:rsidRPr="00AD0B9B">
        <w:rPr>
          <w:rFonts w:ascii="Times New Roman" w:hAnsi="Times New Roman" w:cs="Times New Roman"/>
        </w:rPr>
        <w:t>alienation</w:t>
      </w:r>
      <w:r w:rsidR="00E56780" w:rsidRPr="00AD0B9B">
        <w:rPr>
          <w:rFonts w:ascii="Times New Roman" w:hAnsi="Times New Roman" w:cs="Times New Roman"/>
        </w:rPr>
        <w:t xml:space="preserve"> such as Chiara </w:t>
      </w:r>
      <w:proofErr w:type="spellStart"/>
      <w:r w:rsidR="00E56780" w:rsidRPr="00AD0B9B">
        <w:rPr>
          <w:rFonts w:ascii="Times New Roman" w:hAnsi="Times New Roman" w:cs="Times New Roman"/>
        </w:rPr>
        <w:t>Cordelli’</w:t>
      </w:r>
      <w:r w:rsidR="004A6D77" w:rsidRPr="00AD0B9B">
        <w:rPr>
          <w:rFonts w:ascii="Times New Roman" w:hAnsi="Times New Roman" w:cs="Times New Roman"/>
        </w:rPr>
        <w:t>s</w:t>
      </w:r>
      <w:proofErr w:type="spellEnd"/>
      <w:r w:rsidR="004A6D77" w:rsidRPr="00AD0B9B">
        <w:rPr>
          <w:rFonts w:ascii="Times New Roman" w:hAnsi="Times New Roman" w:cs="Times New Roman"/>
        </w:rPr>
        <w:t xml:space="preserve"> </w:t>
      </w:r>
      <w:r w:rsidR="002A0375" w:rsidRPr="00AD0B9B">
        <w:rPr>
          <w:rFonts w:ascii="Times New Roman" w:hAnsi="Times New Roman" w:cs="Times New Roman"/>
        </w:rPr>
        <w:t xml:space="preserve">critique </w:t>
      </w:r>
      <w:r w:rsidR="004A6D77" w:rsidRPr="00AD0B9B">
        <w:rPr>
          <w:rFonts w:ascii="Times New Roman" w:hAnsi="Times New Roman" w:cs="Times New Roman"/>
        </w:rPr>
        <w:t>in “</w:t>
      </w:r>
      <w:r w:rsidR="00F235C0" w:rsidRPr="00AD0B9B">
        <w:rPr>
          <w:rFonts w:ascii="Times New Roman" w:hAnsi="Times New Roman" w:cs="Times New Roman"/>
        </w:rPr>
        <w:t>On the Radical Republican Critique of Capitalism” (</w:t>
      </w:r>
      <w:proofErr w:type="spellStart"/>
      <w:r w:rsidR="00F235C0" w:rsidRPr="00AD0B9B">
        <w:rPr>
          <w:rFonts w:ascii="Times New Roman" w:hAnsi="Times New Roman" w:cs="Times New Roman"/>
        </w:rPr>
        <w:t>ms.</w:t>
      </w:r>
      <w:proofErr w:type="spellEnd"/>
      <w:r w:rsidR="00F235C0" w:rsidRPr="00AD0B9B">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355D"/>
    <w:multiLevelType w:val="hybridMultilevel"/>
    <w:tmpl w:val="95A0B7F6"/>
    <w:lvl w:ilvl="0" w:tplc="419EB2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56E6A"/>
    <w:multiLevelType w:val="hybridMultilevel"/>
    <w:tmpl w:val="C7301F84"/>
    <w:lvl w:ilvl="0" w:tplc="1708D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B6D03"/>
    <w:multiLevelType w:val="hybridMultilevel"/>
    <w:tmpl w:val="A17821C8"/>
    <w:lvl w:ilvl="0" w:tplc="880A89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3390F"/>
    <w:multiLevelType w:val="hybridMultilevel"/>
    <w:tmpl w:val="1A0C8BEC"/>
    <w:lvl w:ilvl="0" w:tplc="E01C3B8E">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98335">
    <w:abstractNumId w:val="2"/>
  </w:num>
  <w:num w:numId="2" w16cid:durableId="22101001">
    <w:abstractNumId w:val="1"/>
  </w:num>
  <w:num w:numId="3" w16cid:durableId="159661">
    <w:abstractNumId w:val="3"/>
  </w:num>
  <w:num w:numId="4" w16cid:durableId="7438374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a S">
    <w15:presenceInfo w15:providerId="Windows Live" w15:userId="876ad496a74c74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US" w:vendorID="64" w:dllVersion="4096"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9E"/>
    <w:rsid w:val="0000042F"/>
    <w:rsid w:val="000011D0"/>
    <w:rsid w:val="000014E0"/>
    <w:rsid w:val="00001BA2"/>
    <w:rsid w:val="00001D2B"/>
    <w:rsid w:val="00002145"/>
    <w:rsid w:val="00002ECB"/>
    <w:rsid w:val="000073F4"/>
    <w:rsid w:val="000142DE"/>
    <w:rsid w:val="00016F01"/>
    <w:rsid w:val="0001704D"/>
    <w:rsid w:val="00020681"/>
    <w:rsid w:val="00020682"/>
    <w:rsid w:val="000206AF"/>
    <w:rsid w:val="000206B3"/>
    <w:rsid w:val="00020899"/>
    <w:rsid w:val="0002184C"/>
    <w:rsid w:val="00023BFC"/>
    <w:rsid w:val="000268D0"/>
    <w:rsid w:val="00027AB7"/>
    <w:rsid w:val="0003011A"/>
    <w:rsid w:val="00032A89"/>
    <w:rsid w:val="000342A6"/>
    <w:rsid w:val="0003437A"/>
    <w:rsid w:val="0003549B"/>
    <w:rsid w:val="0003571B"/>
    <w:rsid w:val="0003595F"/>
    <w:rsid w:val="00035BBC"/>
    <w:rsid w:val="00036B7F"/>
    <w:rsid w:val="00036E85"/>
    <w:rsid w:val="00037BE3"/>
    <w:rsid w:val="000401F1"/>
    <w:rsid w:val="000436C7"/>
    <w:rsid w:val="00046707"/>
    <w:rsid w:val="00046F95"/>
    <w:rsid w:val="0005386C"/>
    <w:rsid w:val="0005746B"/>
    <w:rsid w:val="00061482"/>
    <w:rsid w:val="00061762"/>
    <w:rsid w:val="00061D1E"/>
    <w:rsid w:val="000649B1"/>
    <w:rsid w:val="0006624E"/>
    <w:rsid w:val="000678E4"/>
    <w:rsid w:val="00067FA8"/>
    <w:rsid w:val="00070E02"/>
    <w:rsid w:val="00073002"/>
    <w:rsid w:val="000730BB"/>
    <w:rsid w:val="00073222"/>
    <w:rsid w:val="00074084"/>
    <w:rsid w:val="00074F67"/>
    <w:rsid w:val="0007509B"/>
    <w:rsid w:val="000757AA"/>
    <w:rsid w:val="00075CA9"/>
    <w:rsid w:val="00077AB1"/>
    <w:rsid w:val="0008270C"/>
    <w:rsid w:val="0008448B"/>
    <w:rsid w:val="00084818"/>
    <w:rsid w:val="00086AA5"/>
    <w:rsid w:val="00086D25"/>
    <w:rsid w:val="0008753D"/>
    <w:rsid w:val="00090B9E"/>
    <w:rsid w:val="00090BE2"/>
    <w:rsid w:val="00091D14"/>
    <w:rsid w:val="00092524"/>
    <w:rsid w:val="00095096"/>
    <w:rsid w:val="000954E2"/>
    <w:rsid w:val="00097C16"/>
    <w:rsid w:val="000A0720"/>
    <w:rsid w:val="000A0BF4"/>
    <w:rsid w:val="000A4B33"/>
    <w:rsid w:val="000A6C14"/>
    <w:rsid w:val="000A6F50"/>
    <w:rsid w:val="000A7985"/>
    <w:rsid w:val="000A7DE0"/>
    <w:rsid w:val="000B3808"/>
    <w:rsid w:val="000B552B"/>
    <w:rsid w:val="000B61AB"/>
    <w:rsid w:val="000C07A8"/>
    <w:rsid w:val="000C0A8A"/>
    <w:rsid w:val="000C0F40"/>
    <w:rsid w:val="000C2B11"/>
    <w:rsid w:val="000C3B60"/>
    <w:rsid w:val="000C5FDB"/>
    <w:rsid w:val="000C5FF9"/>
    <w:rsid w:val="000C7AD6"/>
    <w:rsid w:val="000C7B3A"/>
    <w:rsid w:val="000D0F91"/>
    <w:rsid w:val="000D1E36"/>
    <w:rsid w:val="000D2426"/>
    <w:rsid w:val="000D2731"/>
    <w:rsid w:val="000D332C"/>
    <w:rsid w:val="000D4D7E"/>
    <w:rsid w:val="000D5DEF"/>
    <w:rsid w:val="000D78E2"/>
    <w:rsid w:val="000E0D6C"/>
    <w:rsid w:val="000E20ED"/>
    <w:rsid w:val="000E2609"/>
    <w:rsid w:val="000E40FA"/>
    <w:rsid w:val="000F12A8"/>
    <w:rsid w:val="000F1873"/>
    <w:rsid w:val="000F62A3"/>
    <w:rsid w:val="000F6903"/>
    <w:rsid w:val="000F6F45"/>
    <w:rsid w:val="00100BB6"/>
    <w:rsid w:val="00100C43"/>
    <w:rsid w:val="0010326A"/>
    <w:rsid w:val="00103CC3"/>
    <w:rsid w:val="00103EC8"/>
    <w:rsid w:val="00104341"/>
    <w:rsid w:val="00104CC1"/>
    <w:rsid w:val="00105FCB"/>
    <w:rsid w:val="00106085"/>
    <w:rsid w:val="001074E7"/>
    <w:rsid w:val="00110E1B"/>
    <w:rsid w:val="001112C8"/>
    <w:rsid w:val="001143AA"/>
    <w:rsid w:val="001149FF"/>
    <w:rsid w:val="0011615B"/>
    <w:rsid w:val="00116670"/>
    <w:rsid w:val="0011715B"/>
    <w:rsid w:val="0011737D"/>
    <w:rsid w:val="00117E44"/>
    <w:rsid w:val="00117F3D"/>
    <w:rsid w:val="001218E2"/>
    <w:rsid w:val="0012233A"/>
    <w:rsid w:val="001224DD"/>
    <w:rsid w:val="00122790"/>
    <w:rsid w:val="00123572"/>
    <w:rsid w:val="00123903"/>
    <w:rsid w:val="00123C74"/>
    <w:rsid w:val="00124E39"/>
    <w:rsid w:val="00130987"/>
    <w:rsid w:val="001326CC"/>
    <w:rsid w:val="00132FD1"/>
    <w:rsid w:val="00134554"/>
    <w:rsid w:val="00135345"/>
    <w:rsid w:val="00135A95"/>
    <w:rsid w:val="00137021"/>
    <w:rsid w:val="0013730E"/>
    <w:rsid w:val="001378A4"/>
    <w:rsid w:val="0014160C"/>
    <w:rsid w:val="00144FEE"/>
    <w:rsid w:val="0014537F"/>
    <w:rsid w:val="00145857"/>
    <w:rsid w:val="00145C66"/>
    <w:rsid w:val="00146602"/>
    <w:rsid w:val="00147F23"/>
    <w:rsid w:val="00153C72"/>
    <w:rsid w:val="001542A3"/>
    <w:rsid w:val="0015634E"/>
    <w:rsid w:val="001607C5"/>
    <w:rsid w:val="00160ACB"/>
    <w:rsid w:val="00162892"/>
    <w:rsid w:val="00163E92"/>
    <w:rsid w:val="0016459F"/>
    <w:rsid w:val="00165C58"/>
    <w:rsid w:val="001666A1"/>
    <w:rsid w:val="00166F13"/>
    <w:rsid w:val="001676BD"/>
    <w:rsid w:val="00170EC5"/>
    <w:rsid w:val="001726E8"/>
    <w:rsid w:val="00174C7B"/>
    <w:rsid w:val="001812B8"/>
    <w:rsid w:val="00181B31"/>
    <w:rsid w:val="00182A4F"/>
    <w:rsid w:val="00185AF5"/>
    <w:rsid w:val="00186361"/>
    <w:rsid w:val="0018657A"/>
    <w:rsid w:val="00191C3B"/>
    <w:rsid w:val="00194248"/>
    <w:rsid w:val="0019497C"/>
    <w:rsid w:val="00195274"/>
    <w:rsid w:val="00196F52"/>
    <w:rsid w:val="001973E3"/>
    <w:rsid w:val="001A0559"/>
    <w:rsid w:val="001A1F2E"/>
    <w:rsid w:val="001A2754"/>
    <w:rsid w:val="001A2F64"/>
    <w:rsid w:val="001A6F4E"/>
    <w:rsid w:val="001A750B"/>
    <w:rsid w:val="001B0FB9"/>
    <w:rsid w:val="001B2E7D"/>
    <w:rsid w:val="001B3027"/>
    <w:rsid w:val="001B3340"/>
    <w:rsid w:val="001B427A"/>
    <w:rsid w:val="001C0A20"/>
    <w:rsid w:val="001C111B"/>
    <w:rsid w:val="001C384B"/>
    <w:rsid w:val="001C4813"/>
    <w:rsid w:val="001C5B34"/>
    <w:rsid w:val="001C6039"/>
    <w:rsid w:val="001C6138"/>
    <w:rsid w:val="001C692D"/>
    <w:rsid w:val="001C6CA3"/>
    <w:rsid w:val="001D044B"/>
    <w:rsid w:val="001D09A9"/>
    <w:rsid w:val="001D16DC"/>
    <w:rsid w:val="001D1BA3"/>
    <w:rsid w:val="001D35AB"/>
    <w:rsid w:val="001D3A28"/>
    <w:rsid w:val="001D3A6D"/>
    <w:rsid w:val="001D5C80"/>
    <w:rsid w:val="001D5F0E"/>
    <w:rsid w:val="001D6207"/>
    <w:rsid w:val="001D7780"/>
    <w:rsid w:val="001D78A3"/>
    <w:rsid w:val="001E0E87"/>
    <w:rsid w:val="001E1457"/>
    <w:rsid w:val="001E2E7C"/>
    <w:rsid w:val="001E33A8"/>
    <w:rsid w:val="001E37BE"/>
    <w:rsid w:val="001E6352"/>
    <w:rsid w:val="001E6E62"/>
    <w:rsid w:val="001F2F91"/>
    <w:rsid w:val="001F37A8"/>
    <w:rsid w:val="001F4847"/>
    <w:rsid w:val="001F5044"/>
    <w:rsid w:val="001F58AD"/>
    <w:rsid w:val="00200A00"/>
    <w:rsid w:val="00201117"/>
    <w:rsid w:val="0020205D"/>
    <w:rsid w:val="0020303E"/>
    <w:rsid w:val="00203523"/>
    <w:rsid w:val="00205937"/>
    <w:rsid w:val="0020612A"/>
    <w:rsid w:val="0020786B"/>
    <w:rsid w:val="0021031C"/>
    <w:rsid w:val="00210FE0"/>
    <w:rsid w:val="0021505F"/>
    <w:rsid w:val="002156EF"/>
    <w:rsid w:val="00215E18"/>
    <w:rsid w:val="00216BAB"/>
    <w:rsid w:val="00221393"/>
    <w:rsid w:val="00225458"/>
    <w:rsid w:val="00227C6E"/>
    <w:rsid w:val="002301AA"/>
    <w:rsid w:val="002301C2"/>
    <w:rsid w:val="0023124F"/>
    <w:rsid w:val="00231780"/>
    <w:rsid w:val="00232879"/>
    <w:rsid w:val="00233C60"/>
    <w:rsid w:val="0023519A"/>
    <w:rsid w:val="00235300"/>
    <w:rsid w:val="0023671F"/>
    <w:rsid w:val="002413CA"/>
    <w:rsid w:val="00243985"/>
    <w:rsid w:val="00243AA6"/>
    <w:rsid w:val="00244110"/>
    <w:rsid w:val="00246548"/>
    <w:rsid w:val="00246F30"/>
    <w:rsid w:val="00247076"/>
    <w:rsid w:val="00247996"/>
    <w:rsid w:val="00252B6E"/>
    <w:rsid w:val="00253BB5"/>
    <w:rsid w:val="00254082"/>
    <w:rsid w:val="00254A44"/>
    <w:rsid w:val="00255B64"/>
    <w:rsid w:val="00255E3B"/>
    <w:rsid w:val="00255FEF"/>
    <w:rsid w:val="0025673B"/>
    <w:rsid w:val="00261113"/>
    <w:rsid w:val="00261681"/>
    <w:rsid w:val="00261C03"/>
    <w:rsid w:val="00264379"/>
    <w:rsid w:val="00265128"/>
    <w:rsid w:val="0026536F"/>
    <w:rsid w:val="0026689E"/>
    <w:rsid w:val="002702DA"/>
    <w:rsid w:val="00270877"/>
    <w:rsid w:val="00270A3C"/>
    <w:rsid w:val="00271AA2"/>
    <w:rsid w:val="00271C22"/>
    <w:rsid w:val="00273279"/>
    <w:rsid w:val="00273854"/>
    <w:rsid w:val="00275706"/>
    <w:rsid w:val="00277200"/>
    <w:rsid w:val="002811C6"/>
    <w:rsid w:val="00281CF0"/>
    <w:rsid w:val="00282584"/>
    <w:rsid w:val="0028259D"/>
    <w:rsid w:val="002842BD"/>
    <w:rsid w:val="002845A2"/>
    <w:rsid w:val="00284793"/>
    <w:rsid w:val="0028696D"/>
    <w:rsid w:val="00286AD5"/>
    <w:rsid w:val="0029071C"/>
    <w:rsid w:val="0029102D"/>
    <w:rsid w:val="00291EA1"/>
    <w:rsid w:val="00292B8D"/>
    <w:rsid w:val="0029314F"/>
    <w:rsid w:val="00293884"/>
    <w:rsid w:val="002945DC"/>
    <w:rsid w:val="00296C42"/>
    <w:rsid w:val="002970B7"/>
    <w:rsid w:val="002977DF"/>
    <w:rsid w:val="00297BC1"/>
    <w:rsid w:val="00297DA7"/>
    <w:rsid w:val="002A0375"/>
    <w:rsid w:val="002A0510"/>
    <w:rsid w:val="002A2B75"/>
    <w:rsid w:val="002A315E"/>
    <w:rsid w:val="002A327F"/>
    <w:rsid w:val="002A3986"/>
    <w:rsid w:val="002A43B5"/>
    <w:rsid w:val="002A58F0"/>
    <w:rsid w:val="002A6050"/>
    <w:rsid w:val="002A6494"/>
    <w:rsid w:val="002B01EE"/>
    <w:rsid w:val="002B0DCE"/>
    <w:rsid w:val="002B0E9D"/>
    <w:rsid w:val="002B2757"/>
    <w:rsid w:val="002B2BD9"/>
    <w:rsid w:val="002B3B64"/>
    <w:rsid w:val="002B433A"/>
    <w:rsid w:val="002B49AC"/>
    <w:rsid w:val="002B5C02"/>
    <w:rsid w:val="002B6B0E"/>
    <w:rsid w:val="002B6D04"/>
    <w:rsid w:val="002B7811"/>
    <w:rsid w:val="002C0B31"/>
    <w:rsid w:val="002C274D"/>
    <w:rsid w:val="002C295C"/>
    <w:rsid w:val="002C2C81"/>
    <w:rsid w:val="002C3BD7"/>
    <w:rsid w:val="002C4521"/>
    <w:rsid w:val="002C4A92"/>
    <w:rsid w:val="002C4E4E"/>
    <w:rsid w:val="002C5097"/>
    <w:rsid w:val="002C54EA"/>
    <w:rsid w:val="002D257A"/>
    <w:rsid w:val="002D450D"/>
    <w:rsid w:val="002D4789"/>
    <w:rsid w:val="002D78EA"/>
    <w:rsid w:val="002E0401"/>
    <w:rsid w:val="002E187C"/>
    <w:rsid w:val="002E1B56"/>
    <w:rsid w:val="002E23FE"/>
    <w:rsid w:val="002E2A3B"/>
    <w:rsid w:val="002E2B14"/>
    <w:rsid w:val="002E39FF"/>
    <w:rsid w:val="002E3B86"/>
    <w:rsid w:val="002E4B27"/>
    <w:rsid w:val="002E5501"/>
    <w:rsid w:val="002E550D"/>
    <w:rsid w:val="002E6061"/>
    <w:rsid w:val="002E74CD"/>
    <w:rsid w:val="002E7511"/>
    <w:rsid w:val="002E7AA1"/>
    <w:rsid w:val="002F02B1"/>
    <w:rsid w:val="002F1A60"/>
    <w:rsid w:val="002F3C1D"/>
    <w:rsid w:val="002F3F7C"/>
    <w:rsid w:val="002F4192"/>
    <w:rsid w:val="002F472D"/>
    <w:rsid w:val="002F500A"/>
    <w:rsid w:val="002F6EFA"/>
    <w:rsid w:val="002F7002"/>
    <w:rsid w:val="00300EAE"/>
    <w:rsid w:val="003012AA"/>
    <w:rsid w:val="0030223C"/>
    <w:rsid w:val="00303055"/>
    <w:rsid w:val="003031DA"/>
    <w:rsid w:val="00304A1B"/>
    <w:rsid w:val="00304ACF"/>
    <w:rsid w:val="0030793F"/>
    <w:rsid w:val="00307AF4"/>
    <w:rsid w:val="00312271"/>
    <w:rsid w:val="00312834"/>
    <w:rsid w:val="00312936"/>
    <w:rsid w:val="00312D6E"/>
    <w:rsid w:val="00315833"/>
    <w:rsid w:val="00315AB5"/>
    <w:rsid w:val="00317789"/>
    <w:rsid w:val="00320273"/>
    <w:rsid w:val="00320566"/>
    <w:rsid w:val="003222F4"/>
    <w:rsid w:val="00324A00"/>
    <w:rsid w:val="0032550C"/>
    <w:rsid w:val="003256DE"/>
    <w:rsid w:val="00327C49"/>
    <w:rsid w:val="00332678"/>
    <w:rsid w:val="00332A22"/>
    <w:rsid w:val="00334FB2"/>
    <w:rsid w:val="00335915"/>
    <w:rsid w:val="00336772"/>
    <w:rsid w:val="003375CD"/>
    <w:rsid w:val="00337C9D"/>
    <w:rsid w:val="0034025D"/>
    <w:rsid w:val="00342500"/>
    <w:rsid w:val="00344A2C"/>
    <w:rsid w:val="003455D0"/>
    <w:rsid w:val="00346C13"/>
    <w:rsid w:val="00346F8E"/>
    <w:rsid w:val="00350DD5"/>
    <w:rsid w:val="00351523"/>
    <w:rsid w:val="003516AA"/>
    <w:rsid w:val="00351E76"/>
    <w:rsid w:val="003520C7"/>
    <w:rsid w:val="00352C77"/>
    <w:rsid w:val="00352DDC"/>
    <w:rsid w:val="00353239"/>
    <w:rsid w:val="003535DB"/>
    <w:rsid w:val="003538A3"/>
    <w:rsid w:val="00354210"/>
    <w:rsid w:val="00354218"/>
    <w:rsid w:val="00354C68"/>
    <w:rsid w:val="00357BDB"/>
    <w:rsid w:val="00360F68"/>
    <w:rsid w:val="00362120"/>
    <w:rsid w:val="00363FB9"/>
    <w:rsid w:val="00364386"/>
    <w:rsid w:val="0036467E"/>
    <w:rsid w:val="003650B1"/>
    <w:rsid w:val="003656F1"/>
    <w:rsid w:val="00365BFF"/>
    <w:rsid w:val="003663EF"/>
    <w:rsid w:val="00366892"/>
    <w:rsid w:val="00366EE0"/>
    <w:rsid w:val="00370BB9"/>
    <w:rsid w:val="00371844"/>
    <w:rsid w:val="003723F2"/>
    <w:rsid w:val="00372D15"/>
    <w:rsid w:val="00373FAD"/>
    <w:rsid w:val="00375CBB"/>
    <w:rsid w:val="003779B7"/>
    <w:rsid w:val="003779C8"/>
    <w:rsid w:val="00377ABC"/>
    <w:rsid w:val="003810B3"/>
    <w:rsid w:val="00381F41"/>
    <w:rsid w:val="00387273"/>
    <w:rsid w:val="003902B7"/>
    <w:rsid w:val="00390E1C"/>
    <w:rsid w:val="00391471"/>
    <w:rsid w:val="0039161F"/>
    <w:rsid w:val="00393B0F"/>
    <w:rsid w:val="00393CF4"/>
    <w:rsid w:val="00395322"/>
    <w:rsid w:val="003A0114"/>
    <w:rsid w:val="003A4D8A"/>
    <w:rsid w:val="003A60AB"/>
    <w:rsid w:val="003A7271"/>
    <w:rsid w:val="003B0D48"/>
    <w:rsid w:val="003B1E5A"/>
    <w:rsid w:val="003B26CF"/>
    <w:rsid w:val="003B33D4"/>
    <w:rsid w:val="003B409C"/>
    <w:rsid w:val="003B4DB8"/>
    <w:rsid w:val="003B5010"/>
    <w:rsid w:val="003B6BE9"/>
    <w:rsid w:val="003B7A53"/>
    <w:rsid w:val="003C04D4"/>
    <w:rsid w:val="003C0BA5"/>
    <w:rsid w:val="003C38C1"/>
    <w:rsid w:val="003C3AD8"/>
    <w:rsid w:val="003C723C"/>
    <w:rsid w:val="003C7F53"/>
    <w:rsid w:val="003D1037"/>
    <w:rsid w:val="003D1F58"/>
    <w:rsid w:val="003D2005"/>
    <w:rsid w:val="003D21E7"/>
    <w:rsid w:val="003D22C8"/>
    <w:rsid w:val="003D230E"/>
    <w:rsid w:val="003D3892"/>
    <w:rsid w:val="003D3B80"/>
    <w:rsid w:val="003D3D97"/>
    <w:rsid w:val="003D45E1"/>
    <w:rsid w:val="003D46F9"/>
    <w:rsid w:val="003D4B71"/>
    <w:rsid w:val="003D647E"/>
    <w:rsid w:val="003E1D4B"/>
    <w:rsid w:val="003E3E37"/>
    <w:rsid w:val="003F0853"/>
    <w:rsid w:val="003F1132"/>
    <w:rsid w:val="003F2AAA"/>
    <w:rsid w:val="003F31E6"/>
    <w:rsid w:val="003F4085"/>
    <w:rsid w:val="003F4A5D"/>
    <w:rsid w:val="003F4C42"/>
    <w:rsid w:val="003F5146"/>
    <w:rsid w:val="003F5A34"/>
    <w:rsid w:val="003F6825"/>
    <w:rsid w:val="003F7948"/>
    <w:rsid w:val="00400794"/>
    <w:rsid w:val="00400F3B"/>
    <w:rsid w:val="00402A16"/>
    <w:rsid w:val="00402F2E"/>
    <w:rsid w:val="004043ED"/>
    <w:rsid w:val="004060B3"/>
    <w:rsid w:val="00406152"/>
    <w:rsid w:val="0040627D"/>
    <w:rsid w:val="004067BB"/>
    <w:rsid w:val="00406D38"/>
    <w:rsid w:val="00407CA6"/>
    <w:rsid w:val="004117CB"/>
    <w:rsid w:val="0041319F"/>
    <w:rsid w:val="004168A5"/>
    <w:rsid w:val="00416AE6"/>
    <w:rsid w:val="00420044"/>
    <w:rsid w:val="004217EB"/>
    <w:rsid w:val="00421C10"/>
    <w:rsid w:val="0042263E"/>
    <w:rsid w:val="00422E6F"/>
    <w:rsid w:val="0042514C"/>
    <w:rsid w:val="004251C9"/>
    <w:rsid w:val="00426E59"/>
    <w:rsid w:val="00434E03"/>
    <w:rsid w:val="0043593B"/>
    <w:rsid w:val="00440254"/>
    <w:rsid w:val="00441CE8"/>
    <w:rsid w:val="00441D57"/>
    <w:rsid w:val="00444023"/>
    <w:rsid w:val="0044407B"/>
    <w:rsid w:val="00444B54"/>
    <w:rsid w:val="0045136D"/>
    <w:rsid w:val="00452E17"/>
    <w:rsid w:val="00452E45"/>
    <w:rsid w:val="0046025B"/>
    <w:rsid w:val="00460A03"/>
    <w:rsid w:val="00460A3B"/>
    <w:rsid w:val="00465921"/>
    <w:rsid w:val="00465D2C"/>
    <w:rsid w:val="004676C0"/>
    <w:rsid w:val="00470BB7"/>
    <w:rsid w:val="004741C9"/>
    <w:rsid w:val="004748B4"/>
    <w:rsid w:val="00475675"/>
    <w:rsid w:val="00475BAE"/>
    <w:rsid w:val="0047667C"/>
    <w:rsid w:val="00480906"/>
    <w:rsid w:val="004814C4"/>
    <w:rsid w:val="004818E5"/>
    <w:rsid w:val="004824BA"/>
    <w:rsid w:val="00482B5E"/>
    <w:rsid w:val="00483B0F"/>
    <w:rsid w:val="00483E5C"/>
    <w:rsid w:val="00484498"/>
    <w:rsid w:val="00484E8C"/>
    <w:rsid w:val="00485CCE"/>
    <w:rsid w:val="0048671A"/>
    <w:rsid w:val="0049077B"/>
    <w:rsid w:val="0049117F"/>
    <w:rsid w:val="00491443"/>
    <w:rsid w:val="00492555"/>
    <w:rsid w:val="00493CC8"/>
    <w:rsid w:val="00495106"/>
    <w:rsid w:val="00496665"/>
    <w:rsid w:val="0049678C"/>
    <w:rsid w:val="00496A17"/>
    <w:rsid w:val="00496F57"/>
    <w:rsid w:val="0049710B"/>
    <w:rsid w:val="004A008F"/>
    <w:rsid w:val="004A1846"/>
    <w:rsid w:val="004A4780"/>
    <w:rsid w:val="004A67A3"/>
    <w:rsid w:val="004A6D77"/>
    <w:rsid w:val="004A6DAC"/>
    <w:rsid w:val="004B122F"/>
    <w:rsid w:val="004B20AA"/>
    <w:rsid w:val="004B4832"/>
    <w:rsid w:val="004B5CB5"/>
    <w:rsid w:val="004B7D02"/>
    <w:rsid w:val="004C1565"/>
    <w:rsid w:val="004C3DA8"/>
    <w:rsid w:val="004C7563"/>
    <w:rsid w:val="004D0704"/>
    <w:rsid w:val="004D0FA1"/>
    <w:rsid w:val="004D333C"/>
    <w:rsid w:val="004D3A95"/>
    <w:rsid w:val="004D4AF7"/>
    <w:rsid w:val="004D5692"/>
    <w:rsid w:val="004D5965"/>
    <w:rsid w:val="004D5E70"/>
    <w:rsid w:val="004D68AE"/>
    <w:rsid w:val="004D72CC"/>
    <w:rsid w:val="004E02DC"/>
    <w:rsid w:val="004E0776"/>
    <w:rsid w:val="004E0D17"/>
    <w:rsid w:val="004E10F5"/>
    <w:rsid w:val="004E2459"/>
    <w:rsid w:val="004E2AD8"/>
    <w:rsid w:val="004E3CB7"/>
    <w:rsid w:val="004E437F"/>
    <w:rsid w:val="004E5126"/>
    <w:rsid w:val="004E5132"/>
    <w:rsid w:val="004E53FF"/>
    <w:rsid w:val="004E658E"/>
    <w:rsid w:val="004E6B01"/>
    <w:rsid w:val="004E7196"/>
    <w:rsid w:val="004E757C"/>
    <w:rsid w:val="004F2383"/>
    <w:rsid w:val="004F25D5"/>
    <w:rsid w:val="004F32FA"/>
    <w:rsid w:val="004F3546"/>
    <w:rsid w:val="004F4DE9"/>
    <w:rsid w:val="004F5A13"/>
    <w:rsid w:val="004F6EED"/>
    <w:rsid w:val="00500E59"/>
    <w:rsid w:val="00502388"/>
    <w:rsid w:val="0050480F"/>
    <w:rsid w:val="00505061"/>
    <w:rsid w:val="00506AB5"/>
    <w:rsid w:val="00511BC1"/>
    <w:rsid w:val="00512AEA"/>
    <w:rsid w:val="00512E06"/>
    <w:rsid w:val="00513A90"/>
    <w:rsid w:val="00514A4C"/>
    <w:rsid w:val="00514EC9"/>
    <w:rsid w:val="00515458"/>
    <w:rsid w:val="0051743A"/>
    <w:rsid w:val="00517ED6"/>
    <w:rsid w:val="00520400"/>
    <w:rsid w:val="005232C6"/>
    <w:rsid w:val="00525B8C"/>
    <w:rsid w:val="00526459"/>
    <w:rsid w:val="00526AA7"/>
    <w:rsid w:val="00526D3F"/>
    <w:rsid w:val="005270F7"/>
    <w:rsid w:val="00531801"/>
    <w:rsid w:val="005326AF"/>
    <w:rsid w:val="005371D7"/>
    <w:rsid w:val="0053767A"/>
    <w:rsid w:val="00540106"/>
    <w:rsid w:val="0054019B"/>
    <w:rsid w:val="0054074E"/>
    <w:rsid w:val="00540D46"/>
    <w:rsid w:val="005415AD"/>
    <w:rsid w:val="00542915"/>
    <w:rsid w:val="00546748"/>
    <w:rsid w:val="005505D3"/>
    <w:rsid w:val="00550877"/>
    <w:rsid w:val="00550EBA"/>
    <w:rsid w:val="005537AA"/>
    <w:rsid w:val="0055409A"/>
    <w:rsid w:val="005548D8"/>
    <w:rsid w:val="00555C1D"/>
    <w:rsid w:val="00556E0C"/>
    <w:rsid w:val="005578F7"/>
    <w:rsid w:val="00560211"/>
    <w:rsid w:val="0056101B"/>
    <w:rsid w:val="00562394"/>
    <w:rsid w:val="0056322F"/>
    <w:rsid w:val="00564715"/>
    <w:rsid w:val="0056535B"/>
    <w:rsid w:val="0056604B"/>
    <w:rsid w:val="00567710"/>
    <w:rsid w:val="005703E4"/>
    <w:rsid w:val="00572D16"/>
    <w:rsid w:val="0057343E"/>
    <w:rsid w:val="00574269"/>
    <w:rsid w:val="00574ABE"/>
    <w:rsid w:val="005765DE"/>
    <w:rsid w:val="00576EA8"/>
    <w:rsid w:val="00577174"/>
    <w:rsid w:val="005801C2"/>
    <w:rsid w:val="00580A70"/>
    <w:rsid w:val="0058440E"/>
    <w:rsid w:val="00587D5C"/>
    <w:rsid w:val="005909A7"/>
    <w:rsid w:val="00590D2A"/>
    <w:rsid w:val="00594DCD"/>
    <w:rsid w:val="005954E6"/>
    <w:rsid w:val="00596ACE"/>
    <w:rsid w:val="005A0639"/>
    <w:rsid w:val="005A0AEE"/>
    <w:rsid w:val="005A1EAC"/>
    <w:rsid w:val="005A2ED5"/>
    <w:rsid w:val="005A3151"/>
    <w:rsid w:val="005A3EED"/>
    <w:rsid w:val="005A5937"/>
    <w:rsid w:val="005A6D85"/>
    <w:rsid w:val="005A779C"/>
    <w:rsid w:val="005A7AE7"/>
    <w:rsid w:val="005B0A98"/>
    <w:rsid w:val="005B0D43"/>
    <w:rsid w:val="005B1D33"/>
    <w:rsid w:val="005B2015"/>
    <w:rsid w:val="005B201A"/>
    <w:rsid w:val="005B2AE1"/>
    <w:rsid w:val="005B3B9A"/>
    <w:rsid w:val="005B3FB7"/>
    <w:rsid w:val="005B4E8A"/>
    <w:rsid w:val="005B58DD"/>
    <w:rsid w:val="005B6EF0"/>
    <w:rsid w:val="005B75AD"/>
    <w:rsid w:val="005C0088"/>
    <w:rsid w:val="005C0E6F"/>
    <w:rsid w:val="005C1143"/>
    <w:rsid w:val="005C12E6"/>
    <w:rsid w:val="005C18AE"/>
    <w:rsid w:val="005C1BD5"/>
    <w:rsid w:val="005C21E2"/>
    <w:rsid w:val="005C2E3E"/>
    <w:rsid w:val="005C2F58"/>
    <w:rsid w:val="005C3FAB"/>
    <w:rsid w:val="005C4BE9"/>
    <w:rsid w:val="005C59F1"/>
    <w:rsid w:val="005C5AF5"/>
    <w:rsid w:val="005C6549"/>
    <w:rsid w:val="005C76EF"/>
    <w:rsid w:val="005D05B2"/>
    <w:rsid w:val="005D10FC"/>
    <w:rsid w:val="005D41A6"/>
    <w:rsid w:val="005D5416"/>
    <w:rsid w:val="005D59B6"/>
    <w:rsid w:val="005D5FB2"/>
    <w:rsid w:val="005D6196"/>
    <w:rsid w:val="005D75B3"/>
    <w:rsid w:val="005D77A8"/>
    <w:rsid w:val="005E1740"/>
    <w:rsid w:val="005E2229"/>
    <w:rsid w:val="005E30E4"/>
    <w:rsid w:val="005E55F8"/>
    <w:rsid w:val="005E6603"/>
    <w:rsid w:val="005E695B"/>
    <w:rsid w:val="005E75E0"/>
    <w:rsid w:val="005F09FC"/>
    <w:rsid w:val="005F1170"/>
    <w:rsid w:val="005F171C"/>
    <w:rsid w:val="005F33AD"/>
    <w:rsid w:val="005F384E"/>
    <w:rsid w:val="005F393E"/>
    <w:rsid w:val="005F4548"/>
    <w:rsid w:val="005F4563"/>
    <w:rsid w:val="0060480A"/>
    <w:rsid w:val="00605161"/>
    <w:rsid w:val="00605B48"/>
    <w:rsid w:val="00605E83"/>
    <w:rsid w:val="006109E1"/>
    <w:rsid w:val="00611253"/>
    <w:rsid w:val="006137BA"/>
    <w:rsid w:val="00614A98"/>
    <w:rsid w:val="006156FB"/>
    <w:rsid w:val="006169D2"/>
    <w:rsid w:val="0061775A"/>
    <w:rsid w:val="0062039C"/>
    <w:rsid w:val="0062088F"/>
    <w:rsid w:val="00625C3C"/>
    <w:rsid w:val="00626BB5"/>
    <w:rsid w:val="0062703C"/>
    <w:rsid w:val="00627CA0"/>
    <w:rsid w:val="006321DA"/>
    <w:rsid w:val="006341C8"/>
    <w:rsid w:val="00635794"/>
    <w:rsid w:val="00636C52"/>
    <w:rsid w:val="006379C7"/>
    <w:rsid w:val="00637B97"/>
    <w:rsid w:val="006408B6"/>
    <w:rsid w:val="00640FBF"/>
    <w:rsid w:val="00641EFF"/>
    <w:rsid w:val="00642342"/>
    <w:rsid w:val="00642777"/>
    <w:rsid w:val="0064312D"/>
    <w:rsid w:val="00644225"/>
    <w:rsid w:val="00645672"/>
    <w:rsid w:val="006458BA"/>
    <w:rsid w:val="006519C0"/>
    <w:rsid w:val="0065231B"/>
    <w:rsid w:val="00652B39"/>
    <w:rsid w:val="006555E2"/>
    <w:rsid w:val="00655C1E"/>
    <w:rsid w:val="006572C8"/>
    <w:rsid w:val="0065760F"/>
    <w:rsid w:val="00661364"/>
    <w:rsid w:val="00662018"/>
    <w:rsid w:val="00664125"/>
    <w:rsid w:val="0066463B"/>
    <w:rsid w:val="00665387"/>
    <w:rsid w:val="0066641A"/>
    <w:rsid w:val="00666993"/>
    <w:rsid w:val="00666F38"/>
    <w:rsid w:val="00667B34"/>
    <w:rsid w:val="00670839"/>
    <w:rsid w:val="006715FA"/>
    <w:rsid w:val="00672FC3"/>
    <w:rsid w:val="006730F9"/>
    <w:rsid w:val="006731C9"/>
    <w:rsid w:val="0067339D"/>
    <w:rsid w:val="00673ABA"/>
    <w:rsid w:val="00673E82"/>
    <w:rsid w:val="0067600B"/>
    <w:rsid w:val="006765F4"/>
    <w:rsid w:val="00676D51"/>
    <w:rsid w:val="0068141B"/>
    <w:rsid w:val="00681C14"/>
    <w:rsid w:val="00682730"/>
    <w:rsid w:val="00683207"/>
    <w:rsid w:val="00684D00"/>
    <w:rsid w:val="0068635E"/>
    <w:rsid w:val="00686536"/>
    <w:rsid w:val="00690B3F"/>
    <w:rsid w:val="00692078"/>
    <w:rsid w:val="00692E9F"/>
    <w:rsid w:val="006930E0"/>
    <w:rsid w:val="00693A66"/>
    <w:rsid w:val="00696CDB"/>
    <w:rsid w:val="006A1511"/>
    <w:rsid w:val="006A1890"/>
    <w:rsid w:val="006A1C98"/>
    <w:rsid w:val="006A1DA7"/>
    <w:rsid w:val="006A23EF"/>
    <w:rsid w:val="006A2B2A"/>
    <w:rsid w:val="006A3B49"/>
    <w:rsid w:val="006A4A59"/>
    <w:rsid w:val="006A61E0"/>
    <w:rsid w:val="006A7788"/>
    <w:rsid w:val="006A7EA8"/>
    <w:rsid w:val="006B0601"/>
    <w:rsid w:val="006B0A35"/>
    <w:rsid w:val="006B0BF4"/>
    <w:rsid w:val="006B3043"/>
    <w:rsid w:val="006B41A5"/>
    <w:rsid w:val="006B4943"/>
    <w:rsid w:val="006B6521"/>
    <w:rsid w:val="006C12F3"/>
    <w:rsid w:val="006C1576"/>
    <w:rsid w:val="006C19D1"/>
    <w:rsid w:val="006C3E96"/>
    <w:rsid w:val="006C6123"/>
    <w:rsid w:val="006C7C53"/>
    <w:rsid w:val="006C7CE8"/>
    <w:rsid w:val="006D06EC"/>
    <w:rsid w:val="006D4FE0"/>
    <w:rsid w:val="006D5724"/>
    <w:rsid w:val="006D6902"/>
    <w:rsid w:val="006D70AF"/>
    <w:rsid w:val="006E0F69"/>
    <w:rsid w:val="006E3A89"/>
    <w:rsid w:val="006E5253"/>
    <w:rsid w:val="006E6491"/>
    <w:rsid w:val="006E6CCF"/>
    <w:rsid w:val="006E7098"/>
    <w:rsid w:val="006E71BF"/>
    <w:rsid w:val="006E77C0"/>
    <w:rsid w:val="006F3980"/>
    <w:rsid w:val="006F6169"/>
    <w:rsid w:val="006F689F"/>
    <w:rsid w:val="006F71F7"/>
    <w:rsid w:val="00701D20"/>
    <w:rsid w:val="00704A3B"/>
    <w:rsid w:val="00706441"/>
    <w:rsid w:val="00706474"/>
    <w:rsid w:val="007078FA"/>
    <w:rsid w:val="00710094"/>
    <w:rsid w:val="0071072B"/>
    <w:rsid w:val="0071142E"/>
    <w:rsid w:val="00712C20"/>
    <w:rsid w:val="00713875"/>
    <w:rsid w:val="00713F61"/>
    <w:rsid w:val="00713FAF"/>
    <w:rsid w:val="007145A0"/>
    <w:rsid w:val="00714E5F"/>
    <w:rsid w:val="0071687F"/>
    <w:rsid w:val="007171A9"/>
    <w:rsid w:val="007178D8"/>
    <w:rsid w:val="007207FD"/>
    <w:rsid w:val="0072082F"/>
    <w:rsid w:val="00720D9E"/>
    <w:rsid w:val="00723550"/>
    <w:rsid w:val="00724D80"/>
    <w:rsid w:val="00725113"/>
    <w:rsid w:val="007275FA"/>
    <w:rsid w:val="00730F0A"/>
    <w:rsid w:val="007313AF"/>
    <w:rsid w:val="00732CE2"/>
    <w:rsid w:val="00733B2B"/>
    <w:rsid w:val="00736CCA"/>
    <w:rsid w:val="0073744F"/>
    <w:rsid w:val="007436B8"/>
    <w:rsid w:val="00745150"/>
    <w:rsid w:val="007462D6"/>
    <w:rsid w:val="0074711A"/>
    <w:rsid w:val="007508BE"/>
    <w:rsid w:val="007516A9"/>
    <w:rsid w:val="007517FB"/>
    <w:rsid w:val="00752E7B"/>
    <w:rsid w:val="0075367D"/>
    <w:rsid w:val="0075481C"/>
    <w:rsid w:val="0075569C"/>
    <w:rsid w:val="00755BDB"/>
    <w:rsid w:val="0075678D"/>
    <w:rsid w:val="0075688B"/>
    <w:rsid w:val="00757F53"/>
    <w:rsid w:val="007608D7"/>
    <w:rsid w:val="00761898"/>
    <w:rsid w:val="00762D52"/>
    <w:rsid w:val="007633BA"/>
    <w:rsid w:val="0076375C"/>
    <w:rsid w:val="00764FB0"/>
    <w:rsid w:val="0076671B"/>
    <w:rsid w:val="00766820"/>
    <w:rsid w:val="007679B2"/>
    <w:rsid w:val="0077000C"/>
    <w:rsid w:val="00771700"/>
    <w:rsid w:val="00771BD0"/>
    <w:rsid w:val="0077272D"/>
    <w:rsid w:val="0077345D"/>
    <w:rsid w:val="00775F7C"/>
    <w:rsid w:val="007762A2"/>
    <w:rsid w:val="0077666C"/>
    <w:rsid w:val="00780B09"/>
    <w:rsid w:val="00782942"/>
    <w:rsid w:val="0078304C"/>
    <w:rsid w:val="00783E00"/>
    <w:rsid w:val="007840FB"/>
    <w:rsid w:val="0078425F"/>
    <w:rsid w:val="0078564D"/>
    <w:rsid w:val="00785951"/>
    <w:rsid w:val="00785D43"/>
    <w:rsid w:val="00786267"/>
    <w:rsid w:val="0078668B"/>
    <w:rsid w:val="00786FE6"/>
    <w:rsid w:val="00787510"/>
    <w:rsid w:val="007917F6"/>
    <w:rsid w:val="00791BD5"/>
    <w:rsid w:val="0079228B"/>
    <w:rsid w:val="00792CE0"/>
    <w:rsid w:val="00793704"/>
    <w:rsid w:val="00794D09"/>
    <w:rsid w:val="00796CA7"/>
    <w:rsid w:val="007971BE"/>
    <w:rsid w:val="007A0C32"/>
    <w:rsid w:val="007A0E1F"/>
    <w:rsid w:val="007A12B5"/>
    <w:rsid w:val="007A1585"/>
    <w:rsid w:val="007A4239"/>
    <w:rsid w:val="007A4D80"/>
    <w:rsid w:val="007A611F"/>
    <w:rsid w:val="007B11E9"/>
    <w:rsid w:val="007B2577"/>
    <w:rsid w:val="007B2F82"/>
    <w:rsid w:val="007B3FC8"/>
    <w:rsid w:val="007B44F6"/>
    <w:rsid w:val="007B4E66"/>
    <w:rsid w:val="007B6997"/>
    <w:rsid w:val="007B6F13"/>
    <w:rsid w:val="007C0404"/>
    <w:rsid w:val="007C125F"/>
    <w:rsid w:val="007C165E"/>
    <w:rsid w:val="007C3E7E"/>
    <w:rsid w:val="007C66A2"/>
    <w:rsid w:val="007C732C"/>
    <w:rsid w:val="007D1418"/>
    <w:rsid w:val="007D1959"/>
    <w:rsid w:val="007D197C"/>
    <w:rsid w:val="007D20CA"/>
    <w:rsid w:val="007D36ED"/>
    <w:rsid w:val="007D55DF"/>
    <w:rsid w:val="007D62C3"/>
    <w:rsid w:val="007D68B5"/>
    <w:rsid w:val="007D6E26"/>
    <w:rsid w:val="007D7E80"/>
    <w:rsid w:val="007E0000"/>
    <w:rsid w:val="007E030C"/>
    <w:rsid w:val="007E198D"/>
    <w:rsid w:val="007E31AD"/>
    <w:rsid w:val="007E34F6"/>
    <w:rsid w:val="007E3938"/>
    <w:rsid w:val="007E4756"/>
    <w:rsid w:val="007E5CD4"/>
    <w:rsid w:val="007E69CE"/>
    <w:rsid w:val="007E732E"/>
    <w:rsid w:val="007E7BF2"/>
    <w:rsid w:val="007E7F85"/>
    <w:rsid w:val="007F070A"/>
    <w:rsid w:val="007F081F"/>
    <w:rsid w:val="007F14F1"/>
    <w:rsid w:val="007F2365"/>
    <w:rsid w:val="007F2C58"/>
    <w:rsid w:val="007F2DC1"/>
    <w:rsid w:val="007F48F2"/>
    <w:rsid w:val="007F567C"/>
    <w:rsid w:val="007F747F"/>
    <w:rsid w:val="0080002E"/>
    <w:rsid w:val="00801E67"/>
    <w:rsid w:val="00801FB3"/>
    <w:rsid w:val="0080301E"/>
    <w:rsid w:val="00803637"/>
    <w:rsid w:val="00803E17"/>
    <w:rsid w:val="00804A1F"/>
    <w:rsid w:val="00804C65"/>
    <w:rsid w:val="008069A3"/>
    <w:rsid w:val="00807498"/>
    <w:rsid w:val="00807539"/>
    <w:rsid w:val="008075B4"/>
    <w:rsid w:val="00810817"/>
    <w:rsid w:val="00810E6A"/>
    <w:rsid w:val="00813EFD"/>
    <w:rsid w:val="00815ACA"/>
    <w:rsid w:val="008176C6"/>
    <w:rsid w:val="00817946"/>
    <w:rsid w:val="00820765"/>
    <w:rsid w:val="00820980"/>
    <w:rsid w:val="008222D3"/>
    <w:rsid w:val="00822B91"/>
    <w:rsid w:val="00822D1B"/>
    <w:rsid w:val="008232E1"/>
    <w:rsid w:val="00823B18"/>
    <w:rsid w:val="008257AA"/>
    <w:rsid w:val="00825A6C"/>
    <w:rsid w:val="00825F61"/>
    <w:rsid w:val="0082756D"/>
    <w:rsid w:val="00827BEA"/>
    <w:rsid w:val="00827DE9"/>
    <w:rsid w:val="00832403"/>
    <w:rsid w:val="0083284D"/>
    <w:rsid w:val="00833438"/>
    <w:rsid w:val="00833A9A"/>
    <w:rsid w:val="00834C99"/>
    <w:rsid w:val="0084120F"/>
    <w:rsid w:val="0084197A"/>
    <w:rsid w:val="008432A0"/>
    <w:rsid w:val="008443CF"/>
    <w:rsid w:val="00844ED9"/>
    <w:rsid w:val="00845193"/>
    <w:rsid w:val="0084581D"/>
    <w:rsid w:val="00847471"/>
    <w:rsid w:val="008502AD"/>
    <w:rsid w:val="00851935"/>
    <w:rsid w:val="00851A66"/>
    <w:rsid w:val="00851F60"/>
    <w:rsid w:val="00851FA8"/>
    <w:rsid w:val="008528A2"/>
    <w:rsid w:val="00853F54"/>
    <w:rsid w:val="00854A44"/>
    <w:rsid w:val="00854AB9"/>
    <w:rsid w:val="00855648"/>
    <w:rsid w:val="008577E9"/>
    <w:rsid w:val="008622DB"/>
    <w:rsid w:val="00862829"/>
    <w:rsid w:val="00862C5D"/>
    <w:rsid w:val="00865A0E"/>
    <w:rsid w:val="00870051"/>
    <w:rsid w:val="00873E5E"/>
    <w:rsid w:val="00874BFE"/>
    <w:rsid w:val="00875C05"/>
    <w:rsid w:val="008763AA"/>
    <w:rsid w:val="0087658D"/>
    <w:rsid w:val="00880495"/>
    <w:rsid w:val="00880551"/>
    <w:rsid w:val="00880888"/>
    <w:rsid w:val="00880AF3"/>
    <w:rsid w:val="00880CE3"/>
    <w:rsid w:val="00882221"/>
    <w:rsid w:val="008834CD"/>
    <w:rsid w:val="00883DF2"/>
    <w:rsid w:val="00885145"/>
    <w:rsid w:val="00886343"/>
    <w:rsid w:val="0088662B"/>
    <w:rsid w:val="008867A6"/>
    <w:rsid w:val="00887A77"/>
    <w:rsid w:val="00890172"/>
    <w:rsid w:val="00890253"/>
    <w:rsid w:val="0089099B"/>
    <w:rsid w:val="00890FC9"/>
    <w:rsid w:val="00891870"/>
    <w:rsid w:val="00891A24"/>
    <w:rsid w:val="00891B0E"/>
    <w:rsid w:val="008927F1"/>
    <w:rsid w:val="008932BB"/>
    <w:rsid w:val="00893805"/>
    <w:rsid w:val="0089438C"/>
    <w:rsid w:val="00896703"/>
    <w:rsid w:val="00897FBA"/>
    <w:rsid w:val="008A1A98"/>
    <w:rsid w:val="008A2321"/>
    <w:rsid w:val="008A2452"/>
    <w:rsid w:val="008A24B8"/>
    <w:rsid w:val="008A34A4"/>
    <w:rsid w:val="008A47B6"/>
    <w:rsid w:val="008B1304"/>
    <w:rsid w:val="008B67BE"/>
    <w:rsid w:val="008B7B40"/>
    <w:rsid w:val="008C0079"/>
    <w:rsid w:val="008C0271"/>
    <w:rsid w:val="008C063E"/>
    <w:rsid w:val="008C0D6E"/>
    <w:rsid w:val="008C174D"/>
    <w:rsid w:val="008C1753"/>
    <w:rsid w:val="008C199A"/>
    <w:rsid w:val="008C1FC3"/>
    <w:rsid w:val="008C7D22"/>
    <w:rsid w:val="008D13F3"/>
    <w:rsid w:val="008D20FF"/>
    <w:rsid w:val="008D26ED"/>
    <w:rsid w:val="008D2FB4"/>
    <w:rsid w:val="008D3752"/>
    <w:rsid w:val="008D5B74"/>
    <w:rsid w:val="008D5C06"/>
    <w:rsid w:val="008D5F48"/>
    <w:rsid w:val="008D6E17"/>
    <w:rsid w:val="008D796D"/>
    <w:rsid w:val="008D79FC"/>
    <w:rsid w:val="008E170F"/>
    <w:rsid w:val="008E1ECC"/>
    <w:rsid w:val="008E23B3"/>
    <w:rsid w:val="008E2A11"/>
    <w:rsid w:val="008E2D6F"/>
    <w:rsid w:val="008E5E1F"/>
    <w:rsid w:val="008E606D"/>
    <w:rsid w:val="008E6C65"/>
    <w:rsid w:val="008F0420"/>
    <w:rsid w:val="008F0D8C"/>
    <w:rsid w:val="008F184B"/>
    <w:rsid w:val="008F2BDA"/>
    <w:rsid w:val="008F3986"/>
    <w:rsid w:val="008F3A79"/>
    <w:rsid w:val="008F63D8"/>
    <w:rsid w:val="008F6FF3"/>
    <w:rsid w:val="0090010D"/>
    <w:rsid w:val="009003BE"/>
    <w:rsid w:val="00901AF1"/>
    <w:rsid w:val="00901C86"/>
    <w:rsid w:val="00902D41"/>
    <w:rsid w:val="00903C89"/>
    <w:rsid w:val="009062FE"/>
    <w:rsid w:val="00907206"/>
    <w:rsid w:val="00910780"/>
    <w:rsid w:val="00911B84"/>
    <w:rsid w:val="00911E4D"/>
    <w:rsid w:val="00913215"/>
    <w:rsid w:val="00913B74"/>
    <w:rsid w:val="0091486A"/>
    <w:rsid w:val="009171B9"/>
    <w:rsid w:val="00917493"/>
    <w:rsid w:val="009207D3"/>
    <w:rsid w:val="00920F24"/>
    <w:rsid w:val="00923067"/>
    <w:rsid w:val="00924C20"/>
    <w:rsid w:val="00930DA3"/>
    <w:rsid w:val="009312D0"/>
    <w:rsid w:val="00932F36"/>
    <w:rsid w:val="00934AF7"/>
    <w:rsid w:val="009352C1"/>
    <w:rsid w:val="0093549A"/>
    <w:rsid w:val="009443DF"/>
    <w:rsid w:val="00945C8A"/>
    <w:rsid w:val="00946D43"/>
    <w:rsid w:val="009471DB"/>
    <w:rsid w:val="00950A69"/>
    <w:rsid w:val="0095188C"/>
    <w:rsid w:val="00951F17"/>
    <w:rsid w:val="00952203"/>
    <w:rsid w:val="009534AB"/>
    <w:rsid w:val="009547B6"/>
    <w:rsid w:val="00956795"/>
    <w:rsid w:val="009578AC"/>
    <w:rsid w:val="0096009C"/>
    <w:rsid w:val="009602F8"/>
    <w:rsid w:val="00960CDE"/>
    <w:rsid w:val="00960EDF"/>
    <w:rsid w:val="00961803"/>
    <w:rsid w:val="00962951"/>
    <w:rsid w:val="0096308E"/>
    <w:rsid w:val="00965A50"/>
    <w:rsid w:val="009666B7"/>
    <w:rsid w:val="00966983"/>
    <w:rsid w:val="00966D62"/>
    <w:rsid w:val="0097018D"/>
    <w:rsid w:val="0097031C"/>
    <w:rsid w:val="00971630"/>
    <w:rsid w:val="00974E39"/>
    <w:rsid w:val="009755C6"/>
    <w:rsid w:val="0097769A"/>
    <w:rsid w:val="00980AD5"/>
    <w:rsid w:val="009816C2"/>
    <w:rsid w:val="00981E70"/>
    <w:rsid w:val="009820AB"/>
    <w:rsid w:val="00982EE4"/>
    <w:rsid w:val="00983CC9"/>
    <w:rsid w:val="00983F5E"/>
    <w:rsid w:val="00984FF3"/>
    <w:rsid w:val="009871EF"/>
    <w:rsid w:val="00990FB5"/>
    <w:rsid w:val="0099221D"/>
    <w:rsid w:val="00992AD2"/>
    <w:rsid w:val="00994265"/>
    <w:rsid w:val="009951F8"/>
    <w:rsid w:val="009952F8"/>
    <w:rsid w:val="00996D9F"/>
    <w:rsid w:val="0099725A"/>
    <w:rsid w:val="00997687"/>
    <w:rsid w:val="00997733"/>
    <w:rsid w:val="00997BB8"/>
    <w:rsid w:val="009A0067"/>
    <w:rsid w:val="009A02C3"/>
    <w:rsid w:val="009A3BD6"/>
    <w:rsid w:val="009A519F"/>
    <w:rsid w:val="009A558C"/>
    <w:rsid w:val="009A5A5E"/>
    <w:rsid w:val="009A5B09"/>
    <w:rsid w:val="009A6928"/>
    <w:rsid w:val="009A73A6"/>
    <w:rsid w:val="009A7B16"/>
    <w:rsid w:val="009B29AB"/>
    <w:rsid w:val="009B5359"/>
    <w:rsid w:val="009B5E2D"/>
    <w:rsid w:val="009B7AEB"/>
    <w:rsid w:val="009C039D"/>
    <w:rsid w:val="009C05E8"/>
    <w:rsid w:val="009C106C"/>
    <w:rsid w:val="009C10E0"/>
    <w:rsid w:val="009C28E1"/>
    <w:rsid w:val="009C31F0"/>
    <w:rsid w:val="009C4FB2"/>
    <w:rsid w:val="009C52A7"/>
    <w:rsid w:val="009C6733"/>
    <w:rsid w:val="009C6861"/>
    <w:rsid w:val="009C6BE5"/>
    <w:rsid w:val="009D1B1C"/>
    <w:rsid w:val="009D27C3"/>
    <w:rsid w:val="009D3383"/>
    <w:rsid w:val="009D3B5D"/>
    <w:rsid w:val="009D3C74"/>
    <w:rsid w:val="009D4F64"/>
    <w:rsid w:val="009D5766"/>
    <w:rsid w:val="009D6D49"/>
    <w:rsid w:val="009E093B"/>
    <w:rsid w:val="009E09DF"/>
    <w:rsid w:val="009E3E2B"/>
    <w:rsid w:val="009E5170"/>
    <w:rsid w:val="009E65F4"/>
    <w:rsid w:val="009E7119"/>
    <w:rsid w:val="009F01FD"/>
    <w:rsid w:val="009F3C6F"/>
    <w:rsid w:val="009F42AC"/>
    <w:rsid w:val="009F7301"/>
    <w:rsid w:val="00A019A7"/>
    <w:rsid w:val="00A0293B"/>
    <w:rsid w:val="00A03A51"/>
    <w:rsid w:val="00A0549A"/>
    <w:rsid w:val="00A0694E"/>
    <w:rsid w:val="00A069B6"/>
    <w:rsid w:val="00A0754E"/>
    <w:rsid w:val="00A103EE"/>
    <w:rsid w:val="00A10A6F"/>
    <w:rsid w:val="00A1231D"/>
    <w:rsid w:val="00A1353F"/>
    <w:rsid w:val="00A142D6"/>
    <w:rsid w:val="00A14EAE"/>
    <w:rsid w:val="00A16FF6"/>
    <w:rsid w:val="00A177DD"/>
    <w:rsid w:val="00A207FD"/>
    <w:rsid w:val="00A211D9"/>
    <w:rsid w:val="00A21A8D"/>
    <w:rsid w:val="00A222F7"/>
    <w:rsid w:val="00A226B3"/>
    <w:rsid w:val="00A22715"/>
    <w:rsid w:val="00A24297"/>
    <w:rsid w:val="00A2494B"/>
    <w:rsid w:val="00A25AF2"/>
    <w:rsid w:val="00A26319"/>
    <w:rsid w:val="00A2664C"/>
    <w:rsid w:val="00A266CC"/>
    <w:rsid w:val="00A27FB2"/>
    <w:rsid w:val="00A3050C"/>
    <w:rsid w:val="00A30DF5"/>
    <w:rsid w:val="00A30ECB"/>
    <w:rsid w:val="00A31D0F"/>
    <w:rsid w:val="00A362A3"/>
    <w:rsid w:val="00A40A0B"/>
    <w:rsid w:val="00A44838"/>
    <w:rsid w:val="00A44B80"/>
    <w:rsid w:val="00A45C3D"/>
    <w:rsid w:val="00A4682D"/>
    <w:rsid w:val="00A47E9F"/>
    <w:rsid w:val="00A50A2A"/>
    <w:rsid w:val="00A54A47"/>
    <w:rsid w:val="00A55E30"/>
    <w:rsid w:val="00A55F46"/>
    <w:rsid w:val="00A56014"/>
    <w:rsid w:val="00A568B1"/>
    <w:rsid w:val="00A56958"/>
    <w:rsid w:val="00A56DE1"/>
    <w:rsid w:val="00A56DED"/>
    <w:rsid w:val="00A57D9C"/>
    <w:rsid w:val="00A57FCE"/>
    <w:rsid w:val="00A6066F"/>
    <w:rsid w:val="00A60A1B"/>
    <w:rsid w:val="00A61B1E"/>
    <w:rsid w:val="00A62402"/>
    <w:rsid w:val="00A624C8"/>
    <w:rsid w:val="00A6251B"/>
    <w:rsid w:val="00A64287"/>
    <w:rsid w:val="00A658DC"/>
    <w:rsid w:val="00A717E5"/>
    <w:rsid w:val="00A7191A"/>
    <w:rsid w:val="00A74B77"/>
    <w:rsid w:val="00A74CD9"/>
    <w:rsid w:val="00A76452"/>
    <w:rsid w:val="00A76C75"/>
    <w:rsid w:val="00A774A7"/>
    <w:rsid w:val="00A81513"/>
    <w:rsid w:val="00A821A3"/>
    <w:rsid w:val="00A84132"/>
    <w:rsid w:val="00A8481D"/>
    <w:rsid w:val="00A84DDD"/>
    <w:rsid w:val="00A86402"/>
    <w:rsid w:val="00A92A8D"/>
    <w:rsid w:val="00A95848"/>
    <w:rsid w:val="00A9611E"/>
    <w:rsid w:val="00A96FBD"/>
    <w:rsid w:val="00AA00B5"/>
    <w:rsid w:val="00AA133E"/>
    <w:rsid w:val="00AA5AEC"/>
    <w:rsid w:val="00AA5F15"/>
    <w:rsid w:val="00AA6F89"/>
    <w:rsid w:val="00AA78A0"/>
    <w:rsid w:val="00AA7D3A"/>
    <w:rsid w:val="00AB1B6F"/>
    <w:rsid w:val="00AB24C1"/>
    <w:rsid w:val="00AB35BD"/>
    <w:rsid w:val="00AB593C"/>
    <w:rsid w:val="00AB5B70"/>
    <w:rsid w:val="00AB5E47"/>
    <w:rsid w:val="00AB7577"/>
    <w:rsid w:val="00AB7DA0"/>
    <w:rsid w:val="00AC610E"/>
    <w:rsid w:val="00AC69CF"/>
    <w:rsid w:val="00AC7086"/>
    <w:rsid w:val="00AD03E7"/>
    <w:rsid w:val="00AD0B9B"/>
    <w:rsid w:val="00AD1392"/>
    <w:rsid w:val="00AD17BE"/>
    <w:rsid w:val="00AD38F6"/>
    <w:rsid w:val="00AD6C19"/>
    <w:rsid w:val="00AD7895"/>
    <w:rsid w:val="00AE0886"/>
    <w:rsid w:val="00AE0C1B"/>
    <w:rsid w:val="00AE196A"/>
    <w:rsid w:val="00AE2CD8"/>
    <w:rsid w:val="00AE3231"/>
    <w:rsid w:val="00AE4187"/>
    <w:rsid w:val="00AE426D"/>
    <w:rsid w:val="00AE47B0"/>
    <w:rsid w:val="00AE6C92"/>
    <w:rsid w:val="00AF1BEE"/>
    <w:rsid w:val="00AF1E99"/>
    <w:rsid w:val="00AF2E19"/>
    <w:rsid w:val="00AF3BAB"/>
    <w:rsid w:val="00AF5086"/>
    <w:rsid w:val="00AF5A37"/>
    <w:rsid w:val="00B01363"/>
    <w:rsid w:val="00B016D0"/>
    <w:rsid w:val="00B02AA7"/>
    <w:rsid w:val="00B03800"/>
    <w:rsid w:val="00B038F9"/>
    <w:rsid w:val="00B03D11"/>
    <w:rsid w:val="00B0454A"/>
    <w:rsid w:val="00B045E1"/>
    <w:rsid w:val="00B069E7"/>
    <w:rsid w:val="00B06A22"/>
    <w:rsid w:val="00B06A7E"/>
    <w:rsid w:val="00B07193"/>
    <w:rsid w:val="00B10B4B"/>
    <w:rsid w:val="00B1183B"/>
    <w:rsid w:val="00B11B29"/>
    <w:rsid w:val="00B12E34"/>
    <w:rsid w:val="00B141D5"/>
    <w:rsid w:val="00B158D6"/>
    <w:rsid w:val="00B169D2"/>
    <w:rsid w:val="00B16F27"/>
    <w:rsid w:val="00B1751C"/>
    <w:rsid w:val="00B17E8A"/>
    <w:rsid w:val="00B21623"/>
    <w:rsid w:val="00B216F8"/>
    <w:rsid w:val="00B21A2F"/>
    <w:rsid w:val="00B21D5B"/>
    <w:rsid w:val="00B22E9B"/>
    <w:rsid w:val="00B23B84"/>
    <w:rsid w:val="00B2487E"/>
    <w:rsid w:val="00B24ECD"/>
    <w:rsid w:val="00B25A67"/>
    <w:rsid w:val="00B25CA7"/>
    <w:rsid w:val="00B262BF"/>
    <w:rsid w:val="00B31B8D"/>
    <w:rsid w:val="00B3566F"/>
    <w:rsid w:val="00B36C72"/>
    <w:rsid w:val="00B3710E"/>
    <w:rsid w:val="00B40A23"/>
    <w:rsid w:val="00B43022"/>
    <w:rsid w:val="00B4622B"/>
    <w:rsid w:val="00B467C0"/>
    <w:rsid w:val="00B4786F"/>
    <w:rsid w:val="00B5084A"/>
    <w:rsid w:val="00B513FB"/>
    <w:rsid w:val="00B51F38"/>
    <w:rsid w:val="00B553F6"/>
    <w:rsid w:val="00B564A6"/>
    <w:rsid w:val="00B5791A"/>
    <w:rsid w:val="00B57E78"/>
    <w:rsid w:val="00B626C5"/>
    <w:rsid w:val="00B62903"/>
    <w:rsid w:val="00B64490"/>
    <w:rsid w:val="00B65006"/>
    <w:rsid w:val="00B70B1A"/>
    <w:rsid w:val="00B7254D"/>
    <w:rsid w:val="00B7362C"/>
    <w:rsid w:val="00B74F38"/>
    <w:rsid w:val="00B75003"/>
    <w:rsid w:val="00B7510A"/>
    <w:rsid w:val="00B771DC"/>
    <w:rsid w:val="00B809B4"/>
    <w:rsid w:val="00B82399"/>
    <w:rsid w:val="00B83517"/>
    <w:rsid w:val="00B851B8"/>
    <w:rsid w:val="00B85FDB"/>
    <w:rsid w:val="00B91684"/>
    <w:rsid w:val="00B91E85"/>
    <w:rsid w:val="00B928BF"/>
    <w:rsid w:val="00B93EE1"/>
    <w:rsid w:val="00B9482F"/>
    <w:rsid w:val="00B97DFF"/>
    <w:rsid w:val="00BA03D8"/>
    <w:rsid w:val="00BA0615"/>
    <w:rsid w:val="00BA2C8E"/>
    <w:rsid w:val="00BA3756"/>
    <w:rsid w:val="00BA4597"/>
    <w:rsid w:val="00BA56C2"/>
    <w:rsid w:val="00BA6725"/>
    <w:rsid w:val="00BA7EEE"/>
    <w:rsid w:val="00BB0458"/>
    <w:rsid w:val="00BB04C6"/>
    <w:rsid w:val="00BB15CB"/>
    <w:rsid w:val="00BB4DF8"/>
    <w:rsid w:val="00BB4FA1"/>
    <w:rsid w:val="00BB51C5"/>
    <w:rsid w:val="00BB6EAC"/>
    <w:rsid w:val="00BB7A91"/>
    <w:rsid w:val="00BC1A83"/>
    <w:rsid w:val="00BC1C3C"/>
    <w:rsid w:val="00BC22B6"/>
    <w:rsid w:val="00BC479E"/>
    <w:rsid w:val="00BC4D95"/>
    <w:rsid w:val="00BC5417"/>
    <w:rsid w:val="00BC6BBD"/>
    <w:rsid w:val="00BD144C"/>
    <w:rsid w:val="00BD3962"/>
    <w:rsid w:val="00BD3CA9"/>
    <w:rsid w:val="00BD51BC"/>
    <w:rsid w:val="00BD6CAF"/>
    <w:rsid w:val="00BD6CDE"/>
    <w:rsid w:val="00BD7C1E"/>
    <w:rsid w:val="00BD7F81"/>
    <w:rsid w:val="00BE17A4"/>
    <w:rsid w:val="00BE446C"/>
    <w:rsid w:val="00BF0333"/>
    <w:rsid w:val="00BF0B14"/>
    <w:rsid w:val="00BF20F3"/>
    <w:rsid w:val="00BF26CF"/>
    <w:rsid w:val="00BF292D"/>
    <w:rsid w:val="00BF39C2"/>
    <w:rsid w:val="00BF4895"/>
    <w:rsid w:val="00BF59FC"/>
    <w:rsid w:val="00BF6470"/>
    <w:rsid w:val="00C00ECD"/>
    <w:rsid w:val="00C0109A"/>
    <w:rsid w:val="00C04997"/>
    <w:rsid w:val="00C058CF"/>
    <w:rsid w:val="00C0760C"/>
    <w:rsid w:val="00C12A15"/>
    <w:rsid w:val="00C12E63"/>
    <w:rsid w:val="00C12F2B"/>
    <w:rsid w:val="00C13362"/>
    <w:rsid w:val="00C144BF"/>
    <w:rsid w:val="00C14EFC"/>
    <w:rsid w:val="00C15F1F"/>
    <w:rsid w:val="00C179B5"/>
    <w:rsid w:val="00C17D25"/>
    <w:rsid w:val="00C17E80"/>
    <w:rsid w:val="00C20000"/>
    <w:rsid w:val="00C21DDA"/>
    <w:rsid w:val="00C2272D"/>
    <w:rsid w:val="00C26053"/>
    <w:rsid w:val="00C2696F"/>
    <w:rsid w:val="00C31F31"/>
    <w:rsid w:val="00C33202"/>
    <w:rsid w:val="00C334F1"/>
    <w:rsid w:val="00C361E8"/>
    <w:rsid w:val="00C40522"/>
    <w:rsid w:val="00C408C3"/>
    <w:rsid w:val="00C41231"/>
    <w:rsid w:val="00C42B84"/>
    <w:rsid w:val="00C43253"/>
    <w:rsid w:val="00C43CF4"/>
    <w:rsid w:val="00C45D4D"/>
    <w:rsid w:val="00C46A4E"/>
    <w:rsid w:val="00C470A4"/>
    <w:rsid w:val="00C472B3"/>
    <w:rsid w:val="00C50099"/>
    <w:rsid w:val="00C51109"/>
    <w:rsid w:val="00C51DB4"/>
    <w:rsid w:val="00C531F8"/>
    <w:rsid w:val="00C55067"/>
    <w:rsid w:val="00C558DB"/>
    <w:rsid w:val="00C55C6E"/>
    <w:rsid w:val="00C57558"/>
    <w:rsid w:val="00C601B8"/>
    <w:rsid w:val="00C608E4"/>
    <w:rsid w:val="00C61A32"/>
    <w:rsid w:val="00C622C2"/>
    <w:rsid w:val="00C6459D"/>
    <w:rsid w:val="00C64AA4"/>
    <w:rsid w:val="00C65420"/>
    <w:rsid w:val="00C660E8"/>
    <w:rsid w:val="00C67018"/>
    <w:rsid w:val="00C671D0"/>
    <w:rsid w:val="00C70171"/>
    <w:rsid w:val="00C70399"/>
    <w:rsid w:val="00C734C3"/>
    <w:rsid w:val="00C73828"/>
    <w:rsid w:val="00C74ED0"/>
    <w:rsid w:val="00C80690"/>
    <w:rsid w:val="00C80B2C"/>
    <w:rsid w:val="00C81929"/>
    <w:rsid w:val="00C8293A"/>
    <w:rsid w:val="00C8673C"/>
    <w:rsid w:val="00C87C99"/>
    <w:rsid w:val="00C915A1"/>
    <w:rsid w:val="00C92A59"/>
    <w:rsid w:val="00C93195"/>
    <w:rsid w:val="00C93E19"/>
    <w:rsid w:val="00C94635"/>
    <w:rsid w:val="00C948D3"/>
    <w:rsid w:val="00C95796"/>
    <w:rsid w:val="00C95A7A"/>
    <w:rsid w:val="00C95EA2"/>
    <w:rsid w:val="00C95EE6"/>
    <w:rsid w:val="00C9636F"/>
    <w:rsid w:val="00C97881"/>
    <w:rsid w:val="00C97D4B"/>
    <w:rsid w:val="00CA525A"/>
    <w:rsid w:val="00CA5545"/>
    <w:rsid w:val="00CA5D2C"/>
    <w:rsid w:val="00CB321C"/>
    <w:rsid w:val="00CB3637"/>
    <w:rsid w:val="00CB52F7"/>
    <w:rsid w:val="00CB6E49"/>
    <w:rsid w:val="00CC04BB"/>
    <w:rsid w:val="00CC26A3"/>
    <w:rsid w:val="00CC310F"/>
    <w:rsid w:val="00CC320E"/>
    <w:rsid w:val="00CC33CD"/>
    <w:rsid w:val="00CC45A0"/>
    <w:rsid w:val="00CC4BC0"/>
    <w:rsid w:val="00CC501A"/>
    <w:rsid w:val="00CC54DD"/>
    <w:rsid w:val="00CC7D21"/>
    <w:rsid w:val="00CD25BC"/>
    <w:rsid w:val="00CD2AD2"/>
    <w:rsid w:val="00CD4FB6"/>
    <w:rsid w:val="00CD51CE"/>
    <w:rsid w:val="00CD6212"/>
    <w:rsid w:val="00CD6B69"/>
    <w:rsid w:val="00CD6C29"/>
    <w:rsid w:val="00CD79E3"/>
    <w:rsid w:val="00CE0D09"/>
    <w:rsid w:val="00CE1866"/>
    <w:rsid w:val="00CE2FF9"/>
    <w:rsid w:val="00CE348F"/>
    <w:rsid w:val="00CE74FF"/>
    <w:rsid w:val="00CF0276"/>
    <w:rsid w:val="00CF21E1"/>
    <w:rsid w:val="00CF249F"/>
    <w:rsid w:val="00CF2EAE"/>
    <w:rsid w:val="00CF46BE"/>
    <w:rsid w:val="00D01EDB"/>
    <w:rsid w:val="00D027C2"/>
    <w:rsid w:val="00D02C84"/>
    <w:rsid w:val="00D03EB4"/>
    <w:rsid w:val="00D04EB5"/>
    <w:rsid w:val="00D06642"/>
    <w:rsid w:val="00D06D2C"/>
    <w:rsid w:val="00D10DF4"/>
    <w:rsid w:val="00D12362"/>
    <w:rsid w:val="00D12DAE"/>
    <w:rsid w:val="00D13724"/>
    <w:rsid w:val="00D137AB"/>
    <w:rsid w:val="00D13B10"/>
    <w:rsid w:val="00D14B95"/>
    <w:rsid w:val="00D159BF"/>
    <w:rsid w:val="00D15D6B"/>
    <w:rsid w:val="00D16DC7"/>
    <w:rsid w:val="00D16EE2"/>
    <w:rsid w:val="00D20D58"/>
    <w:rsid w:val="00D21A8F"/>
    <w:rsid w:val="00D2370E"/>
    <w:rsid w:val="00D2410E"/>
    <w:rsid w:val="00D24E71"/>
    <w:rsid w:val="00D264D0"/>
    <w:rsid w:val="00D268A1"/>
    <w:rsid w:val="00D26BDB"/>
    <w:rsid w:val="00D26CD6"/>
    <w:rsid w:val="00D300A8"/>
    <w:rsid w:val="00D31C1F"/>
    <w:rsid w:val="00D320CA"/>
    <w:rsid w:val="00D32A0B"/>
    <w:rsid w:val="00D33130"/>
    <w:rsid w:val="00D332C9"/>
    <w:rsid w:val="00D334A5"/>
    <w:rsid w:val="00D35870"/>
    <w:rsid w:val="00D37094"/>
    <w:rsid w:val="00D37EA8"/>
    <w:rsid w:val="00D404F8"/>
    <w:rsid w:val="00D40CD6"/>
    <w:rsid w:val="00D42DC5"/>
    <w:rsid w:val="00D44266"/>
    <w:rsid w:val="00D44404"/>
    <w:rsid w:val="00D46284"/>
    <w:rsid w:val="00D46ACF"/>
    <w:rsid w:val="00D47A46"/>
    <w:rsid w:val="00D50769"/>
    <w:rsid w:val="00D52E63"/>
    <w:rsid w:val="00D54EFC"/>
    <w:rsid w:val="00D55F4A"/>
    <w:rsid w:val="00D578FA"/>
    <w:rsid w:val="00D57B50"/>
    <w:rsid w:val="00D621BB"/>
    <w:rsid w:val="00D63F7B"/>
    <w:rsid w:val="00D6423B"/>
    <w:rsid w:val="00D64F03"/>
    <w:rsid w:val="00D65740"/>
    <w:rsid w:val="00D6782D"/>
    <w:rsid w:val="00D71F58"/>
    <w:rsid w:val="00D72CBB"/>
    <w:rsid w:val="00D72DB4"/>
    <w:rsid w:val="00D746E6"/>
    <w:rsid w:val="00D77867"/>
    <w:rsid w:val="00D80607"/>
    <w:rsid w:val="00D8088A"/>
    <w:rsid w:val="00D81C63"/>
    <w:rsid w:val="00D85887"/>
    <w:rsid w:val="00D86427"/>
    <w:rsid w:val="00D86E02"/>
    <w:rsid w:val="00D87767"/>
    <w:rsid w:val="00D87CA3"/>
    <w:rsid w:val="00D904D3"/>
    <w:rsid w:val="00D90648"/>
    <w:rsid w:val="00D92607"/>
    <w:rsid w:val="00D927D6"/>
    <w:rsid w:val="00D93160"/>
    <w:rsid w:val="00D93C16"/>
    <w:rsid w:val="00D9675C"/>
    <w:rsid w:val="00D97B01"/>
    <w:rsid w:val="00DA1700"/>
    <w:rsid w:val="00DA4270"/>
    <w:rsid w:val="00DA4C41"/>
    <w:rsid w:val="00DA4EF9"/>
    <w:rsid w:val="00DA683B"/>
    <w:rsid w:val="00DA7A00"/>
    <w:rsid w:val="00DB1060"/>
    <w:rsid w:val="00DB3194"/>
    <w:rsid w:val="00DB39AD"/>
    <w:rsid w:val="00DB4C73"/>
    <w:rsid w:val="00DB6733"/>
    <w:rsid w:val="00DB6C6F"/>
    <w:rsid w:val="00DB6CBA"/>
    <w:rsid w:val="00DC135D"/>
    <w:rsid w:val="00DC39C3"/>
    <w:rsid w:val="00DC5295"/>
    <w:rsid w:val="00DC73E0"/>
    <w:rsid w:val="00DC7DBB"/>
    <w:rsid w:val="00DD0045"/>
    <w:rsid w:val="00DD07BE"/>
    <w:rsid w:val="00DD082A"/>
    <w:rsid w:val="00DD16E2"/>
    <w:rsid w:val="00DD2DC5"/>
    <w:rsid w:val="00DD3F1A"/>
    <w:rsid w:val="00DD5D90"/>
    <w:rsid w:val="00DD5DCB"/>
    <w:rsid w:val="00DD6262"/>
    <w:rsid w:val="00DD6DA1"/>
    <w:rsid w:val="00DE1589"/>
    <w:rsid w:val="00DE3ADE"/>
    <w:rsid w:val="00DE6322"/>
    <w:rsid w:val="00DE6F67"/>
    <w:rsid w:val="00DE7377"/>
    <w:rsid w:val="00DE7A35"/>
    <w:rsid w:val="00DF02DF"/>
    <w:rsid w:val="00DF129F"/>
    <w:rsid w:val="00DF1A08"/>
    <w:rsid w:val="00DF2E43"/>
    <w:rsid w:val="00DF32AD"/>
    <w:rsid w:val="00DF3496"/>
    <w:rsid w:val="00DF428B"/>
    <w:rsid w:val="00DF4A50"/>
    <w:rsid w:val="00DF564F"/>
    <w:rsid w:val="00DF5871"/>
    <w:rsid w:val="00E00594"/>
    <w:rsid w:val="00E005A0"/>
    <w:rsid w:val="00E00EAD"/>
    <w:rsid w:val="00E0253D"/>
    <w:rsid w:val="00E04279"/>
    <w:rsid w:val="00E043BB"/>
    <w:rsid w:val="00E074A1"/>
    <w:rsid w:val="00E10455"/>
    <w:rsid w:val="00E122D6"/>
    <w:rsid w:val="00E14028"/>
    <w:rsid w:val="00E14B20"/>
    <w:rsid w:val="00E14C4A"/>
    <w:rsid w:val="00E15455"/>
    <w:rsid w:val="00E160E3"/>
    <w:rsid w:val="00E160ED"/>
    <w:rsid w:val="00E16C38"/>
    <w:rsid w:val="00E1717E"/>
    <w:rsid w:val="00E231BF"/>
    <w:rsid w:val="00E23499"/>
    <w:rsid w:val="00E23EA7"/>
    <w:rsid w:val="00E24563"/>
    <w:rsid w:val="00E2599D"/>
    <w:rsid w:val="00E26C59"/>
    <w:rsid w:val="00E274F6"/>
    <w:rsid w:val="00E27EC8"/>
    <w:rsid w:val="00E307B4"/>
    <w:rsid w:val="00E3174E"/>
    <w:rsid w:val="00E33E93"/>
    <w:rsid w:val="00E34D15"/>
    <w:rsid w:val="00E34ECA"/>
    <w:rsid w:val="00E361B3"/>
    <w:rsid w:val="00E36BAD"/>
    <w:rsid w:val="00E37E1F"/>
    <w:rsid w:val="00E4102C"/>
    <w:rsid w:val="00E41172"/>
    <w:rsid w:val="00E44FC6"/>
    <w:rsid w:val="00E457CB"/>
    <w:rsid w:val="00E47F9F"/>
    <w:rsid w:val="00E50BC5"/>
    <w:rsid w:val="00E5108E"/>
    <w:rsid w:val="00E51D70"/>
    <w:rsid w:val="00E5275C"/>
    <w:rsid w:val="00E5366D"/>
    <w:rsid w:val="00E56780"/>
    <w:rsid w:val="00E602C6"/>
    <w:rsid w:val="00E602CB"/>
    <w:rsid w:val="00E60A76"/>
    <w:rsid w:val="00E62D6E"/>
    <w:rsid w:val="00E6349D"/>
    <w:rsid w:val="00E6571B"/>
    <w:rsid w:val="00E67B74"/>
    <w:rsid w:val="00E70A11"/>
    <w:rsid w:val="00E72F75"/>
    <w:rsid w:val="00E74F55"/>
    <w:rsid w:val="00E75D47"/>
    <w:rsid w:val="00E76206"/>
    <w:rsid w:val="00E76CA7"/>
    <w:rsid w:val="00E77C05"/>
    <w:rsid w:val="00E80918"/>
    <w:rsid w:val="00E811B8"/>
    <w:rsid w:val="00E812B4"/>
    <w:rsid w:val="00E81B6A"/>
    <w:rsid w:val="00E82CF4"/>
    <w:rsid w:val="00E82D06"/>
    <w:rsid w:val="00E86E61"/>
    <w:rsid w:val="00E87A2C"/>
    <w:rsid w:val="00E87A8D"/>
    <w:rsid w:val="00E87DFE"/>
    <w:rsid w:val="00E92555"/>
    <w:rsid w:val="00E932D7"/>
    <w:rsid w:val="00E93A6A"/>
    <w:rsid w:val="00E953E3"/>
    <w:rsid w:val="00E973C3"/>
    <w:rsid w:val="00EA00C6"/>
    <w:rsid w:val="00EA060A"/>
    <w:rsid w:val="00EA0D0A"/>
    <w:rsid w:val="00EA4677"/>
    <w:rsid w:val="00EA4A88"/>
    <w:rsid w:val="00EA684B"/>
    <w:rsid w:val="00EA6C3F"/>
    <w:rsid w:val="00EA763D"/>
    <w:rsid w:val="00EB0F4A"/>
    <w:rsid w:val="00EB1452"/>
    <w:rsid w:val="00EB215D"/>
    <w:rsid w:val="00EB21F5"/>
    <w:rsid w:val="00EB5BB5"/>
    <w:rsid w:val="00EB74E9"/>
    <w:rsid w:val="00EC145D"/>
    <w:rsid w:val="00EC1C6F"/>
    <w:rsid w:val="00EC2B93"/>
    <w:rsid w:val="00EC59AF"/>
    <w:rsid w:val="00EC6E58"/>
    <w:rsid w:val="00EC752F"/>
    <w:rsid w:val="00ED01A9"/>
    <w:rsid w:val="00ED04A0"/>
    <w:rsid w:val="00ED0D0B"/>
    <w:rsid w:val="00ED1202"/>
    <w:rsid w:val="00ED1475"/>
    <w:rsid w:val="00ED17D6"/>
    <w:rsid w:val="00ED1D2F"/>
    <w:rsid w:val="00ED2CBF"/>
    <w:rsid w:val="00ED3290"/>
    <w:rsid w:val="00ED39E4"/>
    <w:rsid w:val="00ED4865"/>
    <w:rsid w:val="00ED4874"/>
    <w:rsid w:val="00ED4A1A"/>
    <w:rsid w:val="00ED505C"/>
    <w:rsid w:val="00ED5BF2"/>
    <w:rsid w:val="00ED6013"/>
    <w:rsid w:val="00ED77A8"/>
    <w:rsid w:val="00EE0665"/>
    <w:rsid w:val="00EE0967"/>
    <w:rsid w:val="00EE115B"/>
    <w:rsid w:val="00EE18A8"/>
    <w:rsid w:val="00EE3075"/>
    <w:rsid w:val="00EE30D4"/>
    <w:rsid w:val="00EE3222"/>
    <w:rsid w:val="00EE5320"/>
    <w:rsid w:val="00EE5AC0"/>
    <w:rsid w:val="00EF038B"/>
    <w:rsid w:val="00EF18E5"/>
    <w:rsid w:val="00EF3B6B"/>
    <w:rsid w:val="00EF4C2E"/>
    <w:rsid w:val="00EF5C89"/>
    <w:rsid w:val="00EF74B9"/>
    <w:rsid w:val="00EF7BC6"/>
    <w:rsid w:val="00F007A9"/>
    <w:rsid w:val="00F0148D"/>
    <w:rsid w:val="00F026F7"/>
    <w:rsid w:val="00F02C3E"/>
    <w:rsid w:val="00F02D37"/>
    <w:rsid w:val="00F037BE"/>
    <w:rsid w:val="00F046B5"/>
    <w:rsid w:val="00F07314"/>
    <w:rsid w:val="00F10C0E"/>
    <w:rsid w:val="00F11908"/>
    <w:rsid w:val="00F13BCE"/>
    <w:rsid w:val="00F157B8"/>
    <w:rsid w:val="00F1750E"/>
    <w:rsid w:val="00F17F46"/>
    <w:rsid w:val="00F17FE0"/>
    <w:rsid w:val="00F21630"/>
    <w:rsid w:val="00F21F9D"/>
    <w:rsid w:val="00F22A9C"/>
    <w:rsid w:val="00F2345C"/>
    <w:rsid w:val="00F235C0"/>
    <w:rsid w:val="00F23DAF"/>
    <w:rsid w:val="00F23F2F"/>
    <w:rsid w:val="00F26BCA"/>
    <w:rsid w:val="00F30FBF"/>
    <w:rsid w:val="00F326D9"/>
    <w:rsid w:val="00F32B5E"/>
    <w:rsid w:val="00F350FA"/>
    <w:rsid w:val="00F35530"/>
    <w:rsid w:val="00F36145"/>
    <w:rsid w:val="00F36656"/>
    <w:rsid w:val="00F36CF2"/>
    <w:rsid w:val="00F3762D"/>
    <w:rsid w:val="00F3768E"/>
    <w:rsid w:val="00F37815"/>
    <w:rsid w:val="00F37D23"/>
    <w:rsid w:val="00F37EEF"/>
    <w:rsid w:val="00F4119A"/>
    <w:rsid w:val="00F41CC8"/>
    <w:rsid w:val="00F42B3B"/>
    <w:rsid w:val="00F43F2E"/>
    <w:rsid w:val="00F45920"/>
    <w:rsid w:val="00F45F87"/>
    <w:rsid w:val="00F461FF"/>
    <w:rsid w:val="00F4631B"/>
    <w:rsid w:val="00F46D3D"/>
    <w:rsid w:val="00F50E71"/>
    <w:rsid w:val="00F510E1"/>
    <w:rsid w:val="00F5296A"/>
    <w:rsid w:val="00F52B05"/>
    <w:rsid w:val="00F538FB"/>
    <w:rsid w:val="00F54513"/>
    <w:rsid w:val="00F54A9B"/>
    <w:rsid w:val="00F54AE4"/>
    <w:rsid w:val="00F556D2"/>
    <w:rsid w:val="00F5589B"/>
    <w:rsid w:val="00F57766"/>
    <w:rsid w:val="00F577EE"/>
    <w:rsid w:val="00F57C68"/>
    <w:rsid w:val="00F60EC1"/>
    <w:rsid w:val="00F61CA5"/>
    <w:rsid w:val="00F61DD9"/>
    <w:rsid w:val="00F63D6E"/>
    <w:rsid w:val="00F65B8F"/>
    <w:rsid w:val="00F66C77"/>
    <w:rsid w:val="00F67827"/>
    <w:rsid w:val="00F7258A"/>
    <w:rsid w:val="00F73788"/>
    <w:rsid w:val="00F764A2"/>
    <w:rsid w:val="00F778D1"/>
    <w:rsid w:val="00F77DC8"/>
    <w:rsid w:val="00F77F0E"/>
    <w:rsid w:val="00F82859"/>
    <w:rsid w:val="00F830DE"/>
    <w:rsid w:val="00F8325E"/>
    <w:rsid w:val="00F8662B"/>
    <w:rsid w:val="00F87A7E"/>
    <w:rsid w:val="00F92AEB"/>
    <w:rsid w:val="00F935AB"/>
    <w:rsid w:val="00F93B3E"/>
    <w:rsid w:val="00F94987"/>
    <w:rsid w:val="00F96155"/>
    <w:rsid w:val="00F9749F"/>
    <w:rsid w:val="00F977E0"/>
    <w:rsid w:val="00FA0177"/>
    <w:rsid w:val="00FA1C45"/>
    <w:rsid w:val="00FA33D8"/>
    <w:rsid w:val="00FA5498"/>
    <w:rsid w:val="00FA62CC"/>
    <w:rsid w:val="00FA683E"/>
    <w:rsid w:val="00FA6F6D"/>
    <w:rsid w:val="00FB0695"/>
    <w:rsid w:val="00FB0888"/>
    <w:rsid w:val="00FB099A"/>
    <w:rsid w:val="00FB15AF"/>
    <w:rsid w:val="00FB22E8"/>
    <w:rsid w:val="00FB4D4D"/>
    <w:rsid w:val="00FB5053"/>
    <w:rsid w:val="00FB6E43"/>
    <w:rsid w:val="00FB70C0"/>
    <w:rsid w:val="00FB72C3"/>
    <w:rsid w:val="00FB77E0"/>
    <w:rsid w:val="00FB789D"/>
    <w:rsid w:val="00FC055E"/>
    <w:rsid w:val="00FC212A"/>
    <w:rsid w:val="00FC30F5"/>
    <w:rsid w:val="00FC3127"/>
    <w:rsid w:val="00FC56EC"/>
    <w:rsid w:val="00FD14D1"/>
    <w:rsid w:val="00FD4CAD"/>
    <w:rsid w:val="00FD57EF"/>
    <w:rsid w:val="00FD5883"/>
    <w:rsid w:val="00FD64E4"/>
    <w:rsid w:val="00FD76CF"/>
    <w:rsid w:val="00FE1EE4"/>
    <w:rsid w:val="00FE1F85"/>
    <w:rsid w:val="00FE2ECA"/>
    <w:rsid w:val="00FE31B4"/>
    <w:rsid w:val="00FE3E6F"/>
    <w:rsid w:val="00FE4522"/>
    <w:rsid w:val="00FE70F2"/>
    <w:rsid w:val="00FF2C19"/>
    <w:rsid w:val="00FF6581"/>
    <w:rsid w:val="00FF681B"/>
    <w:rsid w:val="00FF703F"/>
    <w:rsid w:val="00FF7915"/>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9455"/>
  <w15:chartTrackingRefBased/>
  <w15:docId w15:val="{9407E375-F832-594F-A79C-EB710F70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D9E"/>
    <w:rPr>
      <w:rFonts w:eastAsiaTheme="majorEastAsia" w:cstheme="majorBidi"/>
      <w:color w:val="272727" w:themeColor="text1" w:themeTint="D8"/>
    </w:rPr>
  </w:style>
  <w:style w:type="paragraph" w:styleId="Title">
    <w:name w:val="Title"/>
    <w:basedOn w:val="Normal"/>
    <w:next w:val="Normal"/>
    <w:link w:val="TitleChar"/>
    <w:uiPriority w:val="10"/>
    <w:qFormat/>
    <w:rsid w:val="00720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D9E"/>
    <w:pPr>
      <w:spacing w:before="160"/>
      <w:jc w:val="center"/>
    </w:pPr>
    <w:rPr>
      <w:i/>
      <w:iCs/>
      <w:color w:val="404040" w:themeColor="text1" w:themeTint="BF"/>
    </w:rPr>
  </w:style>
  <w:style w:type="character" w:customStyle="1" w:styleId="QuoteChar">
    <w:name w:val="Quote Char"/>
    <w:basedOn w:val="DefaultParagraphFont"/>
    <w:link w:val="Quote"/>
    <w:uiPriority w:val="29"/>
    <w:rsid w:val="00720D9E"/>
    <w:rPr>
      <w:i/>
      <w:iCs/>
      <w:color w:val="404040" w:themeColor="text1" w:themeTint="BF"/>
    </w:rPr>
  </w:style>
  <w:style w:type="paragraph" w:styleId="ListParagraph">
    <w:name w:val="List Paragraph"/>
    <w:basedOn w:val="Normal"/>
    <w:uiPriority w:val="34"/>
    <w:qFormat/>
    <w:rsid w:val="00720D9E"/>
    <w:pPr>
      <w:ind w:left="720"/>
      <w:contextualSpacing/>
    </w:pPr>
  </w:style>
  <w:style w:type="character" w:styleId="IntenseEmphasis">
    <w:name w:val="Intense Emphasis"/>
    <w:basedOn w:val="DefaultParagraphFont"/>
    <w:uiPriority w:val="21"/>
    <w:qFormat/>
    <w:rsid w:val="00720D9E"/>
    <w:rPr>
      <w:i/>
      <w:iCs/>
      <w:color w:val="0F4761" w:themeColor="accent1" w:themeShade="BF"/>
    </w:rPr>
  </w:style>
  <w:style w:type="paragraph" w:styleId="IntenseQuote">
    <w:name w:val="Intense Quote"/>
    <w:basedOn w:val="Normal"/>
    <w:next w:val="Normal"/>
    <w:link w:val="IntenseQuoteChar"/>
    <w:uiPriority w:val="30"/>
    <w:qFormat/>
    <w:rsid w:val="00720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D9E"/>
    <w:rPr>
      <w:i/>
      <w:iCs/>
      <w:color w:val="0F4761" w:themeColor="accent1" w:themeShade="BF"/>
    </w:rPr>
  </w:style>
  <w:style w:type="character" w:styleId="IntenseReference">
    <w:name w:val="Intense Reference"/>
    <w:basedOn w:val="DefaultParagraphFont"/>
    <w:uiPriority w:val="32"/>
    <w:qFormat/>
    <w:rsid w:val="00720D9E"/>
    <w:rPr>
      <w:b/>
      <w:bCs/>
      <w:smallCaps/>
      <w:color w:val="0F4761" w:themeColor="accent1" w:themeShade="BF"/>
      <w:spacing w:val="5"/>
    </w:rPr>
  </w:style>
  <w:style w:type="paragraph" w:styleId="FootnoteText">
    <w:name w:val="footnote text"/>
    <w:basedOn w:val="Normal"/>
    <w:link w:val="FootnoteTextChar"/>
    <w:uiPriority w:val="99"/>
    <w:unhideWhenUsed/>
    <w:rsid w:val="00720D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0D9E"/>
    <w:rPr>
      <w:sz w:val="20"/>
      <w:szCs w:val="20"/>
    </w:rPr>
  </w:style>
  <w:style w:type="character" w:styleId="FootnoteReference">
    <w:name w:val="footnote reference"/>
    <w:basedOn w:val="DefaultParagraphFont"/>
    <w:uiPriority w:val="99"/>
    <w:semiHidden/>
    <w:unhideWhenUsed/>
    <w:rsid w:val="00720D9E"/>
    <w:rPr>
      <w:vertAlign w:val="superscript"/>
    </w:rPr>
  </w:style>
  <w:style w:type="character" w:styleId="CommentReference">
    <w:name w:val="annotation reference"/>
    <w:basedOn w:val="DefaultParagraphFont"/>
    <w:uiPriority w:val="99"/>
    <w:semiHidden/>
    <w:unhideWhenUsed/>
    <w:rsid w:val="00720D9E"/>
    <w:rPr>
      <w:sz w:val="16"/>
      <w:szCs w:val="16"/>
    </w:rPr>
  </w:style>
  <w:style w:type="paragraph" w:styleId="CommentText">
    <w:name w:val="annotation text"/>
    <w:basedOn w:val="Normal"/>
    <w:link w:val="CommentTextChar"/>
    <w:uiPriority w:val="99"/>
    <w:unhideWhenUsed/>
    <w:rsid w:val="00720D9E"/>
    <w:pPr>
      <w:spacing w:line="240" w:lineRule="auto"/>
    </w:pPr>
    <w:rPr>
      <w:sz w:val="20"/>
      <w:szCs w:val="20"/>
    </w:rPr>
  </w:style>
  <w:style w:type="character" w:customStyle="1" w:styleId="CommentTextChar">
    <w:name w:val="Comment Text Char"/>
    <w:basedOn w:val="DefaultParagraphFont"/>
    <w:link w:val="CommentText"/>
    <w:uiPriority w:val="99"/>
    <w:rsid w:val="00720D9E"/>
    <w:rPr>
      <w:sz w:val="20"/>
      <w:szCs w:val="20"/>
    </w:rPr>
  </w:style>
  <w:style w:type="paragraph" w:styleId="CommentSubject">
    <w:name w:val="annotation subject"/>
    <w:basedOn w:val="CommentText"/>
    <w:next w:val="CommentText"/>
    <w:link w:val="CommentSubjectChar"/>
    <w:uiPriority w:val="99"/>
    <w:semiHidden/>
    <w:unhideWhenUsed/>
    <w:rsid w:val="00720D9E"/>
    <w:rPr>
      <w:b/>
      <w:bCs/>
    </w:rPr>
  </w:style>
  <w:style w:type="character" w:customStyle="1" w:styleId="CommentSubjectChar">
    <w:name w:val="Comment Subject Char"/>
    <w:basedOn w:val="CommentTextChar"/>
    <w:link w:val="CommentSubject"/>
    <w:uiPriority w:val="99"/>
    <w:semiHidden/>
    <w:rsid w:val="00720D9E"/>
    <w:rPr>
      <w:b/>
      <w:bCs/>
      <w:sz w:val="20"/>
      <w:szCs w:val="20"/>
    </w:rPr>
  </w:style>
  <w:style w:type="character" w:customStyle="1" w:styleId="FootnoteTextChar1">
    <w:name w:val="Footnote Text Char1"/>
    <w:basedOn w:val="DefaultParagraphFont"/>
    <w:uiPriority w:val="99"/>
    <w:rsid w:val="00E6571B"/>
  </w:style>
  <w:style w:type="paragraph" w:styleId="Footer">
    <w:name w:val="footer"/>
    <w:basedOn w:val="Normal"/>
    <w:link w:val="FooterChar"/>
    <w:uiPriority w:val="99"/>
    <w:unhideWhenUsed/>
    <w:rsid w:val="002A5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8F0"/>
  </w:style>
  <w:style w:type="character" w:styleId="PageNumber">
    <w:name w:val="page number"/>
    <w:basedOn w:val="DefaultParagraphFont"/>
    <w:uiPriority w:val="99"/>
    <w:semiHidden/>
    <w:unhideWhenUsed/>
    <w:rsid w:val="002A58F0"/>
  </w:style>
  <w:style w:type="character" w:styleId="Hyperlink">
    <w:name w:val="Hyperlink"/>
    <w:basedOn w:val="DefaultParagraphFont"/>
    <w:uiPriority w:val="99"/>
    <w:unhideWhenUsed/>
    <w:rsid w:val="00C74ED0"/>
    <w:rPr>
      <w:color w:val="467886" w:themeColor="hyperlink"/>
      <w:u w:val="single"/>
    </w:rPr>
  </w:style>
  <w:style w:type="character" w:styleId="UnresolvedMention">
    <w:name w:val="Unresolved Mention"/>
    <w:basedOn w:val="DefaultParagraphFont"/>
    <w:uiPriority w:val="99"/>
    <w:semiHidden/>
    <w:unhideWhenUsed/>
    <w:rsid w:val="00C74ED0"/>
    <w:rPr>
      <w:color w:val="605E5C"/>
      <w:shd w:val="clear" w:color="auto" w:fill="E1DFDD"/>
    </w:rPr>
  </w:style>
  <w:style w:type="paragraph" w:styleId="BalloonText">
    <w:name w:val="Balloon Text"/>
    <w:basedOn w:val="Normal"/>
    <w:link w:val="BalloonTextChar"/>
    <w:uiPriority w:val="99"/>
    <w:semiHidden/>
    <w:unhideWhenUsed/>
    <w:rsid w:val="00351E7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1E76"/>
    <w:rPr>
      <w:rFonts w:ascii="Times New Roman" w:hAnsi="Times New Roman" w:cs="Times New Roman"/>
      <w:sz w:val="18"/>
      <w:szCs w:val="18"/>
    </w:rPr>
  </w:style>
  <w:style w:type="paragraph" w:styleId="Revision">
    <w:name w:val="Revision"/>
    <w:hidden/>
    <w:uiPriority w:val="99"/>
    <w:semiHidden/>
    <w:rsid w:val="009F42AC"/>
    <w:pPr>
      <w:spacing w:after="0" w:line="240" w:lineRule="auto"/>
    </w:pPr>
  </w:style>
  <w:style w:type="paragraph" w:styleId="Header">
    <w:name w:val="header"/>
    <w:basedOn w:val="Normal"/>
    <w:link w:val="HeaderChar"/>
    <w:uiPriority w:val="99"/>
    <w:unhideWhenUsed/>
    <w:rsid w:val="00303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055"/>
  </w:style>
  <w:style w:type="character" w:styleId="FollowedHyperlink">
    <w:name w:val="FollowedHyperlink"/>
    <w:basedOn w:val="DefaultParagraphFont"/>
    <w:uiPriority w:val="99"/>
    <w:semiHidden/>
    <w:unhideWhenUsed/>
    <w:rsid w:val="00A123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070978">
      <w:bodyDiv w:val="1"/>
      <w:marLeft w:val="0"/>
      <w:marRight w:val="0"/>
      <w:marTop w:val="0"/>
      <w:marBottom w:val="0"/>
      <w:divBdr>
        <w:top w:val="none" w:sz="0" w:space="0" w:color="auto"/>
        <w:left w:val="none" w:sz="0" w:space="0" w:color="auto"/>
        <w:bottom w:val="none" w:sz="0" w:space="0" w:color="auto"/>
        <w:right w:val="none" w:sz="0" w:space="0" w:color="auto"/>
      </w:divBdr>
    </w:div>
    <w:div w:id="386538469">
      <w:bodyDiv w:val="1"/>
      <w:marLeft w:val="0"/>
      <w:marRight w:val="0"/>
      <w:marTop w:val="0"/>
      <w:marBottom w:val="0"/>
      <w:divBdr>
        <w:top w:val="none" w:sz="0" w:space="0" w:color="auto"/>
        <w:left w:val="none" w:sz="0" w:space="0" w:color="auto"/>
        <w:bottom w:val="none" w:sz="0" w:space="0" w:color="auto"/>
        <w:right w:val="none" w:sz="0" w:space="0" w:color="auto"/>
      </w:divBdr>
    </w:div>
    <w:div w:id="585915864">
      <w:bodyDiv w:val="1"/>
      <w:marLeft w:val="0"/>
      <w:marRight w:val="0"/>
      <w:marTop w:val="0"/>
      <w:marBottom w:val="0"/>
      <w:divBdr>
        <w:top w:val="none" w:sz="0" w:space="0" w:color="auto"/>
        <w:left w:val="none" w:sz="0" w:space="0" w:color="auto"/>
        <w:bottom w:val="none" w:sz="0" w:space="0" w:color="auto"/>
        <w:right w:val="none" w:sz="0" w:space="0" w:color="auto"/>
      </w:divBdr>
    </w:div>
    <w:div w:id="716784989">
      <w:bodyDiv w:val="1"/>
      <w:marLeft w:val="0"/>
      <w:marRight w:val="0"/>
      <w:marTop w:val="0"/>
      <w:marBottom w:val="0"/>
      <w:divBdr>
        <w:top w:val="none" w:sz="0" w:space="0" w:color="auto"/>
        <w:left w:val="none" w:sz="0" w:space="0" w:color="auto"/>
        <w:bottom w:val="none" w:sz="0" w:space="0" w:color="auto"/>
        <w:right w:val="none" w:sz="0" w:space="0" w:color="auto"/>
      </w:divBdr>
    </w:div>
    <w:div w:id="1008750082">
      <w:bodyDiv w:val="1"/>
      <w:marLeft w:val="0"/>
      <w:marRight w:val="0"/>
      <w:marTop w:val="0"/>
      <w:marBottom w:val="0"/>
      <w:divBdr>
        <w:top w:val="none" w:sz="0" w:space="0" w:color="auto"/>
        <w:left w:val="none" w:sz="0" w:space="0" w:color="auto"/>
        <w:bottom w:val="none" w:sz="0" w:space="0" w:color="auto"/>
        <w:right w:val="none" w:sz="0" w:space="0" w:color="auto"/>
      </w:divBdr>
    </w:div>
    <w:div w:id="106051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mckinsey.com/capabilities/sustainability/ourinsights/how-the-european-union-could-achieve-net-zero-emissions-at-net-zero-cost" TargetMode="External"/><Relationship Id="rId2" Type="http://schemas.openxmlformats.org/officeDocument/2006/relationships/hyperlink" Target="https://www.nytimes.com/2018/06/12/technology/seattle-tax-amazon.html" TargetMode="External"/><Relationship Id="rId1" Type="http://schemas.openxmlformats.org/officeDocument/2006/relationships/hyperlink" Target="https://www.nytimes.com/2018/05/02/technology/amazon-development-tax.html" TargetMode="External"/><Relationship Id="rId4" Type="http://schemas.openxmlformats.org/officeDocument/2006/relationships/hyperlink" Target="https://www.washingtonpost.com/news/wonk/wp/2018/06/12/seattle-backs-off-tax-to-help-homeless-after-amazon-business-groups-mount-fierce-op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20</Pages>
  <Words>9106</Words>
  <Characters>51910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Yunhyae</dc:creator>
  <cp:keywords/>
  <dc:description/>
  <cp:lastModifiedBy>Luca S</cp:lastModifiedBy>
  <cp:revision>5</cp:revision>
  <dcterms:created xsi:type="dcterms:W3CDTF">2024-09-16T23:28:00Z</dcterms:created>
  <dcterms:modified xsi:type="dcterms:W3CDTF">2024-09-17T03:14:00Z</dcterms:modified>
</cp:coreProperties>
</file>