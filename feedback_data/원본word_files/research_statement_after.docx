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4EAC0" w14:textId="7218B981" w:rsidR="00311B72" w:rsidRPr="006D19E0" w:rsidRDefault="002B4A03" w:rsidP="00B33724">
      <w:pPr>
        <w:tabs>
          <w:tab w:val="left" w:pos="7344"/>
        </w:tabs>
        <w:jc w:val="center"/>
        <w:rPr>
          <w:rFonts w:ascii="Garamond" w:hAnsi="Garamond" w:cstheme="minorHAnsi"/>
          <w:b/>
          <w:bCs/>
        </w:rPr>
      </w:pPr>
      <w:proofErr w:type="spellStart"/>
      <w:r w:rsidRPr="006D19E0">
        <w:rPr>
          <w:rFonts w:ascii="Garamond" w:hAnsi="Garamond" w:cstheme="minorHAnsi"/>
          <w:b/>
          <w:bCs/>
        </w:rPr>
        <w:t>Yunhyae</w:t>
      </w:r>
      <w:proofErr w:type="spellEnd"/>
      <w:r w:rsidRPr="006D19E0">
        <w:rPr>
          <w:rFonts w:ascii="Garamond" w:hAnsi="Garamond" w:cstheme="minorHAnsi"/>
          <w:b/>
          <w:bCs/>
        </w:rPr>
        <w:t xml:space="preserve"> Kim - </w:t>
      </w:r>
      <w:r w:rsidR="006D7C34" w:rsidRPr="006D19E0">
        <w:rPr>
          <w:rFonts w:ascii="Garamond" w:hAnsi="Garamond" w:cstheme="minorHAnsi"/>
          <w:b/>
          <w:bCs/>
        </w:rPr>
        <w:t xml:space="preserve">Research </w:t>
      </w:r>
      <w:proofErr w:type="gramStart"/>
      <w:r w:rsidR="006D7C34" w:rsidRPr="006D19E0">
        <w:rPr>
          <w:rFonts w:ascii="Garamond" w:hAnsi="Garamond" w:cstheme="minorHAnsi"/>
          <w:b/>
          <w:bCs/>
        </w:rPr>
        <w:t xml:space="preserve">Statement </w:t>
      </w:r>
      <w:r w:rsidR="00B33724">
        <w:rPr>
          <w:rFonts w:ascii="Garamond" w:hAnsi="Garamond" w:cstheme="minorHAnsi"/>
          <w:b/>
          <w:bCs/>
        </w:rPr>
        <w:t xml:space="preserve"> </w:t>
      </w:r>
      <w:r w:rsidR="007B78E5" w:rsidRPr="006D19E0">
        <w:rPr>
          <w:rFonts w:ascii="Garamond" w:hAnsi="Garamond" w:cstheme="minorHAnsi"/>
          <w:i/>
          <w:iCs/>
        </w:rPr>
        <w:t>(</w:t>
      </w:r>
      <w:proofErr w:type="gramEnd"/>
      <w:r w:rsidR="007B78E5" w:rsidRPr="006D19E0">
        <w:rPr>
          <w:rFonts w:ascii="Garamond" w:hAnsi="Garamond" w:cstheme="minorHAnsi"/>
          <w:i/>
          <w:iCs/>
        </w:rPr>
        <w:t>As of</w:t>
      </w:r>
      <w:r w:rsidR="00AB78D7" w:rsidRPr="006D19E0">
        <w:rPr>
          <w:rFonts w:ascii="Garamond" w:hAnsi="Garamond" w:cstheme="minorHAnsi"/>
          <w:i/>
          <w:iCs/>
        </w:rPr>
        <w:t xml:space="preserve"> September </w:t>
      </w:r>
      <w:r w:rsidR="004F2694">
        <w:rPr>
          <w:rFonts w:ascii="Garamond" w:hAnsi="Garamond" w:cstheme="minorHAnsi"/>
          <w:i/>
          <w:iCs/>
        </w:rPr>
        <w:t>20</w:t>
      </w:r>
      <w:r w:rsidR="007B78E5" w:rsidRPr="006D19E0">
        <w:rPr>
          <w:rFonts w:ascii="Garamond" w:hAnsi="Garamond" w:cstheme="minorHAnsi"/>
          <w:i/>
          <w:iCs/>
        </w:rPr>
        <w:t>, 2022)</w:t>
      </w:r>
    </w:p>
    <w:p w14:paraId="0841ADA3" w14:textId="2C733CD2" w:rsidR="006D7C34" w:rsidRPr="006D19E0" w:rsidRDefault="006D7C34" w:rsidP="00205DC8">
      <w:pPr>
        <w:tabs>
          <w:tab w:val="left" w:pos="7344"/>
        </w:tabs>
        <w:jc w:val="both"/>
        <w:rPr>
          <w:rFonts w:ascii="Garamond" w:hAnsi="Garamond" w:cstheme="minorHAnsi"/>
        </w:rPr>
      </w:pPr>
    </w:p>
    <w:p w14:paraId="4A1A5078" w14:textId="62A64EE1" w:rsidR="002F6EEA" w:rsidRDefault="005049DE" w:rsidP="009513A8">
      <w:pPr>
        <w:jc w:val="both"/>
        <w:rPr>
          <w:ins w:id="0" w:author="Stanczyk, Lucas" w:date="2022-09-23T18:48:00Z"/>
          <w:rFonts w:ascii="Garamond" w:hAnsi="Garamond" w:cstheme="minorHAnsi"/>
        </w:rPr>
      </w:pPr>
      <w:r w:rsidRPr="006D19E0">
        <w:rPr>
          <w:rFonts w:ascii="Garamond" w:hAnsi="Garamond" w:cstheme="minorHAnsi"/>
        </w:rPr>
        <w:t>My dissertation</w:t>
      </w:r>
      <w:ins w:id="1" w:author="Stanczyk, Lucas" w:date="2022-09-23T18:40:00Z">
        <w:r w:rsidR="002F6EEA">
          <w:rPr>
            <w:rFonts w:ascii="Garamond" w:hAnsi="Garamond" w:cstheme="minorHAnsi"/>
          </w:rPr>
          <w:t>, titled</w:t>
        </w:r>
      </w:ins>
      <w:del w:id="2" w:author="Stanczyk, Lucas" w:date="2022-09-23T18:40:00Z">
        <w:r w:rsidRPr="006D19E0" w:rsidDel="002F6EEA">
          <w:rPr>
            <w:rFonts w:ascii="Garamond" w:hAnsi="Garamond" w:cstheme="minorHAnsi"/>
          </w:rPr>
          <w:delText xml:space="preserve"> project</w:delText>
        </w:r>
      </w:del>
      <w:r w:rsidRPr="006D19E0">
        <w:rPr>
          <w:rFonts w:ascii="Garamond" w:hAnsi="Garamond" w:cstheme="minorHAnsi"/>
        </w:rPr>
        <w:t xml:space="preserve"> “The Production of Democracy”</w:t>
      </w:r>
      <w:ins w:id="3" w:author="Stanczyk, Lucas" w:date="2022-09-23T18:40:00Z">
        <w:r w:rsidR="002F6EEA">
          <w:rPr>
            <w:rFonts w:ascii="Garamond" w:hAnsi="Garamond" w:cstheme="minorHAnsi"/>
          </w:rPr>
          <w:t>,</w:t>
        </w:r>
      </w:ins>
      <w:r w:rsidRPr="006D19E0">
        <w:rPr>
          <w:rFonts w:ascii="Garamond" w:hAnsi="Garamond" w:cstheme="minorHAnsi"/>
        </w:rPr>
        <w:t xml:space="preserve"> develops a theory of </w:t>
      </w:r>
      <w:del w:id="4" w:author="Stanczyk, Lucas" w:date="2022-09-23T18:41:00Z">
        <w:r w:rsidRPr="006D19E0" w:rsidDel="002F6EEA">
          <w:rPr>
            <w:rFonts w:ascii="Garamond" w:hAnsi="Garamond" w:cstheme="minorHAnsi"/>
          </w:rPr>
          <w:delText xml:space="preserve">hierarchy and </w:delText>
        </w:r>
      </w:del>
      <w:r w:rsidRPr="006D19E0">
        <w:rPr>
          <w:rFonts w:ascii="Garamond" w:hAnsi="Garamond" w:cstheme="minorHAnsi"/>
        </w:rPr>
        <w:t xml:space="preserve">democracy </w:t>
      </w:r>
      <w:del w:id="5" w:author="Stanczyk, Lucas" w:date="2022-09-23T18:48:00Z">
        <w:r w:rsidRPr="006D19E0" w:rsidDel="002F6EEA">
          <w:rPr>
            <w:rFonts w:ascii="Garamond" w:hAnsi="Garamond" w:cstheme="minorHAnsi"/>
          </w:rPr>
          <w:delText>in which</w:delText>
        </w:r>
      </w:del>
      <w:ins w:id="6" w:author="Stanczyk, Lucas" w:date="2022-09-23T18:59:00Z">
        <w:r w:rsidR="00663A0C">
          <w:rPr>
            <w:rFonts w:ascii="Garamond" w:hAnsi="Garamond" w:cstheme="minorHAnsi"/>
          </w:rPr>
          <w:t>according to</w:t>
        </w:r>
        <w:r w:rsidR="003E4186">
          <w:rPr>
            <w:rFonts w:ascii="Garamond" w:hAnsi="Garamond" w:cstheme="minorHAnsi"/>
          </w:rPr>
          <w:t xml:space="preserve"> which</w:t>
        </w:r>
      </w:ins>
      <w:r w:rsidRPr="006D19E0">
        <w:rPr>
          <w:rFonts w:ascii="Garamond" w:hAnsi="Garamond" w:cstheme="minorHAnsi"/>
        </w:rPr>
        <w:t xml:space="preserve"> the </w:t>
      </w:r>
      <w:ins w:id="7" w:author="Stanczyk, Lucas" w:date="2022-09-23T18:46:00Z">
        <w:r w:rsidR="002F6EEA">
          <w:rPr>
            <w:rFonts w:ascii="Garamond" w:hAnsi="Garamond" w:cstheme="minorHAnsi"/>
          </w:rPr>
          <w:t xml:space="preserve">democratic </w:t>
        </w:r>
      </w:ins>
      <w:r w:rsidRPr="006D19E0">
        <w:rPr>
          <w:rFonts w:ascii="Garamond" w:hAnsi="Garamond" w:cstheme="minorHAnsi"/>
        </w:rPr>
        <w:t>political order is co-constituted by the organization of production and the organization of electoral-legislative politics. By ‘organization of production,’ I mean the ways</w:t>
      </w:r>
      <w:ins w:id="8" w:author="Stanczyk, Lucas" w:date="2022-09-23T18:47:00Z">
        <w:r w:rsidR="002F6EEA">
          <w:rPr>
            <w:rFonts w:ascii="Garamond" w:hAnsi="Garamond" w:cstheme="minorHAnsi"/>
          </w:rPr>
          <w:t xml:space="preserve"> that</w:t>
        </w:r>
      </w:ins>
      <w:r w:rsidRPr="006D19E0">
        <w:rPr>
          <w:rFonts w:ascii="Garamond" w:hAnsi="Garamond" w:cstheme="minorHAnsi"/>
        </w:rPr>
        <w:t xml:space="preserve"> social institutions structure productive cooperation by assigning rights and obligations such as ownership of productive assets, eminent domain, control rights over managerial decisions, obligations to work, and the right to strike. The following offers an introduction to the three parts of the </w:t>
      </w:r>
      <w:del w:id="9" w:author="Stanczyk, Lucas" w:date="2022-09-23T18:42:00Z">
        <w:r w:rsidRPr="006D19E0" w:rsidDel="002F6EEA">
          <w:rPr>
            <w:rFonts w:ascii="Garamond" w:hAnsi="Garamond" w:cstheme="minorHAnsi"/>
          </w:rPr>
          <w:delText xml:space="preserve">dissertation </w:delText>
        </w:r>
      </w:del>
      <w:r w:rsidRPr="006D19E0">
        <w:rPr>
          <w:rFonts w:ascii="Garamond" w:hAnsi="Garamond" w:cstheme="minorHAnsi"/>
        </w:rPr>
        <w:t xml:space="preserve">project. </w:t>
      </w:r>
    </w:p>
    <w:p w14:paraId="52FE3823" w14:textId="77777777" w:rsidR="002F6EEA" w:rsidRDefault="002F6EEA" w:rsidP="009513A8">
      <w:pPr>
        <w:jc w:val="both"/>
        <w:rPr>
          <w:ins w:id="10" w:author="Stanczyk, Lucas" w:date="2022-09-23T18:48:00Z"/>
          <w:rFonts w:ascii="Garamond" w:hAnsi="Garamond" w:cstheme="minorHAnsi"/>
        </w:rPr>
      </w:pPr>
    </w:p>
    <w:p w14:paraId="7A8B6E9F" w14:textId="627F7EEA" w:rsidR="005049DE" w:rsidRPr="006D19E0" w:rsidRDefault="00A2550A" w:rsidP="009513A8">
      <w:pPr>
        <w:jc w:val="both"/>
        <w:rPr>
          <w:rFonts w:ascii="Garamond" w:hAnsi="Garamond" w:cstheme="minorHAnsi"/>
          <w:highlight w:val="yellow"/>
        </w:rPr>
      </w:pPr>
      <w:del w:id="11" w:author="Stanczyk, Lucas" w:date="2022-09-23T18:49:00Z">
        <w:r w:rsidDel="002F6EEA">
          <w:rPr>
            <w:rFonts w:ascii="Garamond" w:hAnsi="Garamond" w:cstheme="minorHAnsi"/>
          </w:rPr>
          <w:delText xml:space="preserve">Our </w:delText>
        </w:r>
      </w:del>
      <w:del w:id="12" w:author="Stanczyk, Lucas" w:date="2022-09-23T19:01:00Z">
        <w:r w:rsidR="005049DE" w:rsidRPr="006D19E0" w:rsidDel="00663A0C">
          <w:rPr>
            <w:rFonts w:ascii="Garamond" w:hAnsi="Garamond" w:cstheme="minorHAnsi"/>
          </w:rPr>
          <w:delText>e</w:delText>
        </w:r>
      </w:del>
      <w:ins w:id="13" w:author="Stanczyk, Lucas" w:date="2022-09-23T19:05:00Z">
        <w:r w:rsidR="00663A0C">
          <w:rPr>
            <w:rFonts w:ascii="Garamond" w:hAnsi="Garamond" w:cstheme="minorHAnsi"/>
          </w:rPr>
          <w:t>Modern e</w:t>
        </w:r>
      </w:ins>
      <w:r w:rsidR="005049DE" w:rsidRPr="006D19E0">
        <w:rPr>
          <w:rFonts w:ascii="Garamond" w:hAnsi="Garamond" w:cstheme="minorHAnsi"/>
        </w:rPr>
        <w:t xml:space="preserve">conomic cooperation is characterized not only by distributive inequalities but </w:t>
      </w:r>
      <w:r w:rsidR="005471CC">
        <w:rPr>
          <w:rFonts w:ascii="Garamond" w:hAnsi="Garamond" w:cstheme="minorHAnsi"/>
        </w:rPr>
        <w:t xml:space="preserve">also </w:t>
      </w:r>
      <w:r w:rsidR="005049DE" w:rsidRPr="006D19E0">
        <w:rPr>
          <w:rFonts w:ascii="Garamond" w:hAnsi="Garamond" w:cstheme="minorHAnsi"/>
        </w:rPr>
        <w:t xml:space="preserve">by </w:t>
      </w:r>
      <w:ins w:id="14" w:author="Stanczyk, Lucas" w:date="2022-09-23T19:05:00Z">
        <w:r w:rsidR="00663A0C">
          <w:rPr>
            <w:rFonts w:ascii="Garamond" w:hAnsi="Garamond" w:cstheme="minorHAnsi"/>
          </w:rPr>
          <w:t xml:space="preserve">objectionably </w:t>
        </w:r>
      </w:ins>
      <w:del w:id="15" w:author="Stanczyk, Lucas" w:date="2022-09-23T19:04:00Z">
        <w:r w:rsidR="005049DE" w:rsidRPr="006D19E0" w:rsidDel="00663A0C">
          <w:rPr>
            <w:rFonts w:ascii="Garamond" w:hAnsi="Garamond" w:cstheme="minorHAnsi"/>
          </w:rPr>
          <w:delText xml:space="preserve">asymmetrical </w:delText>
        </w:r>
      </w:del>
      <w:ins w:id="16" w:author="Stanczyk, Lucas" w:date="2022-09-23T19:04:00Z">
        <w:r w:rsidR="00663A0C">
          <w:rPr>
            <w:rFonts w:ascii="Garamond" w:hAnsi="Garamond" w:cstheme="minorHAnsi"/>
          </w:rPr>
          <w:t>hierarchical</w:t>
        </w:r>
        <w:r w:rsidR="00663A0C" w:rsidRPr="006D19E0">
          <w:rPr>
            <w:rFonts w:ascii="Garamond" w:hAnsi="Garamond" w:cstheme="minorHAnsi"/>
          </w:rPr>
          <w:t xml:space="preserve"> </w:t>
        </w:r>
      </w:ins>
      <w:r w:rsidR="005049DE" w:rsidRPr="006D19E0">
        <w:rPr>
          <w:rFonts w:ascii="Garamond" w:hAnsi="Garamond" w:cstheme="minorHAnsi"/>
        </w:rPr>
        <w:t>relations of power and authority</w:t>
      </w:r>
      <w:ins w:id="17" w:author="Stanczyk, Lucas" w:date="2022-09-23T19:01:00Z">
        <w:r w:rsidR="00663A0C">
          <w:rPr>
            <w:rFonts w:ascii="Garamond" w:hAnsi="Garamond" w:cstheme="minorHAnsi"/>
          </w:rPr>
          <w:t xml:space="preserve"> (Par</w:t>
        </w:r>
      </w:ins>
      <w:ins w:id="18" w:author="Stanczyk, Lucas" w:date="2022-09-23T19:02:00Z">
        <w:r w:rsidR="00663A0C">
          <w:rPr>
            <w:rFonts w:ascii="Garamond" w:hAnsi="Garamond" w:cstheme="minorHAnsi"/>
          </w:rPr>
          <w:t>t I)</w:t>
        </w:r>
      </w:ins>
      <w:ins w:id="19" w:author="Stanczyk, Lucas" w:date="2022-09-23T18:49:00Z">
        <w:r w:rsidR="002F6EEA">
          <w:rPr>
            <w:rFonts w:ascii="Garamond" w:hAnsi="Garamond" w:cstheme="minorHAnsi"/>
          </w:rPr>
          <w:t xml:space="preserve">. </w:t>
        </w:r>
      </w:ins>
      <w:del w:id="20" w:author="Stanczyk, Lucas" w:date="2022-09-23T18:49:00Z">
        <w:r w:rsidR="005049DE" w:rsidRPr="006D19E0" w:rsidDel="002F6EEA">
          <w:rPr>
            <w:rFonts w:ascii="Garamond" w:hAnsi="Garamond" w:cstheme="minorHAnsi"/>
          </w:rPr>
          <w:delText xml:space="preserve"> (Part I) and </w:delText>
        </w:r>
      </w:del>
      <w:del w:id="21" w:author="Stanczyk, Lucas" w:date="2022-09-23T18:42:00Z">
        <w:r w:rsidR="00A34532" w:rsidRPr="006D19E0" w:rsidDel="002F6EEA">
          <w:rPr>
            <w:rFonts w:ascii="Garamond" w:hAnsi="Garamond" w:cstheme="minorHAnsi"/>
          </w:rPr>
          <w:delText xml:space="preserve">that </w:delText>
        </w:r>
      </w:del>
      <w:del w:id="22" w:author="Stanczyk, Lucas" w:date="2022-09-23T19:04:00Z">
        <w:r w:rsidR="005049DE" w:rsidRPr="006D19E0" w:rsidDel="00663A0C">
          <w:rPr>
            <w:rFonts w:ascii="Garamond" w:hAnsi="Garamond" w:cstheme="minorHAnsi"/>
          </w:rPr>
          <w:delText>t</w:delText>
        </w:r>
      </w:del>
      <w:ins w:id="23" w:author="Stanczyk, Lucas" w:date="2022-09-23T19:05:00Z">
        <w:r w:rsidR="00663A0C">
          <w:rPr>
            <w:rFonts w:ascii="Garamond" w:hAnsi="Garamond" w:cstheme="minorHAnsi"/>
          </w:rPr>
          <w:t>Moreover, the democratic state cannot extinguish the objection</w:t>
        </w:r>
      </w:ins>
      <w:ins w:id="24" w:author="Stanczyk, Lucas" w:date="2022-09-23T19:06:00Z">
        <w:r w:rsidR="00663A0C">
          <w:rPr>
            <w:rFonts w:ascii="Garamond" w:hAnsi="Garamond" w:cstheme="minorHAnsi"/>
          </w:rPr>
          <w:t xml:space="preserve"> to contemporary economic </w:t>
        </w:r>
      </w:ins>
      <w:ins w:id="25" w:author="Stanczyk, Lucas" w:date="2022-09-23T20:40:00Z">
        <w:r w:rsidR="007C0FA4">
          <w:rPr>
            <w:rFonts w:ascii="Garamond" w:hAnsi="Garamond" w:cstheme="minorHAnsi"/>
          </w:rPr>
          <w:t>hierarchies</w:t>
        </w:r>
      </w:ins>
      <w:ins w:id="26" w:author="Stanczyk, Lucas" w:date="2022-09-23T19:05:00Z">
        <w:r w:rsidR="00663A0C">
          <w:rPr>
            <w:rFonts w:ascii="Garamond" w:hAnsi="Garamond" w:cstheme="minorHAnsi"/>
          </w:rPr>
          <w:t xml:space="preserve"> </w:t>
        </w:r>
      </w:ins>
      <w:ins w:id="27" w:author="Stanczyk, Lucas" w:date="2022-09-23T19:06:00Z">
        <w:r w:rsidR="00663A0C">
          <w:rPr>
            <w:rFonts w:ascii="Garamond" w:hAnsi="Garamond" w:cstheme="minorHAnsi"/>
          </w:rPr>
          <w:t>simply by itself being democratic.</w:t>
        </w:r>
      </w:ins>
      <w:ins w:id="28" w:author="Stanczyk, Lucas" w:date="2022-09-23T19:05:00Z">
        <w:r w:rsidR="00663A0C">
          <w:rPr>
            <w:rFonts w:ascii="Garamond" w:hAnsi="Garamond" w:cstheme="minorHAnsi"/>
          </w:rPr>
          <w:t xml:space="preserve"> </w:t>
        </w:r>
      </w:ins>
      <w:ins w:id="29" w:author="Stanczyk, Lucas" w:date="2022-09-23T19:06:00Z">
        <w:r w:rsidR="00663A0C">
          <w:rPr>
            <w:rFonts w:ascii="Garamond" w:hAnsi="Garamond" w:cstheme="minorHAnsi"/>
          </w:rPr>
          <w:t>This is because t</w:t>
        </w:r>
      </w:ins>
      <w:r w:rsidR="005049DE" w:rsidRPr="006D19E0">
        <w:rPr>
          <w:rFonts w:ascii="Garamond" w:hAnsi="Garamond" w:cstheme="minorHAnsi"/>
        </w:rPr>
        <w:t xml:space="preserve">he democratic </w:t>
      </w:r>
      <w:r w:rsidR="004735DD">
        <w:rPr>
          <w:rFonts w:ascii="Garamond" w:hAnsi="Garamond" w:cstheme="minorHAnsi"/>
        </w:rPr>
        <w:t xml:space="preserve">state is </w:t>
      </w:r>
      <w:r w:rsidR="005049DE" w:rsidRPr="006D19E0">
        <w:rPr>
          <w:rFonts w:ascii="Garamond" w:hAnsi="Garamond" w:cstheme="minorHAnsi"/>
        </w:rPr>
        <w:t xml:space="preserve">structurally constrained by the organization of production </w:t>
      </w:r>
      <w:del w:id="30" w:author="Stanczyk, Lucas" w:date="2022-09-23T19:01:00Z">
        <w:r w:rsidR="004735DD" w:rsidDel="00663A0C">
          <w:rPr>
            <w:rFonts w:ascii="Garamond" w:hAnsi="Garamond" w:cstheme="minorHAnsi"/>
          </w:rPr>
          <w:delText>i</w:delText>
        </w:r>
      </w:del>
      <w:ins w:id="31" w:author="Stanczyk, Lucas" w:date="2022-09-23T19:02:00Z">
        <w:r w:rsidR="00663A0C">
          <w:rPr>
            <w:rFonts w:ascii="Garamond" w:hAnsi="Garamond" w:cstheme="minorHAnsi"/>
          </w:rPr>
          <w:t>i</w:t>
        </w:r>
      </w:ins>
      <w:r w:rsidR="004735DD">
        <w:rPr>
          <w:rFonts w:ascii="Garamond" w:hAnsi="Garamond" w:cstheme="minorHAnsi"/>
        </w:rPr>
        <w:t>n its power, legitimacy, and knowledge</w:t>
      </w:r>
      <w:ins w:id="32" w:author="Stanczyk, Lucas" w:date="2022-09-23T19:01:00Z">
        <w:r w:rsidR="00663A0C">
          <w:rPr>
            <w:rFonts w:ascii="Garamond" w:hAnsi="Garamond" w:cstheme="minorHAnsi"/>
          </w:rPr>
          <w:t xml:space="preserve"> (Part II)</w:t>
        </w:r>
      </w:ins>
      <w:ins w:id="33" w:author="Stanczyk, Lucas" w:date="2022-09-23T19:00:00Z">
        <w:r w:rsidR="00663A0C">
          <w:rPr>
            <w:rFonts w:ascii="Garamond" w:hAnsi="Garamond" w:cstheme="minorHAnsi"/>
          </w:rPr>
          <w:t xml:space="preserve">. </w:t>
        </w:r>
      </w:ins>
      <w:del w:id="34" w:author="Stanczyk, Lucas" w:date="2022-09-23T19:00:00Z">
        <w:r w:rsidR="004735DD" w:rsidDel="00663A0C">
          <w:rPr>
            <w:rFonts w:ascii="Garamond" w:hAnsi="Garamond" w:cstheme="minorHAnsi"/>
          </w:rPr>
          <w:delText xml:space="preserve"> </w:delText>
        </w:r>
        <w:r w:rsidR="005049DE" w:rsidRPr="006D19E0" w:rsidDel="00663A0C">
          <w:rPr>
            <w:rFonts w:ascii="Garamond" w:hAnsi="Garamond" w:cstheme="minorHAnsi"/>
          </w:rPr>
          <w:delText>(Part II)</w:delText>
        </w:r>
        <w:r w:rsidR="00113CA5" w:rsidDel="00663A0C">
          <w:rPr>
            <w:rFonts w:ascii="Garamond" w:hAnsi="Garamond" w:cstheme="minorHAnsi"/>
          </w:rPr>
          <w:delText xml:space="preserve">. </w:delText>
        </w:r>
      </w:del>
      <w:del w:id="35" w:author="Stanczyk, Lucas" w:date="2022-09-23T19:02:00Z">
        <w:r w:rsidR="005049DE" w:rsidRPr="006D19E0" w:rsidDel="00663A0C">
          <w:rPr>
            <w:rFonts w:ascii="Garamond" w:hAnsi="Garamond" w:cstheme="minorHAnsi"/>
          </w:rPr>
          <w:delText xml:space="preserve">I </w:delText>
        </w:r>
      </w:del>
      <w:del w:id="36" w:author="Stanczyk, Lucas" w:date="2022-09-23T19:01:00Z">
        <w:r w:rsidDel="00663A0C">
          <w:rPr>
            <w:rFonts w:ascii="Garamond" w:hAnsi="Garamond" w:cstheme="minorHAnsi"/>
          </w:rPr>
          <w:delText xml:space="preserve">therefore </w:delText>
        </w:r>
      </w:del>
      <w:del w:id="37" w:author="Stanczyk, Lucas" w:date="2022-09-23T19:02:00Z">
        <w:r w:rsidDel="00663A0C">
          <w:rPr>
            <w:rFonts w:ascii="Garamond" w:hAnsi="Garamond" w:cstheme="minorHAnsi"/>
          </w:rPr>
          <w:delText xml:space="preserve">argue </w:delText>
        </w:r>
        <w:r w:rsidR="0085318F" w:rsidRPr="006D19E0" w:rsidDel="00663A0C">
          <w:rPr>
            <w:rFonts w:ascii="Garamond" w:hAnsi="Garamond" w:cstheme="minorHAnsi"/>
          </w:rPr>
          <w:delText>that w</w:delText>
        </w:r>
      </w:del>
      <w:ins w:id="38" w:author="Stanczyk, Lucas" w:date="2022-09-23T19:02:00Z">
        <w:r w:rsidR="00663A0C">
          <w:rPr>
            <w:rFonts w:ascii="Garamond" w:hAnsi="Garamond" w:cstheme="minorHAnsi"/>
          </w:rPr>
          <w:t>W</w:t>
        </w:r>
      </w:ins>
      <w:r w:rsidR="0085318F" w:rsidRPr="006D19E0">
        <w:rPr>
          <w:rFonts w:ascii="Garamond" w:hAnsi="Garamond" w:cstheme="minorHAnsi"/>
        </w:rPr>
        <w:t xml:space="preserve">e should </w:t>
      </w:r>
      <w:ins w:id="39" w:author="Stanczyk, Lucas" w:date="2022-09-23T19:04:00Z">
        <w:r w:rsidR="00663A0C">
          <w:rPr>
            <w:rFonts w:ascii="Garamond" w:hAnsi="Garamond" w:cstheme="minorHAnsi"/>
          </w:rPr>
          <w:t xml:space="preserve">therefore </w:t>
        </w:r>
      </w:ins>
      <w:r w:rsidR="0085318F" w:rsidRPr="006D19E0">
        <w:rPr>
          <w:rFonts w:ascii="Garamond" w:hAnsi="Garamond" w:cstheme="minorHAnsi"/>
        </w:rPr>
        <w:t xml:space="preserve">reject </w:t>
      </w:r>
      <w:r w:rsidR="005049DE" w:rsidRPr="006D19E0">
        <w:rPr>
          <w:rFonts w:ascii="Garamond" w:hAnsi="Garamond" w:cstheme="minorHAnsi"/>
        </w:rPr>
        <w:t xml:space="preserve">the widely </w:t>
      </w:r>
      <w:del w:id="40" w:author="Stanczyk, Lucas" w:date="2022-09-23T19:08:00Z">
        <w:r w:rsidR="005049DE" w:rsidRPr="006D19E0" w:rsidDel="00663A0C">
          <w:rPr>
            <w:rFonts w:ascii="Garamond" w:hAnsi="Garamond" w:cstheme="minorHAnsi"/>
          </w:rPr>
          <w:delText xml:space="preserve">accepted </w:delText>
        </w:r>
      </w:del>
      <w:ins w:id="41" w:author="Stanczyk, Lucas" w:date="2022-09-23T19:08:00Z">
        <w:r w:rsidR="00663A0C">
          <w:rPr>
            <w:rFonts w:ascii="Garamond" w:hAnsi="Garamond" w:cstheme="minorHAnsi"/>
          </w:rPr>
          <w:t>held</w:t>
        </w:r>
        <w:r w:rsidR="00663A0C" w:rsidRPr="006D19E0">
          <w:rPr>
            <w:rFonts w:ascii="Garamond" w:hAnsi="Garamond" w:cstheme="minorHAnsi"/>
          </w:rPr>
          <w:t xml:space="preserve"> </w:t>
        </w:r>
      </w:ins>
      <w:r w:rsidR="005049DE" w:rsidRPr="006D19E0">
        <w:rPr>
          <w:rFonts w:ascii="Garamond" w:hAnsi="Garamond" w:cstheme="minorHAnsi"/>
        </w:rPr>
        <w:t>view that construes the economy as a merely distributive, sub-political domain</w:t>
      </w:r>
      <w:r w:rsidR="00A34532" w:rsidRPr="006D19E0">
        <w:rPr>
          <w:rFonts w:ascii="Garamond" w:hAnsi="Garamond" w:cstheme="minorHAnsi"/>
        </w:rPr>
        <w:t xml:space="preserve"> </w:t>
      </w:r>
      <w:ins w:id="42" w:author="Stanczyk, Lucas" w:date="2022-09-23T19:02:00Z">
        <w:r w:rsidR="00663A0C">
          <w:rPr>
            <w:rFonts w:ascii="Garamond" w:hAnsi="Garamond" w:cstheme="minorHAnsi"/>
          </w:rPr>
          <w:t>“</w:t>
        </w:r>
      </w:ins>
      <w:r w:rsidR="00A34532" w:rsidRPr="00663A0C">
        <w:rPr>
          <w:rFonts w:ascii="Garamond" w:hAnsi="Garamond" w:cstheme="minorHAnsi"/>
          <w:rPrChange w:id="43" w:author="Stanczyk, Lucas" w:date="2022-09-23T19:02:00Z">
            <w:rPr>
              <w:rFonts w:ascii="Garamond" w:hAnsi="Garamond" w:cstheme="minorHAnsi"/>
              <w:i/>
              <w:iCs/>
            </w:rPr>
          </w:rPrChange>
        </w:rPr>
        <w:t>below</w:t>
      </w:r>
      <w:ins w:id="44" w:author="Stanczyk, Lucas" w:date="2022-09-23T19:02:00Z">
        <w:r w:rsidR="00663A0C">
          <w:rPr>
            <w:rFonts w:ascii="Garamond" w:hAnsi="Garamond" w:cstheme="minorHAnsi"/>
          </w:rPr>
          <w:t>” and under control of</w:t>
        </w:r>
      </w:ins>
      <w:r w:rsidR="00A34532" w:rsidRPr="006D19E0">
        <w:rPr>
          <w:rFonts w:ascii="Garamond" w:hAnsi="Garamond" w:cstheme="minorHAnsi"/>
        </w:rPr>
        <w:t xml:space="preserve"> </w:t>
      </w:r>
      <w:r w:rsidR="00623763" w:rsidRPr="006D19E0">
        <w:rPr>
          <w:rFonts w:ascii="Garamond" w:hAnsi="Garamond" w:cstheme="minorHAnsi"/>
        </w:rPr>
        <w:t>the state.</w:t>
      </w:r>
      <w:r w:rsidR="0085318F" w:rsidRPr="006D19E0">
        <w:rPr>
          <w:rFonts w:ascii="Garamond" w:hAnsi="Garamond" w:cstheme="minorHAnsi"/>
        </w:rPr>
        <w:t xml:space="preserve"> </w:t>
      </w:r>
      <w:del w:id="45" w:author="Stanczyk, Lucas" w:date="2022-09-23T19:02:00Z">
        <w:r w:rsidR="0085318F" w:rsidRPr="006D19E0" w:rsidDel="00663A0C">
          <w:rPr>
            <w:rFonts w:ascii="Garamond" w:hAnsi="Garamond" w:cstheme="minorHAnsi"/>
          </w:rPr>
          <w:delText>It should be replaced</w:delText>
        </w:r>
        <w:r w:rsidR="005049DE" w:rsidRPr="006D19E0" w:rsidDel="00663A0C">
          <w:rPr>
            <w:rFonts w:ascii="Garamond" w:hAnsi="Garamond" w:cstheme="minorHAnsi"/>
          </w:rPr>
          <w:delText xml:space="preserve"> with</w:delText>
        </w:r>
      </w:del>
      <w:ins w:id="46" w:author="Stanczyk, Lucas" w:date="2022-09-23T19:02:00Z">
        <w:r w:rsidR="00663A0C">
          <w:rPr>
            <w:rFonts w:ascii="Garamond" w:hAnsi="Garamond" w:cstheme="minorHAnsi"/>
          </w:rPr>
          <w:t>Instead, we should accept</w:t>
        </w:r>
      </w:ins>
      <w:r w:rsidR="005049DE" w:rsidRPr="006D19E0">
        <w:rPr>
          <w:rFonts w:ascii="Garamond" w:hAnsi="Garamond" w:cstheme="minorHAnsi"/>
        </w:rPr>
        <w:t xml:space="preserve"> a </w:t>
      </w:r>
      <w:r w:rsidR="005049DE" w:rsidRPr="006D19E0">
        <w:rPr>
          <w:rFonts w:ascii="Garamond" w:hAnsi="Garamond" w:cstheme="minorHAnsi"/>
          <w:i/>
          <w:iCs/>
        </w:rPr>
        <w:t>dual-core</w:t>
      </w:r>
      <w:r w:rsidR="005049DE" w:rsidRPr="006D19E0">
        <w:rPr>
          <w:rFonts w:ascii="Garamond" w:hAnsi="Garamond" w:cstheme="minorHAnsi"/>
        </w:rPr>
        <w:t xml:space="preserve"> view of democratic politics </w:t>
      </w:r>
      <w:r w:rsidR="009513A8">
        <w:rPr>
          <w:rFonts w:ascii="Garamond" w:hAnsi="Garamond" w:cstheme="minorHAnsi"/>
        </w:rPr>
        <w:t>where</w:t>
      </w:r>
      <w:ins w:id="47" w:author="Stanczyk, Lucas" w:date="2022-09-23T19:07:00Z">
        <w:r w:rsidR="00663A0C">
          <w:rPr>
            <w:rFonts w:ascii="Garamond" w:hAnsi="Garamond" w:cstheme="minorHAnsi"/>
          </w:rPr>
          <w:t>in</w:t>
        </w:r>
      </w:ins>
      <w:r w:rsidR="009513A8">
        <w:rPr>
          <w:rFonts w:ascii="Garamond" w:hAnsi="Garamond" w:cstheme="minorHAnsi"/>
        </w:rPr>
        <w:t xml:space="preserve"> democratic production and democratic </w:t>
      </w:r>
      <w:del w:id="48" w:author="Stanczyk, Lucas" w:date="2022-09-23T19:07:00Z">
        <w:r w:rsidR="009513A8" w:rsidDel="00663A0C">
          <w:rPr>
            <w:rFonts w:ascii="Garamond" w:hAnsi="Garamond" w:cstheme="minorHAnsi"/>
          </w:rPr>
          <w:delText xml:space="preserve">state </w:delText>
        </w:r>
      </w:del>
      <w:ins w:id="49" w:author="Stanczyk, Lucas" w:date="2022-09-23T19:07:00Z">
        <w:r w:rsidR="00663A0C">
          <w:rPr>
            <w:rFonts w:ascii="Garamond" w:hAnsi="Garamond" w:cstheme="minorHAnsi"/>
          </w:rPr>
          <w:t>electoral</w:t>
        </w:r>
      </w:ins>
      <w:ins w:id="50" w:author="Stanczyk, Lucas" w:date="2022-09-23T19:08:00Z">
        <w:r w:rsidR="00663A0C">
          <w:rPr>
            <w:rFonts w:ascii="Garamond" w:hAnsi="Garamond" w:cstheme="minorHAnsi"/>
          </w:rPr>
          <w:t>-</w:t>
        </w:r>
      </w:ins>
      <w:ins w:id="51" w:author="Stanczyk, Lucas" w:date="2022-09-23T19:07:00Z">
        <w:r w:rsidR="00663A0C">
          <w:rPr>
            <w:rFonts w:ascii="Garamond" w:hAnsi="Garamond" w:cstheme="minorHAnsi"/>
          </w:rPr>
          <w:t>legislative</w:t>
        </w:r>
      </w:ins>
      <w:ins w:id="52" w:author="Stanczyk, Lucas" w:date="2022-09-23T19:08:00Z">
        <w:r w:rsidR="00663A0C">
          <w:rPr>
            <w:rFonts w:ascii="Garamond" w:hAnsi="Garamond" w:cstheme="minorHAnsi"/>
          </w:rPr>
          <w:t xml:space="preserve"> </w:t>
        </w:r>
      </w:ins>
      <w:r w:rsidR="009513A8">
        <w:rPr>
          <w:rFonts w:ascii="Garamond" w:hAnsi="Garamond" w:cstheme="minorHAnsi"/>
        </w:rPr>
        <w:t xml:space="preserve">politics stand in a relationship of </w:t>
      </w:r>
      <w:r w:rsidR="009513A8" w:rsidRPr="00A917E5">
        <w:rPr>
          <w:rFonts w:ascii="Garamond" w:hAnsi="Garamond" w:cstheme="minorHAnsi"/>
        </w:rPr>
        <w:t>mutual dependence</w:t>
      </w:r>
      <w:r w:rsidR="009513A8">
        <w:rPr>
          <w:rFonts w:ascii="Garamond" w:hAnsi="Garamond" w:cstheme="minorHAnsi"/>
        </w:rPr>
        <w:t xml:space="preserve"> </w:t>
      </w:r>
      <w:ins w:id="53" w:author="Stanczyk, Lucas" w:date="2022-09-23T19:08:00Z">
        <w:r w:rsidR="00663A0C">
          <w:rPr>
            <w:rFonts w:ascii="Garamond" w:hAnsi="Garamond" w:cstheme="minorHAnsi"/>
          </w:rPr>
          <w:t>and</w:t>
        </w:r>
      </w:ins>
      <w:ins w:id="54" w:author="Stanczyk, Lucas" w:date="2022-09-23T19:09:00Z">
        <w:r w:rsidR="00663A0C">
          <w:rPr>
            <w:rFonts w:ascii="Garamond" w:hAnsi="Garamond" w:cstheme="minorHAnsi"/>
          </w:rPr>
          <w:t xml:space="preserve"> co-constitute the democratic political order </w:t>
        </w:r>
      </w:ins>
      <w:r w:rsidR="00F807E4" w:rsidRPr="006D19E0">
        <w:rPr>
          <w:rFonts w:ascii="Garamond" w:hAnsi="Garamond" w:cstheme="minorHAnsi"/>
        </w:rPr>
        <w:t>(Part III).</w:t>
      </w:r>
    </w:p>
    <w:p w14:paraId="521FBEF3" w14:textId="77777777" w:rsidR="005049DE" w:rsidRPr="006D19E0" w:rsidRDefault="005049DE" w:rsidP="00205DC8">
      <w:pPr>
        <w:tabs>
          <w:tab w:val="left" w:pos="7344"/>
        </w:tabs>
        <w:jc w:val="both"/>
        <w:rPr>
          <w:rFonts w:ascii="Garamond" w:hAnsi="Garamond" w:cstheme="minorHAnsi"/>
        </w:rPr>
      </w:pPr>
    </w:p>
    <w:p w14:paraId="26ED4D6A" w14:textId="77777777" w:rsidR="005049DE" w:rsidRPr="006D19E0" w:rsidRDefault="005049DE" w:rsidP="00205DC8">
      <w:pPr>
        <w:tabs>
          <w:tab w:val="left" w:pos="7344"/>
        </w:tabs>
        <w:jc w:val="both"/>
        <w:rPr>
          <w:rFonts w:ascii="Garamond" w:hAnsi="Garamond" w:cstheme="minorHAnsi"/>
          <w:b/>
          <w:bCs/>
        </w:rPr>
      </w:pPr>
      <w:r w:rsidRPr="006D19E0">
        <w:rPr>
          <w:rFonts w:ascii="Garamond" w:hAnsi="Garamond" w:cstheme="minorHAnsi"/>
          <w:b/>
          <w:bCs/>
        </w:rPr>
        <w:t>Part I. The Hierarchical Economy</w:t>
      </w:r>
    </w:p>
    <w:p w14:paraId="78BFACE0" w14:textId="5DD56754"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The first part </w:t>
      </w:r>
      <w:ins w:id="55" w:author="Stanczyk, Lucas" w:date="2022-09-23T18:52:00Z">
        <w:r w:rsidR="003E4186">
          <w:rPr>
            <w:rFonts w:ascii="Garamond" w:hAnsi="Garamond" w:cstheme="minorHAnsi"/>
          </w:rPr>
          <w:t xml:space="preserve">of my dissertation </w:t>
        </w:r>
      </w:ins>
      <w:del w:id="56" w:author="Stanczyk, Lucas" w:date="2022-09-23T18:57:00Z">
        <w:r w:rsidRPr="006D19E0" w:rsidDel="003E4186">
          <w:rPr>
            <w:rFonts w:ascii="Garamond" w:hAnsi="Garamond" w:cstheme="minorHAnsi"/>
          </w:rPr>
          <w:delText xml:space="preserve">aims at </w:delText>
        </w:r>
      </w:del>
      <w:r w:rsidRPr="006D19E0">
        <w:rPr>
          <w:rFonts w:ascii="Garamond" w:hAnsi="Garamond" w:cstheme="minorHAnsi"/>
        </w:rPr>
        <w:t>develop</w:t>
      </w:r>
      <w:ins w:id="57" w:author="Stanczyk, Lucas" w:date="2022-09-23T18:59:00Z">
        <w:r w:rsidR="003E4186">
          <w:rPr>
            <w:rFonts w:ascii="Garamond" w:hAnsi="Garamond" w:cstheme="minorHAnsi"/>
          </w:rPr>
          <w:t>s</w:t>
        </w:r>
      </w:ins>
      <w:ins w:id="58" w:author="Stanczyk, Lucas" w:date="2022-09-23T18:57:00Z">
        <w:r w:rsidR="003E4186">
          <w:rPr>
            <w:rFonts w:ascii="Garamond" w:hAnsi="Garamond" w:cstheme="minorHAnsi"/>
          </w:rPr>
          <w:t xml:space="preserve"> </w:t>
        </w:r>
      </w:ins>
      <w:del w:id="59" w:author="Stanczyk, Lucas" w:date="2022-09-23T18:57:00Z">
        <w:r w:rsidRPr="006D19E0" w:rsidDel="003E4186">
          <w:rPr>
            <w:rFonts w:ascii="Garamond" w:hAnsi="Garamond" w:cstheme="minorHAnsi"/>
          </w:rPr>
          <w:delText xml:space="preserve">ing </w:delText>
        </w:r>
      </w:del>
      <w:r w:rsidRPr="006D19E0">
        <w:rPr>
          <w:rFonts w:ascii="Garamond" w:hAnsi="Garamond" w:cstheme="minorHAnsi"/>
        </w:rPr>
        <w:t>a</w:t>
      </w:r>
      <w:ins w:id="60" w:author="Stanczyk, Lucas" w:date="2022-09-23T18:53:00Z">
        <w:r w:rsidR="003E4186">
          <w:rPr>
            <w:rFonts w:ascii="Garamond" w:hAnsi="Garamond" w:cstheme="minorHAnsi"/>
          </w:rPr>
          <w:t xml:space="preserve"> </w:t>
        </w:r>
      </w:ins>
      <w:del w:id="61" w:author="Stanczyk, Lucas" w:date="2022-09-23T18:53:00Z">
        <w:r w:rsidRPr="006D19E0" w:rsidDel="003E4186">
          <w:rPr>
            <w:rFonts w:ascii="Garamond" w:hAnsi="Garamond" w:cstheme="minorHAnsi"/>
          </w:rPr>
          <w:delText xml:space="preserve">n adequate </w:delText>
        </w:r>
      </w:del>
      <w:r w:rsidRPr="006D19E0">
        <w:rPr>
          <w:rFonts w:ascii="Garamond" w:hAnsi="Garamond" w:cstheme="minorHAnsi"/>
        </w:rPr>
        <w:t xml:space="preserve">theory of </w:t>
      </w:r>
      <w:del w:id="62" w:author="Stanczyk, Lucas" w:date="2022-09-23T18:54:00Z">
        <w:r w:rsidRPr="006D19E0" w:rsidDel="003E4186">
          <w:rPr>
            <w:rFonts w:ascii="Garamond" w:hAnsi="Garamond" w:cstheme="minorHAnsi"/>
          </w:rPr>
          <w:delText xml:space="preserve">contemporary </w:delText>
        </w:r>
      </w:del>
      <w:del w:id="63" w:author="Stanczyk, Lucas" w:date="2022-09-23T18:56:00Z">
        <w:r w:rsidRPr="006D19E0" w:rsidDel="003E4186">
          <w:rPr>
            <w:rFonts w:ascii="Garamond" w:hAnsi="Garamond" w:cstheme="minorHAnsi"/>
          </w:rPr>
          <w:delText xml:space="preserve">advanced industrialized </w:delText>
        </w:r>
      </w:del>
      <w:ins w:id="64" w:author="Stanczyk, Lucas" w:date="2022-09-23T18:56:00Z">
        <w:r w:rsidR="003E4186">
          <w:rPr>
            <w:rFonts w:ascii="Garamond" w:hAnsi="Garamond" w:cstheme="minorHAnsi"/>
          </w:rPr>
          <w:t xml:space="preserve">the modern </w:t>
        </w:r>
      </w:ins>
      <w:r w:rsidRPr="006D19E0">
        <w:rPr>
          <w:rFonts w:ascii="Garamond" w:hAnsi="Garamond" w:cstheme="minorHAnsi"/>
        </w:rPr>
        <w:t>econom</w:t>
      </w:r>
      <w:ins w:id="65" w:author="Stanczyk, Lucas" w:date="2022-09-23T18:54:00Z">
        <w:r w:rsidR="003E4186">
          <w:rPr>
            <w:rFonts w:ascii="Garamond" w:hAnsi="Garamond" w:cstheme="minorHAnsi"/>
          </w:rPr>
          <w:t>y</w:t>
        </w:r>
      </w:ins>
      <w:del w:id="66" w:author="Stanczyk, Lucas" w:date="2022-09-23T18:54:00Z">
        <w:r w:rsidRPr="006D19E0" w:rsidDel="003E4186">
          <w:rPr>
            <w:rFonts w:ascii="Garamond" w:hAnsi="Garamond" w:cstheme="minorHAnsi"/>
          </w:rPr>
          <w:delText>ies</w:delText>
        </w:r>
      </w:del>
      <w:r w:rsidRPr="006D19E0">
        <w:rPr>
          <w:rFonts w:ascii="Garamond" w:hAnsi="Garamond" w:cstheme="minorHAnsi"/>
        </w:rPr>
        <w:t xml:space="preserve"> that </w:t>
      </w:r>
      <w:del w:id="67" w:author="Stanczyk, Lucas" w:date="2022-09-23T18:53:00Z">
        <w:r w:rsidRPr="006D19E0" w:rsidDel="003E4186">
          <w:rPr>
            <w:rFonts w:ascii="Garamond" w:hAnsi="Garamond" w:cstheme="minorHAnsi"/>
          </w:rPr>
          <w:delText xml:space="preserve">offers </w:delText>
        </w:r>
      </w:del>
      <w:ins w:id="68" w:author="Stanczyk, Lucas" w:date="2022-09-23T18:58:00Z">
        <w:r w:rsidR="003E4186">
          <w:rPr>
            <w:rFonts w:ascii="Garamond" w:hAnsi="Garamond" w:cstheme="minorHAnsi"/>
          </w:rPr>
          <w:t>aims</w:t>
        </w:r>
      </w:ins>
      <w:ins w:id="69" w:author="Stanczyk, Lucas" w:date="2022-09-23T18:59:00Z">
        <w:r w:rsidR="003E4186">
          <w:rPr>
            <w:rFonts w:ascii="Garamond" w:hAnsi="Garamond" w:cstheme="minorHAnsi"/>
          </w:rPr>
          <w:t xml:space="preserve"> to be</w:t>
        </w:r>
      </w:ins>
      <w:ins w:id="70" w:author="Stanczyk, Lucas" w:date="2022-09-23T18:53:00Z">
        <w:r w:rsidR="003E4186" w:rsidRPr="006D19E0">
          <w:rPr>
            <w:rFonts w:ascii="Garamond" w:hAnsi="Garamond" w:cstheme="minorHAnsi"/>
          </w:rPr>
          <w:t xml:space="preserve"> </w:t>
        </w:r>
      </w:ins>
      <w:del w:id="71" w:author="Stanczyk, Lucas" w:date="2022-09-23T18:55:00Z">
        <w:r w:rsidRPr="006D19E0" w:rsidDel="003E4186">
          <w:rPr>
            <w:rFonts w:ascii="Garamond" w:hAnsi="Garamond" w:cstheme="minorHAnsi"/>
          </w:rPr>
          <w:delText>(i</w:delText>
        </w:r>
      </w:del>
      <w:ins w:id="72" w:author="Stanczyk, Lucas" w:date="2022-09-23T18:55:00Z">
        <w:r w:rsidR="003E4186">
          <w:rPr>
            <w:rFonts w:ascii="Garamond" w:hAnsi="Garamond" w:cstheme="minorHAnsi"/>
          </w:rPr>
          <w:t>both</w:t>
        </w:r>
      </w:ins>
      <w:ins w:id="73" w:author="Stanczyk, Lucas" w:date="2022-09-23T18:53:00Z">
        <w:r w:rsidR="003E4186">
          <w:rPr>
            <w:rFonts w:ascii="Garamond" w:hAnsi="Garamond" w:cstheme="minorHAnsi"/>
          </w:rPr>
          <w:t xml:space="preserve"> </w:t>
        </w:r>
      </w:ins>
      <w:del w:id="74" w:author="Stanczyk, Lucas" w:date="2022-09-23T18:53:00Z">
        <w:r w:rsidRPr="006D19E0" w:rsidDel="003E4186">
          <w:rPr>
            <w:rFonts w:ascii="Garamond" w:hAnsi="Garamond" w:cstheme="minorHAnsi"/>
          </w:rPr>
          <w:delText xml:space="preserve">) </w:delText>
        </w:r>
      </w:del>
      <w:del w:id="75" w:author="Stanczyk, Lucas" w:date="2022-09-23T18:52:00Z">
        <w:r w:rsidRPr="006D19E0" w:rsidDel="003E4186">
          <w:rPr>
            <w:rFonts w:ascii="Garamond" w:hAnsi="Garamond" w:cstheme="minorHAnsi"/>
          </w:rPr>
          <w:delText xml:space="preserve">their </w:delText>
        </w:r>
      </w:del>
      <w:del w:id="76" w:author="Stanczyk, Lucas" w:date="2022-09-23T18:56:00Z">
        <w:r w:rsidRPr="006D19E0" w:rsidDel="003E4186">
          <w:rPr>
            <w:rFonts w:ascii="Garamond" w:hAnsi="Garamond" w:cstheme="minorHAnsi"/>
          </w:rPr>
          <w:delText xml:space="preserve">normatively and </w:delText>
        </w:r>
      </w:del>
      <w:r w:rsidRPr="006D19E0">
        <w:rPr>
          <w:rFonts w:ascii="Garamond" w:hAnsi="Garamond" w:cstheme="minorHAnsi"/>
        </w:rPr>
        <w:t xml:space="preserve">descriptively </w:t>
      </w:r>
      <w:del w:id="77" w:author="Stanczyk, Lucas" w:date="2022-09-23T18:52:00Z">
        <w:r w:rsidRPr="006D19E0" w:rsidDel="003E4186">
          <w:rPr>
            <w:rFonts w:ascii="Garamond" w:hAnsi="Garamond" w:cstheme="minorHAnsi"/>
          </w:rPr>
          <w:delText xml:space="preserve">(i.e., social theoretically) </w:delText>
        </w:r>
      </w:del>
      <w:r w:rsidRPr="006D19E0">
        <w:rPr>
          <w:rFonts w:ascii="Garamond" w:hAnsi="Garamond" w:cstheme="minorHAnsi"/>
        </w:rPr>
        <w:t>accurate</w:t>
      </w:r>
      <w:del w:id="78" w:author="Stanczyk, Lucas" w:date="2022-09-23T18:53:00Z">
        <w:r w:rsidRPr="006D19E0" w:rsidDel="003E4186">
          <w:rPr>
            <w:rFonts w:ascii="Garamond" w:hAnsi="Garamond" w:cstheme="minorHAnsi"/>
          </w:rPr>
          <w:delText xml:space="preserve"> representation, </w:delText>
        </w:r>
      </w:del>
      <w:ins w:id="79" w:author="Stanczyk, Lucas" w:date="2022-09-23T18:57:00Z">
        <w:r w:rsidR="003E4186">
          <w:rPr>
            <w:rFonts w:ascii="Garamond" w:hAnsi="Garamond" w:cstheme="minorHAnsi"/>
          </w:rPr>
          <w:t xml:space="preserve"> and </w:t>
        </w:r>
      </w:ins>
      <w:ins w:id="80" w:author="Stanczyk, Lucas" w:date="2022-09-23T18:59:00Z">
        <w:r w:rsidR="003E4186">
          <w:rPr>
            <w:rFonts w:ascii="Garamond" w:hAnsi="Garamond" w:cstheme="minorHAnsi"/>
          </w:rPr>
          <w:t xml:space="preserve">to </w:t>
        </w:r>
      </w:ins>
      <w:ins w:id="81" w:author="Stanczyk, Lucas" w:date="2022-09-23T18:57:00Z">
        <w:r w:rsidR="003E4186">
          <w:rPr>
            <w:rFonts w:ascii="Garamond" w:hAnsi="Garamond" w:cstheme="minorHAnsi"/>
          </w:rPr>
          <w:t xml:space="preserve">reveal </w:t>
        </w:r>
      </w:ins>
      <w:ins w:id="82" w:author="Stanczyk, Lucas" w:date="2022-09-23T18:58:00Z">
        <w:r w:rsidR="003E4186">
          <w:rPr>
            <w:rFonts w:ascii="Garamond" w:hAnsi="Garamond" w:cstheme="minorHAnsi"/>
          </w:rPr>
          <w:t>the modern economy’s</w:t>
        </w:r>
      </w:ins>
      <w:ins w:id="83" w:author="Stanczyk, Lucas" w:date="2022-09-23T18:57:00Z">
        <w:r w:rsidR="003E4186">
          <w:rPr>
            <w:rFonts w:ascii="Garamond" w:hAnsi="Garamond" w:cstheme="minorHAnsi"/>
          </w:rPr>
          <w:t xml:space="preserve"> essentially hierarchical </w:t>
        </w:r>
      </w:ins>
      <w:del w:id="84" w:author="Stanczyk, Lucas" w:date="2022-09-23T18:53:00Z">
        <w:r w:rsidRPr="006D19E0" w:rsidDel="003E4186">
          <w:rPr>
            <w:rFonts w:ascii="Garamond" w:hAnsi="Garamond" w:cstheme="minorHAnsi"/>
          </w:rPr>
          <w:delText xml:space="preserve">which </w:delText>
        </w:r>
      </w:del>
      <w:del w:id="85" w:author="Stanczyk, Lucas" w:date="2022-09-23T18:57:00Z">
        <w:r w:rsidRPr="006D19E0" w:rsidDel="003E4186">
          <w:rPr>
            <w:rFonts w:ascii="Garamond" w:hAnsi="Garamond" w:cstheme="minorHAnsi"/>
          </w:rPr>
          <w:delText xml:space="preserve">(ii) </w:delText>
        </w:r>
      </w:del>
      <w:del w:id="86" w:author="Stanczyk, Lucas" w:date="2022-09-23T18:53:00Z">
        <w:r w:rsidRPr="006D19E0" w:rsidDel="003E4186">
          <w:rPr>
            <w:rFonts w:ascii="Garamond" w:hAnsi="Garamond" w:cstheme="minorHAnsi"/>
          </w:rPr>
          <w:delText xml:space="preserve">is </w:delText>
        </w:r>
      </w:del>
      <w:del w:id="87" w:author="Stanczyk, Lucas" w:date="2022-09-23T18:54:00Z">
        <w:r w:rsidRPr="006D19E0" w:rsidDel="003E4186">
          <w:rPr>
            <w:rFonts w:ascii="Garamond" w:hAnsi="Garamond" w:cstheme="minorHAnsi"/>
          </w:rPr>
          <w:delText>grounded</w:delText>
        </w:r>
      </w:del>
      <w:del w:id="88" w:author="Stanczyk, Lucas" w:date="2022-09-23T18:57:00Z">
        <w:r w:rsidRPr="006D19E0" w:rsidDel="003E4186">
          <w:rPr>
            <w:rFonts w:ascii="Garamond" w:hAnsi="Garamond" w:cstheme="minorHAnsi"/>
          </w:rPr>
          <w:delText xml:space="preserve"> </w:delText>
        </w:r>
      </w:del>
      <w:del w:id="89" w:author="Stanczyk, Lucas" w:date="2022-09-23T18:54:00Z">
        <w:r w:rsidRPr="006D19E0" w:rsidDel="003E4186">
          <w:rPr>
            <w:rFonts w:ascii="Garamond" w:hAnsi="Garamond" w:cstheme="minorHAnsi"/>
          </w:rPr>
          <w:delText xml:space="preserve">in </w:delText>
        </w:r>
      </w:del>
      <w:del w:id="90" w:author="Stanczyk, Lucas" w:date="2022-09-23T18:57:00Z">
        <w:r w:rsidRPr="006D19E0" w:rsidDel="003E4186">
          <w:rPr>
            <w:rFonts w:ascii="Garamond" w:hAnsi="Garamond" w:cstheme="minorHAnsi"/>
          </w:rPr>
          <w:delText xml:space="preserve">their institutional landscape distinct from classical capitalism, </w:delText>
        </w:r>
      </w:del>
      <w:del w:id="91" w:author="Stanczyk, Lucas" w:date="2022-09-23T18:53:00Z">
        <w:r w:rsidRPr="006D19E0" w:rsidDel="003E4186">
          <w:rPr>
            <w:rFonts w:ascii="Garamond" w:hAnsi="Garamond" w:cstheme="minorHAnsi"/>
          </w:rPr>
          <w:delText xml:space="preserve">and </w:delText>
        </w:r>
      </w:del>
      <w:del w:id="92" w:author="Stanczyk, Lucas" w:date="2022-09-23T18:57:00Z">
        <w:r w:rsidRPr="006D19E0" w:rsidDel="003E4186">
          <w:rPr>
            <w:rFonts w:ascii="Garamond" w:hAnsi="Garamond" w:cstheme="minorHAnsi"/>
          </w:rPr>
          <w:delText xml:space="preserve">(iii) demonstrates not merely </w:delText>
        </w:r>
      </w:del>
      <w:del w:id="93" w:author="Stanczyk, Lucas" w:date="2022-09-23T18:55:00Z">
        <w:r w:rsidRPr="006D19E0" w:rsidDel="003E4186">
          <w:rPr>
            <w:rFonts w:ascii="Garamond" w:hAnsi="Garamond" w:cstheme="minorHAnsi"/>
          </w:rPr>
          <w:delText xml:space="preserve">their </w:delText>
        </w:r>
      </w:del>
      <w:del w:id="94" w:author="Stanczyk, Lucas" w:date="2022-09-23T18:57:00Z">
        <w:r w:rsidRPr="006D19E0" w:rsidDel="003E4186">
          <w:rPr>
            <w:rFonts w:ascii="Garamond" w:hAnsi="Garamond" w:cstheme="minorHAnsi"/>
          </w:rPr>
          <w:delText>distributively unequal but relationally unequal—in short, hierarchical—</w:delText>
        </w:r>
      </w:del>
      <w:r w:rsidRPr="006D19E0">
        <w:rPr>
          <w:rFonts w:ascii="Garamond" w:hAnsi="Garamond" w:cstheme="minorHAnsi"/>
        </w:rPr>
        <w:t>character</w:t>
      </w:r>
      <w:ins w:id="95" w:author="Stanczyk, Lucas" w:date="2022-09-23T19:10:00Z">
        <w:r w:rsidR="001E7841">
          <w:rPr>
            <w:rFonts w:ascii="Garamond" w:hAnsi="Garamond" w:cstheme="minorHAnsi"/>
          </w:rPr>
          <w:t>. T</w:t>
        </w:r>
      </w:ins>
      <w:ins w:id="96" w:author="Stanczyk, Lucas" w:date="2022-09-23T19:11:00Z">
        <w:r w:rsidR="001E7841">
          <w:rPr>
            <w:rFonts w:ascii="Garamond" w:hAnsi="Garamond" w:cstheme="minorHAnsi"/>
          </w:rPr>
          <w:t>he</w:t>
        </w:r>
      </w:ins>
      <w:ins w:id="97" w:author="Stanczyk, Lucas" w:date="2022-09-23T19:12:00Z">
        <w:r w:rsidR="001E7841">
          <w:rPr>
            <w:rFonts w:ascii="Garamond" w:hAnsi="Garamond" w:cstheme="minorHAnsi"/>
          </w:rPr>
          <w:t>r</w:t>
        </w:r>
      </w:ins>
      <w:ins w:id="98" w:author="Stanczyk, Lucas" w:date="2022-09-23T19:11:00Z">
        <w:r w:rsidR="001E7841">
          <w:rPr>
            <w:rFonts w:ascii="Garamond" w:hAnsi="Garamond" w:cstheme="minorHAnsi"/>
          </w:rPr>
          <w:t>e are t</w:t>
        </w:r>
      </w:ins>
      <w:ins w:id="99" w:author="Stanczyk, Lucas" w:date="2022-09-23T19:10:00Z">
        <w:r w:rsidR="001E7841">
          <w:rPr>
            <w:rFonts w:ascii="Garamond" w:hAnsi="Garamond" w:cstheme="minorHAnsi"/>
          </w:rPr>
          <w:t>wo chapters</w:t>
        </w:r>
      </w:ins>
      <w:ins w:id="100" w:author="Stanczyk, Lucas" w:date="2022-09-23T19:11:00Z">
        <w:r w:rsidR="001E7841">
          <w:rPr>
            <w:rFonts w:ascii="Garamond" w:hAnsi="Garamond" w:cstheme="minorHAnsi"/>
          </w:rPr>
          <w:t xml:space="preserve">. </w:t>
        </w:r>
      </w:ins>
      <w:del w:id="101" w:author="Stanczyk, Lucas" w:date="2022-09-23T19:10:00Z">
        <w:r w:rsidRPr="006D19E0" w:rsidDel="001E7841">
          <w:rPr>
            <w:rFonts w:ascii="Garamond" w:hAnsi="Garamond" w:cstheme="minorHAnsi"/>
          </w:rPr>
          <w:delText xml:space="preserve"> </w:delText>
        </w:r>
      </w:del>
      <w:del w:id="102" w:author="Stanczyk, Lucas" w:date="2022-09-23T18:57:00Z">
        <w:r w:rsidRPr="006D19E0" w:rsidDel="003E4186">
          <w:rPr>
            <w:rFonts w:ascii="Garamond" w:hAnsi="Garamond" w:cstheme="minorHAnsi"/>
          </w:rPr>
          <w:delText xml:space="preserve">(iv) without relying on metaphysically heavy group-agent concepts or </w:delText>
        </w:r>
      </w:del>
      <w:del w:id="103" w:author="Stanczyk, Lucas" w:date="2022-09-23T18:58:00Z">
        <w:r w:rsidRPr="006D19E0" w:rsidDel="003E4186">
          <w:rPr>
            <w:rFonts w:ascii="Garamond" w:hAnsi="Garamond" w:cstheme="minorHAnsi"/>
          </w:rPr>
          <w:delText xml:space="preserve">highly abstract metaphors (capitalized ‘Capital’ or ‘Labor’). </w:delText>
        </w:r>
      </w:del>
      <w:del w:id="104" w:author="Stanczyk, Lucas" w:date="2022-09-23T19:09:00Z">
        <w:r w:rsidRPr="006D19E0" w:rsidDel="00663A0C">
          <w:rPr>
            <w:rFonts w:ascii="Garamond" w:hAnsi="Garamond" w:cstheme="minorHAnsi"/>
          </w:rPr>
          <w:delText xml:space="preserve">My dissertation currently </w:delText>
        </w:r>
        <w:r w:rsidR="007D0B6B" w:rsidDel="00663A0C">
          <w:rPr>
            <w:rFonts w:ascii="Garamond" w:hAnsi="Garamond" w:cstheme="minorHAnsi"/>
          </w:rPr>
          <w:delText>has</w:delText>
        </w:r>
        <w:r w:rsidRPr="006D19E0" w:rsidDel="00663A0C">
          <w:rPr>
            <w:rFonts w:ascii="Garamond" w:hAnsi="Garamond" w:cstheme="minorHAnsi"/>
          </w:rPr>
          <w:delText xml:space="preserve"> two </w:delText>
        </w:r>
        <w:r w:rsidR="007D0B6B" w:rsidDel="00663A0C">
          <w:rPr>
            <w:rFonts w:ascii="Garamond" w:hAnsi="Garamond" w:cstheme="minorHAnsi"/>
          </w:rPr>
          <w:delText xml:space="preserve">chapters </w:delText>
        </w:r>
        <w:r w:rsidR="00D542D9" w:rsidRPr="006D19E0" w:rsidDel="00663A0C">
          <w:rPr>
            <w:rFonts w:ascii="Garamond" w:hAnsi="Garamond" w:cstheme="minorHAnsi"/>
          </w:rPr>
          <w:delText xml:space="preserve">that </w:delText>
        </w:r>
        <w:r w:rsidRPr="006D19E0" w:rsidDel="00663A0C">
          <w:rPr>
            <w:rFonts w:ascii="Garamond" w:hAnsi="Garamond" w:cstheme="minorHAnsi"/>
          </w:rPr>
          <w:delText xml:space="preserve">respectively </w:delText>
        </w:r>
        <w:r w:rsidR="00D542D9" w:rsidRPr="006D19E0" w:rsidDel="00663A0C">
          <w:rPr>
            <w:rFonts w:ascii="Garamond" w:hAnsi="Garamond" w:cstheme="minorHAnsi"/>
          </w:rPr>
          <w:delText xml:space="preserve">focus </w:delText>
        </w:r>
        <w:r w:rsidRPr="006D19E0" w:rsidDel="00663A0C">
          <w:rPr>
            <w:rFonts w:ascii="Garamond" w:hAnsi="Garamond" w:cstheme="minorHAnsi"/>
          </w:rPr>
          <w:delText>on labor and capital.</w:delText>
        </w:r>
      </w:del>
    </w:p>
    <w:p w14:paraId="6C58179E" w14:textId="77777777" w:rsidR="005049DE" w:rsidRPr="006D19E0" w:rsidRDefault="005049DE" w:rsidP="00205DC8">
      <w:pPr>
        <w:tabs>
          <w:tab w:val="left" w:pos="7344"/>
        </w:tabs>
        <w:jc w:val="both"/>
        <w:rPr>
          <w:rFonts w:ascii="Garamond" w:hAnsi="Garamond" w:cstheme="minorHAnsi"/>
        </w:rPr>
      </w:pPr>
    </w:p>
    <w:p w14:paraId="0A8EE730" w14:textId="41382DDA" w:rsidR="005049DE" w:rsidRPr="006D19E0" w:rsidRDefault="005049DE" w:rsidP="00205DC8">
      <w:pPr>
        <w:tabs>
          <w:tab w:val="left" w:pos="7344"/>
        </w:tabs>
        <w:jc w:val="both"/>
        <w:rPr>
          <w:rFonts w:ascii="Garamond" w:hAnsi="Garamond" w:cstheme="minorHAnsi"/>
          <w:i/>
          <w:iCs/>
          <w:u w:val="single"/>
        </w:rPr>
      </w:pPr>
      <w:r w:rsidRPr="006D19E0">
        <w:rPr>
          <w:rFonts w:ascii="Garamond" w:hAnsi="Garamond" w:cstheme="minorHAnsi"/>
          <w:u w:val="single"/>
        </w:rPr>
        <w:t>1. The Subjection of Workers</w:t>
      </w:r>
    </w:p>
    <w:p w14:paraId="1C6CFF8A" w14:textId="0820016B" w:rsidR="00510C79" w:rsidRPr="006D19E0" w:rsidRDefault="00752777" w:rsidP="00510C79">
      <w:pPr>
        <w:tabs>
          <w:tab w:val="left" w:pos="7344"/>
        </w:tabs>
        <w:jc w:val="both"/>
        <w:rPr>
          <w:rFonts w:ascii="Garamond" w:hAnsi="Garamond" w:cstheme="minorHAnsi"/>
        </w:rPr>
      </w:pPr>
      <w:del w:id="105" w:author="Stanczyk, Lucas" w:date="2022-09-23T19:12:00Z">
        <w:r w:rsidRPr="006D19E0" w:rsidDel="001E7841">
          <w:rPr>
            <w:rFonts w:ascii="Garamond" w:hAnsi="Garamond" w:cstheme="minorHAnsi"/>
          </w:rPr>
          <w:delText xml:space="preserve">Are </w:delText>
        </w:r>
      </w:del>
      <w:del w:id="106" w:author="Stanczyk, Lucas" w:date="2022-09-23T19:18:00Z">
        <w:r w:rsidRPr="006D19E0" w:rsidDel="001E7841">
          <w:rPr>
            <w:rFonts w:ascii="Garamond" w:hAnsi="Garamond" w:cstheme="minorHAnsi"/>
          </w:rPr>
          <w:delText xml:space="preserve">workers </w:delText>
        </w:r>
      </w:del>
      <w:ins w:id="107" w:author="Stanczyk, Lucas" w:date="2022-09-23T19:23:00Z">
        <w:r w:rsidR="005A098F">
          <w:rPr>
            <w:rFonts w:ascii="Garamond" w:hAnsi="Garamond" w:cstheme="minorHAnsi"/>
          </w:rPr>
          <w:t>Are workers</w:t>
        </w:r>
      </w:ins>
      <w:ins w:id="108" w:author="Stanczyk, Lucas" w:date="2022-09-23T19:12:00Z">
        <w:r w:rsidR="001E7841">
          <w:rPr>
            <w:rFonts w:ascii="Garamond" w:hAnsi="Garamond" w:cstheme="minorHAnsi"/>
          </w:rPr>
          <w:t xml:space="preserve"> </w:t>
        </w:r>
      </w:ins>
      <w:r w:rsidRPr="006D19E0">
        <w:rPr>
          <w:rFonts w:ascii="Garamond" w:hAnsi="Garamond" w:cstheme="minorHAnsi"/>
        </w:rPr>
        <w:t>problematically subject to the authority of their employers</w:t>
      </w:r>
      <w:ins w:id="109" w:author="Stanczyk, Lucas" w:date="2022-09-23T19:23:00Z">
        <w:r w:rsidR="005A098F">
          <w:rPr>
            <w:rFonts w:ascii="Garamond" w:hAnsi="Garamond" w:cstheme="minorHAnsi"/>
          </w:rPr>
          <w:t>?</w:t>
        </w:r>
      </w:ins>
      <w:del w:id="110" w:author="Stanczyk, Lucas" w:date="2022-09-23T19:17:00Z">
        <w:r w:rsidRPr="006D19E0" w:rsidDel="001E7841">
          <w:rPr>
            <w:rFonts w:ascii="Garamond" w:hAnsi="Garamond" w:cstheme="minorHAnsi"/>
          </w:rPr>
          <w:delText>?</w:delText>
        </w:r>
      </w:del>
      <w:r w:rsidRPr="006D19E0">
        <w:rPr>
          <w:rFonts w:ascii="Garamond" w:hAnsi="Garamond" w:cstheme="minorHAnsi"/>
        </w:rPr>
        <w:t xml:space="preserve"> If so, what does the</w:t>
      </w:r>
      <w:ins w:id="111" w:author="Stanczyk, Lucas" w:date="2022-09-23T19:29:00Z">
        <w:r w:rsidR="00E77876">
          <w:rPr>
            <w:rFonts w:ascii="Garamond" w:hAnsi="Garamond" w:cstheme="minorHAnsi"/>
          </w:rPr>
          <w:t>ir</w:t>
        </w:r>
      </w:ins>
      <w:r w:rsidRPr="006D19E0">
        <w:rPr>
          <w:rFonts w:ascii="Garamond" w:hAnsi="Garamond" w:cstheme="minorHAnsi"/>
        </w:rPr>
        <w:t xml:space="preserve"> subjection consist in? </w:t>
      </w:r>
      <w:r w:rsidR="00FF5BA2">
        <w:rPr>
          <w:rFonts w:ascii="Garamond" w:hAnsi="Garamond" w:cstheme="minorHAnsi"/>
        </w:rPr>
        <w:t xml:space="preserve">Libertarians </w:t>
      </w:r>
      <w:r w:rsidR="004F2F6A">
        <w:rPr>
          <w:rFonts w:ascii="Garamond" w:hAnsi="Garamond" w:cstheme="minorHAnsi"/>
        </w:rPr>
        <w:t xml:space="preserve">argue </w:t>
      </w:r>
      <w:r w:rsidR="00C37F0A">
        <w:rPr>
          <w:rFonts w:ascii="Garamond" w:hAnsi="Garamond" w:cstheme="minorHAnsi"/>
        </w:rPr>
        <w:t>that t</w:t>
      </w:r>
      <w:r w:rsidR="004F2F6A">
        <w:rPr>
          <w:rFonts w:ascii="Garamond" w:hAnsi="Garamond" w:cstheme="minorHAnsi"/>
        </w:rPr>
        <w:t xml:space="preserve">he firm is a network of voluntary contracts with no </w:t>
      </w:r>
      <w:del w:id="112" w:author="Stanczyk, Lucas" w:date="2022-09-23T19:13:00Z">
        <w:r w:rsidR="004F2F6A" w:rsidDel="001E7841">
          <w:rPr>
            <w:rFonts w:ascii="Garamond" w:hAnsi="Garamond" w:cstheme="minorHAnsi"/>
          </w:rPr>
          <w:delText xml:space="preserve">place </w:delText>
        </w:r>
      </w:del>
      <w:ins w:id="113" w:author="Stanczyk, Lucas" w:date="2022-09-23T19:13:00Z">
        <w:r w:rsidR="001E7841">
          <w:rPr>
            <w:rFonts w:ascii="Garamond" w:hAnsi="Garamond" w:cstheme="minorHAnsi"/>
          </w:rPr>
          <w:t xml:space="preserve">room </w:t>
        </w:r>
      </w:ins>
      <w:r w:rsidR="004F2F6A">
        <w:rPr>
          <w:rFonts w:ascii="Garamond" w:hAnsi="Garamond" w:cstheme="minorHAnsi"/>
        </w:rPr>
        <w:t xml:space="preserve">for subordination. </w:t>
      </w:r>
      <w:r w:rsidR="006831B8" w:rsidRPr="006D19E0">
        <w:rPr>
          <w:rFonts w:ascii="Garamond" w:hAnsi="Garamond" w:cstheme="minorHAnsi"/>
        </w:rPr>
        <w:t>Elizabeth Anderson</w:t>
      </w:r>
      <w:r w:rsidR="00036E13" w:rsidRPr="006D19E0">
        <w:rPr>
          <w:rFonts w:ascii="Garamond" w:hAnsi="Garamond" w:cstheme="minorHAnsi"/>
        </w:rPr>
        <w:t xml:space="preserve"> </w:t>
      </w:r>
      <w:r w:rsidR="00AA2954">
        <w:rPr>
          <w:rFonts w:ascii="Garamond" w:hAnsi="Garamond" w:cstheme="minorHAnsi"/>
        </w:rPr>
        <w:t xml:space="preserve">(2017) </w:t>
      </w:r>
      <w:r w:rsidR="00036E13" w:rsidRPr="006D19E0">
        <w:rPr>
          <w:rFonts w:ascii="Garamond" w:hAnsi="Garamond" w:cstheme="minorHAnsi"/>
        </w:rPr>
        <w:t>and many liberal egalitarians</w:t>
      </w:r>
      <w:r w:rsidR="004F2F6A">
        <w:rPr>
          <w:rFonts w:ascii="Garamond" w:hAnsi="Garamond" w:cstheme="minorHAnsi"/>
        </w:rPr>
        <w:t xml:space="preserve"> rightly disagree</w:t>
      </w:r>
      <w:r w:rsidR="00BC0FC0">
        <w:rPr>
          <w:rFonts w:ascii="Garamond" w:hAnsi="Garamond" w:cstheme="minorHAnsi"/>
        </w:rPr>
        <w:t xml:space="preserve"> but</w:t>
      </w:r>
      <w:ins w:id="114" w:author="Stanczyk, Lucas" w:date="2022-09-23T19:13:00Z">
        <w:r w:rsidR="001E7841">
          <w:rPr>
            <w:rFonts w:ascii="Garamond" w:hAnsi="Garamond" w:cstheme="minorHAnsi"/>
          </w:rPr>
          <w:t xml:space="preserve">, I argue, </w:t>
        </w:r>
      </w:ins>
      <w:del w:id="115" w:author="Stanczyk, Lucas" w:date="2022-09-23T19:13:00Z">
        <w:r w:rsidR="00BC0FC0" w:rsidDel="001E7841">
          <w:rPr>
            <w:rFonts w:ascii="Garamond" w:hAnsi="Garamond" w:cstheme="minorHAnsi"/>
          </w:rPr>
          <w:delText xml:space="preserve"> </w:delText>
        </w:r>
      </w:del>
      <w:r w:rsidR="00BC0FC0">
        <w:rPr>
          <w:rFonts w:ascii="Garamond" w:hAnsi="Garamond" w:cstheme="minorHAnsi"/>
        </w:rPr>
        <w:t xml:space="preserve">for </w:t>
      </w:r>
      <w:del w:id="116" w:author="Stanczyk, Lucas" w:date="2022-09-23T19:13:00Z">
        <w:r w:rsidR="00BC0FC0" w:rsidDel="001E7841">
          <w:rPr>
            <w:rFonts w:ascii="Garamond" w:hAnsi="Garamond" w:cstheme="minorHAnsi"/>
          </w:rPr>
          <w:delText xml:space="preserve">wrong </w:delText>
        </w:r>
      </w:del>
      <w:ins w:id="117" w:author="Stanczyk, Lucas" w:date="2022-09-23T19:13:00Z">
        <w:r w:rsidR="001E7841">
          <w:rPr>
            <w:rFonts w:ascii="Garamond" w:hAnsi="Garamond" w:cstheme="minorHAnsi"/>
          </w:rPr>
          <w:t xml:space="preserve">mistaken </w:t>
        </w:r>
      </w:ins>
      <w:r w:rsidR="00BC0FC0">
        <w:rPr>
          <w:rFonts w:ascii="Garamond" w:hAnsi="Garamond" w:cstheme="minorHAnsi"/>
        </w:rPr>
        <w:t xml:space="preserve">reasons. They believe </w:t>
      </w:r>
      <w:ins w:id="118" w:author="Stanczyk, Lucas" w:date="2022-09-23T19:13:00Z">
        <w:r w:rsidR="001E7841">
          <w:rPr>
            <w:rFonts w:ascii="Garamond" w:hAnsi="Garamond" w:cstheme="minorHAnsi"/>
          </w:rPr>
          <w:t xml:space="preserve">that </w:t>
        </w:r>
      </w:ins>
      <w:r w:rsidR="0009130B" w:rsidRPr="006D19E0">
        <w:rPr>
          <w:rFonts w:ascii="Garamond" w:hAnsi="Garamond" w:cstheme="minorHAnsi"/>
        </w:rPr>
        <w:t>workers’ subjection</w:t>
      </w:r>
      <w:ins w:id="119" w:author="Stanczyk, Lucas" w:date="2022-09-23T19:13:00Z">
        <w:r w:rsidR="001E7841">
          <w:rPr>
            <w:rFonts w:ascii="Garamond" w:hAnsi="Garamond" w:cstheme="minorHAnsi"/>
          </w:rPr>
          <w:t xml:space="preserve"> to authority in the workplace</w:t>
        </w:r>
      </w:ins>
      <w:r w:rsidR="0086474B" w:rsidRPr="006D19E0">
        <w:rPr>
          <w:rFonts w:ascii="Garamond" w:hAnsi="Garamond" w:cstheme="minorHAnsi"/>
        </w:rPr>
        <w:t xml:space="preserve"> consists in the </w:t>
      </w:r>
      <w:r w:rsidR="00FF5BCE" w:rsidRPr="006D19E0">
        <w:rPr>
          <w:rFonts w:ascii="Garamond" w:hAnsi="Garamond" w:cstheme="minorHAnsi"/>
        </w:rPr>
        <w:t>intra-firm fact that workers are monitored, directed, and sanctioned by managers</w:t>
      </w:r>
      <w:r w:rsidR="00036E13" w:rsidRPr="006D19E0">
        <w:rPr>
          <w:rFonts w:ascii="Garamond" w:hAnsi="Garamond" w:cstheme="minorHAnsi"/>
        </w:rPr>
        <w:t>.</w:t>
      </w:r>
      <w:r w:rsidR="00FF5BCE" w:rsidRPr="006D19E0">
        <w:rPr>
          <w:rFonts w:ascii="Garamond" w:hAnsi="Garamond" w:cstheme="minorHAnsi"/>
        </w:rPr>
        <w:t xml:space="preserve"> </w:t>
      </w:r>
      <w:r w:rsidR="00BC0FC0">
        <w:rPr>
          <w:rFonts w:ascii="Garamond" w:hAnsi="Garamond" w:cstheme="minorHAnsi"/>
        </w:rPr>
        <w:t xml:space="preserve">This account fails </w:t>
      </w:r>
      <w:r w:rsidR="00A01F08" w:rsidRPr="006D19E0">
        <w:rPr>
          <w:rFonts w:ascii="Garamond" w:hAnsi="Garamond" w:cstheme="minorHAnsi"/>
        </w:rPr>
        <w:t xml:space="preserve">to </w:t>
      </w:r>
      <w:r w:rsidR="00C37F0A">
        <w:rPr>
          <w:rFonts w:ascii="Garamond" w:hAnsi="Garamond" w:cstheme="minorHAnsi"/>
        </w:rPr>
        <w:t>refute</w:t>
      </w:r>
      <w:r w:rsidR="00A01F08" w:rsidRPr="006D19E0">
        <w:rPr>
          <w:rFonts w:ascii="Garamond" w:hAnsi="Garamond" w:cstheme="minorHAnsi"/>
        </w:rPr>
        <w:t xml:space="preserve"> the libertarian vision </w:t>
      </w:r>
      <w:r w:rsidR="00BD2656">
        <w:rPr>
          <w:rFonts w:ascii="Garamond" w:hAnsi="Garamond" w:cstheme="minorHAnsi"/>
        </w:rPr>
        <w:t>since</w:t>
      </w:r>
      <w:r w:rsidR="00A01F08" w:rsidRPr="006D19E0">
        <w:rPr>
          <w:rFonts w:ascii="Garamond" w:hAnsi="Garamond" w:cstheme="minorHAnsi"/>
        </w:rPr>
        <w:t xml:space="preserve"> contemporary workers, unlike their 19</w:t>
      </w:r>
      <w:r w:rsidR="00A01F08" w:rsidRPr="006D19E0">
        <w:rPr>
          <w:rFonts w:ascii="Garamond" w:hAnsi="Garamond" w:cstheme="minorHAnsi"/>
          <w:vertAlign w:val="superscript"/>
        </w:rPr>
        <w:t>th</w:t>
      </w:r>
      <w:r w:rsidR="00A01F08" w:rsidRPr="006D19E0">
        <w:rPr>
          <w:rFonts w:ascii="Garamond" w:hAnsi="Garamond" w:cstheme="minorHAnsi"/>
        </w:rPr>
        <w:t xml:space="preserve">-century counterparts, </w:t>
      </w:r>
      <w:del w:id="120" w:author="Stanczyk, Lucas" w:date="2022-09-23T19:13:00Z">
        <w:r w:rsidR="00DF371A" w:rsidRPr="006D19E0" w:rsidDel="001E7841">
          <w:rPr>
            <w:rFonts w:ascii="Garamond" w:hAnsi="Garamond" w:cstheme="minorHAnsi"/>
          </w:rPr>
          <w:delText xml:space="preserve">seem to </w:delText>
        </w:r>
      </w:del>
      <w:r w:rsidR="00DF371A" w:rsidRPr="006D19E0">
        <w:rPr>
          <w:rFonts w:ascii="Garamond" w:hAnsi="Garamond" w:cstheme="minorHAnsi"/>
        </w:rPr>
        <w:t>have a standing freedom to exit employment in virtue of</w:t>
      </w:r>
      <w:ins w:id="121" w:author="Stanczyk, Lucas" w:date="2022-09-23T19:20:00Z">
        <w:r w:rsidR="005A098F">
          <w:rPr>
            <w:rFonts w:ascii="Garamond" w:hAnsi="Garamond" w:cstheme="minorHAnsi"/>
          </w:rPr>
          <w:t xml:space="preserve"> a combination of</w:t>
        </w:r>
      </w:ins>
      <w:r w:rsidR="00DF371A" w:rsidRPr="006D19E0">
        <w:rPr>
          <w:rFonts w:ascii="Garamond" w:hAnsi="Garamond" w:cstheme="minorHAnsi"/>
        </w:rPr>
        <w:t xml:space="preserve"> (</w:t>
      </w:r>
      <w:proofErr w:type="spellStart"/>
      <w:r w:rsidR="00315020">
        <w:rPr>
          <w:rFonts w:ascii="Garamond" w:hAnsi="Garamond" w:cstheme="minorHAnsi"/>
        </w:rPr>
        <w:t>i</w:t>
      </w:r>
      <w:proofErr w:type="spellEnd"/>
      <w:r w:rsidR="00DF371A" w:rsidRPr="006D19E0">
        <w:rPr>
          <w:rFonts w:ascii="Garamond" w:hAnsi="Garamond" w:cstheme="minorHAnsi"/>
        </w:rPr>
        <w:t>) the welfare state and (</w:t>
      </w:r>
      <w:r w:rsidR="00315020">
        <w:rPr>
          <w:rFonts w:ascii="Garamond" w:hAnsi="Garamond" w:cstheme="minorHAnsi"/>
        </w:rPr>
        <w:t>ii</w:t>
      </w:r>
      <w:r w:rsidR="00DF371A" w:rsidRPr="006D19E0">
        <w:rPr>
          <w:rFonts w:ascii="Garamond" w:hAnsi="Garamond" w:cstheme="minorHAnsi"/>
        </w:rPr>
        <w:t xml:space="preserve">) </w:t>
      </w:r>
      <w:r w:rsidR="00D94D6F">
        <w:rPr>
          <w:rFonts w:ascii="Garamond" w:hAnsi="Garamond" w:cstheme="minorHAnsi"/>
        </w:rPr>
        <w:t xml:space="preserve">the </w:t>
      </w:r>
      <w:del w:id="122" w:author="Stanczyk, Lucas" w:date="2022-09-23T19:14:00Z">
        <w:r w:rsidR="00D1062F" w:rsidRPr="006D19E0" w:rsidDel="001E7841">
          <w:rPr>
            <w:rFonts w:ascii="Garamond" w:hAnsi="Garamond" w:cstheme="minorHAnsi"/>
          </w:rPr>
          <w:delText>non-enforcement of</w:delText>
        </w:r>
      </w:del>
      <w:ins w:id="123" w:author="Stanczyk, Lucas" w:date="2022-09-23T19:14:00Z">
        <w:r w:rsidR="001E7841">
          <w:rPr>
            <w:rFonts w:ascii="Garamond" w:hAnsi="Garamond" w:cstheme="minorHAnsi"/>
          </w:rPr>
          <w:t>refusal of</w:t>
        </w:r>
      </w:ins>
      <w:ins w:id="124" w:author="Stanczyk, Lucas" w:date="2022-09-23T19:20:00Z">
        <w:r w:rsidR="005A098F">
          <w:rPr>
            <w:rFonts w:ascii="Garamond" w:hAnsi="Garamond" w:cstheme="minorHAnsi"/>
          </w:rPr>
          <w:t xml:space="preserve"> modern</w:t>
        </w:r>
      </w:ins>
      <w:ins w:id="125" w:author="Stanczyk, Lucas" w:date="2022-09-23T19:14:00Z">
        <w:r w:rsidR="001E7841">
          <w:rPr>
            <w:rFonts w:ascii="Garamond" w:hAnsi="Garamond" w:cstheme="minorHAnsi"/>
          </w:rPr>
          <w:t xml:space="preserve"> courts to grant</w:t>
        </w:r>
      </w:ins>
      <w:r w:rsidR="00D1062F" w:rsidRPr="006D19E0">
        <w:rPr>
          <w:rFonts w:ascii="Garamond" w:hAnsi="Garamond" w:cstheme="minorHAnsi"/>
        </w:rPr>
        <w:t xml:space="preserve"> ‘specific performance</w:t>
      </w:r>
      <w:r w:rsidR="00D94D6F">
        <w:rPr>
          <w:rFonts w:ascii="Garamond" w:hAnsi="Garamond" w:cstheme="minorHAnsi"/>
        </w:rPr>
        <w:t xml:space="preserve">’ </w:t>
      </w:r>
      <w:del w:id="126" w:author="Stanczyk, Lucas" w:date="2022-09-23T19:14:00Z">
        <w:r w:rsidR="00D94D6F" w:rsidDel="001E7841">
          <w:rPr>
            <w:rFonts w:ascii="Garamond" w:hAnsi="Garamond" w:cstheme="minorHAnsi"/>
          </w:rPr>
          <w:delText>by the legal regime</w:delText>
        </w:r>
      </w:del>
      <w:ins w:id="127" w:author="Stanczyk, Lucas" w:date="2022-09-23T19:14:00Z">
        <w:r w:rsidR="001E7841">
          <w:rPr>
            <w:rFonts w:ascii="Garamond" w:hAnsi="Garamond" w:cstheme="minorHAnsi"/>
          </w:rPr>
          <w:t>for breaches of employment contracts</w:t>
        </w:r>
      </w:ins>
      <w:del w:id="128" w:author="Stanczyk, Lucas" w:date="2022-09-23T19:15:00Z">
        <w:r w:rsidR="00033F1C" w:rsidDel="001E7841">
          <w:rPr>
            <w:rFonts w:ascii="Garamond" w:hAnsi="Garamond" w:cstheme="minorHAnsi"/>
          </w:rPr>
          <w:delText>. That is,</w:delText>
        </w:r>
      </w:del>
      <w:del w:id="129" w:author="Stanczyk, Lucas" w:date="2022-09-23T19:20:00Z">
        <w:r w:rsidR="00033F1C" w:rsidDel="005A098F">
          <w:rPr>
            <w:rFonts w:ascii="Garamond" w:hAnsi="Garamond" w:cstheme="minorHAnsi"/>
          </w:rPr>
          <w:delText xml:space="preserve"> </w:delText>
        </w:r>
      </w:del>
      <w:del w:id="130" w:author="Stanczyk, Lucas" w:date="2022-09-23T19:15:00Z">
        <w:r w:rsidR="00D1062F" w:rsidRPr="006D19E0" w:rsidDel="001E7841">
          <w:rPr>
            <w:rFonts w:ascii="Garamond" w:hAnsi="Garamond" w:cstheme="minorHAnsi"/>
          </w:rPr>
          <w:delText xml:space="preserve">even </w:delText>
        </w:r>
      </w:del>
      <w:del w:id="131" w:author="Stanczyk, Lucas" w:date="2022-09-23T19:20:00Z">
        <w:r w:rsidR="00D1062F" w:rsidRPr="006D19E0" w:rsidDel="005A098F">
          <w:rPr>
            <w:rFonts w:ascii="Garamond" w:hAnsi="Garamond" w:cstheme="minorHAnsi"/>
          </w:rPr>
          <w:delText xml:space="preserve">when workers breach their employment contracts, they </w:delText>
        </w:r>
      </w:del>
      <w:del w:id="132" w:author="Stanczyk, Lucas" w:date="2022-09-23T19:14:00Z">
        <w:r w:rsidR="00D1062F" w:rsidRPr="006D19E0" w:rsidDel="001E7841">
          <w:rPr>
            <w:rFonts w:ascii="Garamond" w:hAnsi="Garamond" w:cstheme="minorHAnsi"/>
          </w:rPr>
          <w:delText>would not be</w:delText>
        </w:r>
      </w:del>
      <w:del w:id="133" w:author="Stanczyk, Lucas" w:date="2022-09-23T19:20:00Z">
        <w:r w:rsidR="00D1062F" w:rsidRPr="006D19E0" w:rsidDel="005A098F">
          <w:rPr>
            <w:rFonts w:ascii="Garamond" w:hAnsi="Garamond" w:cstheme="minorHAnsi"/>
          </w:rPr>
          <w:delText xml:space="preserve"> forced to return to the job and perform the work</w:delText>
        </w:r>
      </w:del>
      <w:ins w:id="134" w:author="Stanczyk, Lucas" w:date="2022-09-23T19:20:00Z">
        <w:r w:rsidR="005A098F">
          <w:rPr>
            <w:rFonts w:ascii="Garamond" w:hAnsi="Garamond" w:cstheme="minorHAnsi"/>
          </w:rPr>
          <w:t>.</w:t>
        </w:r>
      </w:ins>
      <w:del w:id="135" w:author="Stanczyk, Lucas" w:date="2022-09-23T19:20:00Z">
        <w:r w:rsidR="00D1062F" w:rsidRPr="006D19E0" w:rsidDel="005A098F">
          <w:rPr>
            <w:rFonts w:ascii="Garamond" w:hAnsi="Garamond" w:cstheme="minorHAnsi"/>
          </w:rPr>
          <w:delText>.</w:delText>
        </w:r>
      </w:del>
      <w:r w:rsidR="00D1062F" w:rsidRPr="006D19E0">
        <w:rPr>
          <w:rFonts w:ascii="Garamond" w:hAnsi="Garamond" w:cstheme="minorHAnsi"/>
        </w:rPr>
        <w:t xml:space="preserve"> </w:t>
      </w:r>
      <w:ins w:id="136" w:author="Stanczyk, Lucas" w:date="2022-09-23T19:21:00Z">
        <w:r w:rsidR="005A098F">
          <w:rPr>
            <w:rFonts w:ascii="Garamond" w:hAnsi="Garamond" w:cstheme="minorHAnsi"/>
          </w:rPr>
          <w:t xml:space="preserve">Having explained what is wrong the standard account, </w:t>
        </w:r>
      </w:ins>
      <w:del w:id="137" w:author="Stanczyk, Lucas" w:date="2022-09-23T19:21:00Z">
        <w:r w:rsidR="00D1062F" w:rsidRPr="006D19E0" w:rsidDel="005A098F">
          <w:rPr>
            <w:rFonts w:ascii="Garamond" w:hAnsi="Garamond" w:cstheme="minorHAnsi"/>
          </w:rPr>
          <w:delText>I</w:delText>
        </w:r>
      </w:del>
      <w:del w:id="138" w:author="Stanczyk, Lucas" w:date="2022-09-23T19:20:00Z">
        <w:r w:rsidR="00D1062F" w:rsidRPr="006D19E0" w:rsidDel="005A098F">
          <w:rPr>
            <w:rFonts w:ascii="Garamond" w:hAnsi="Garamond" w:cstheme="minorHAnsi"/>
          </w:rPr>
          <w:delText xml:space="preserve"> i</w:delText>
        </w:r>
      </w:del>
      <w:ins w:id="139" w:author="Stanczyk, Lucas" w:date="2022-09-23T19:20:00Z">
        <w:r w:rsidR="005A098F">
          <w:rPr>
            <w:rFonts w:ascii="Garamond" w:hAnsi="Garamond" w:cstheme="minorHAnsi"/>
          </w:rPr>
          <w:t xml:space="preserve">I </w:t>
        </w:r>
      </w:ins>
      <w:ins w:id="140" w:author="Stanczyk, Lucas" w:date="2022-09-23T19:21:00Z">
        <w:r w:rsidR="005A098F">
          <w:rPr>
            <w:rFonts w:ascii="Garamond" w:hAnsi="Garamond" w:cstheme="minorHAnsi"/>
          </w:rPr>
          <w:t>go on</w:t>
        </w:r>
      </w:ins>
      <w:del w:id="141" w:author="Stanczyk, Lucas" w:date="2022-09-23T19:21:00Z">
        <w:r w:rsidR="00D1062F" w:rsidRPr="006D19E0" w:rsidDel="005A098F">
          <w:rPr>
            <w:rFonts w:ascii="Garamond" w:hAnsi="Garamond" w:cstheme="minorHAnsi"/>
          </w:rPr>
          <w:delText>nstead</w:delText>
        </w:r>
      </w:del>
      <w:r w:rsidR="00D1062F" w:rsidRPr="006D19E0">
        <w:rPr>
          <w:rFonts w:ascii="Garamond" w:hAnsi="Garamond" w:cstheme="minorHAnsi"/>
        </w:rPr>
        <w:t xml:space="preserve"> </w:t>
      </w:r>
      <w:del w:id="142" w:author="Stanczyk, Lucas" w:date="2022-09-23T19:22:00Z">
        <w:r w:rsidR="00D1062F" w:rsidRPr="006D19E0" w:rsidDel="005A098F">
          <w:rPr>
            <w:rFonts w:ascii="Garamond" w:hAnsi="Garamond" w:cstheme="minorHAnsi"/>
          </w:rPr>
          <w:delText xml:space="preserve">propose </w:delText>
        </w:r>
      </w:del>
      <w:ins w:id="143" w:author="Stanczyk, Lucas" w:date="2022-09-23T19:22:00Z">
        <w:r w:rsidR="005A098F">
          <w:rPr>
            <w:rFonts w:ascii="Garamond" w:hAnsi="Garamond" w:cstheme="minorHAnsi"/>
          </w:rPr>
          <w:t>to develop</w:t>
        </w:r>
        <w:r w:rsidR="005A098F" w:rsidRPr="006D19E0">
          <w:rPr>
            <w:rFonts w:ascii="Garamond" w:hAnsi="Garamond" w:cstheme="minorHAnsi"/>
          </w:rPr>
          <w:t xml:space="preserve"> </w:t>
        </w:r>
      </w:ins>
      <w:r w:rsidR="00D1062F" w:rsidRPr="006D19E0">
        <w:rPr>
          <w:rFonts w:ascii="Garamond" w:hAnsi="Garamond" w:cstheme="minorHAnsi"/>
        </w:rPr>
        <w:t xml:space="preserve">a </w:t>
      </w:r>
      <w:r w:rsidR="00D1062F" w:rsidRPr="006D19E0">
        <w:rPr>
          <w:rFonts w:ascii="Garamond" w:hAnsi="Garamond" w:cstheme="minorHAnsi"/>
          <w:i/>
          <w:iCs/>
        </w:rPr>
        <w:t>two-tier</w:t>
      </w:r>
      <w:r w:rsidR="00D1062F" w:rsidRPr="006D19E0">
        <w:rPr>
          <w:rFonts w:ascii="Garamond" w:hAnsi="Garamond" w:cstheme="minorHAnsi"/>
        </w:rPr>
        <w:t xml:space="preserve"> account</w:t>
      </w:r>
      <w:ins w:id="144" w:author="Stanczyk, Lucas" w:date="2022-09-23T19:22:00Z">
        <w:r w:rsidR="005A098F">
          <w:rPr>
            <w:rFonts w:ascii="Garamond" w:hAnsi="Garamond" w:cstheme="minorHAnsi"/>
          </w:rPr>
          <w:t xml:space="preserve"> of the nature of workers’ subjection to authority.</w:t>
        </w:r>
      </w:ins>
      <w:del w:id="145" w:author="Stanczyk, Lucas" w:date="2022-09-23T19:22:00Z">
        <w:r w:rsidR="00D1062F" w:rsidRPr="006D19E0" w:rsidDel="005A098F">
          <w:rPr>
            <w:rFonts w:ascii="Garamond" w:hAnsi="Garamond" w:cstheme="minorHAnsi"/>
          </w:rPr>
          <w:delText xml:space="preserve">, </w:delText>
        </w:r>
        <w:r w:rsidR="00510C79" w:rsidRPr="006D19E0" w:rsidDel="005A098F">
          <w:rPr>
            <w:rFonts w:ascii="Garamond" w:hAnsi="Garamond" w:cstheme="minorHAnsi"/>
          </w:rPr>
          <w:delText>a</w:delText>
        </w:r>
      </w:del>
      <w:ins w:id="146" w:author="Stanczyk, Lucas" w:date="2022-09-23T19:22:00Z">
        <w:r w:rsidR="005A098F">
          <w:rPr>
            <w:rFonts w:ascii="Garamond" w:hAnsi="Garamond" w:cstheme="minorHAnsi"/>
          </w:rPr>
          <w:t xml:space="preserve"> A</w:t>
        </w:r>
      </w:ins>
      <w:r w:rsidR="00510C79" w:rsidRPr="006D19E0">
        <w:rPr>
          <w:rFonts w:ascii="Garamond" w:hAnsi="Garamond" w:cstheme="minorHAnsi"/>
        </w:rPr>
        <w:t xml:space="preserve">ccording to </w:t>
      </w:r>
      <w:del w:id="147" w:author="Stanczyk, Lucas" w:date="2022-09-23T19:22:00Z">
        <w:r w:rsidR="00510C79" w:rsidRPr="006D19E0" w:rsidDel="005A098F">
          <w:rPr>
            <w:rFonts w:ascii="Garamond" w:hAnsi="Garamond" w:cstheme="minorHAnsi"/>
          </w:rPr>
          <w:delText xml:space="preserve">which </w:delText>
        </w:r>
      </w:del>
      <w:ins w:id="148" w:author="Stanczyk, Lucas" w:date="2022-09-23T19:22:00Z">
        <w:r w:rsidR="005A098F">
          <w:rPr>
            <w:rFonts w:ascii="Garamond" w:hAnsi="Garamond" w:cstheme="minorHAnsi"/>
          </w:rPr>
          <w:t>this account,</w:t>
        </w:r>
        <w:r w:rsidR="005A098F" w:rsidRPr="006D19E0">
          <w:rPr>
            <w:rFonts w:ascii="Garamond" w:hAnsi="Garamond" w:cstheme="minorHAnsi"/>
          </w:rPr>
          <w:t xml:space="preserve"> </w:t>
        </w:r>
      </w:ins>
      <w:r w:rsidR="00510C79" w:rsidRPr="006D19E0">
        <w:rPr>
          <w:rFonts w:ascii="Garamond" w:hAnsi="Garamond" w:cstheme="minorHAnsi"/>
        </w:rPr>
        <w:t xml:space="preserve">workers’ subjection consists in the joint truth of (1) the intra-firm </w:t>
      </w:r>
      <w:ins w:id="149" w:author="Stanczyk, Lucas" w:date="2022-09-23T19:16:00Z">
        <w:r w:rsidR="001E7841">
          <w:rPr>
            <w:rFonts w:ascii="Garamond" w:hAnsi="Garamond" w:cstheme="minorHAnsi"/>
          </w:rPr>
          <w:t xml:space="preserve">presence of </w:t>
        </w:r>
      </w:ins>
      <w:r w:rsidR="00AA19C6">
        <w:rPr>
          <w:rFonts w:ascii="Garamond" w:hAnsi="Garamond" w:cstheme="minorHAnsi"/>
        </w:rPr>
        <w:t>managerial authority</w:t>
      </w:r>
      <w:r w:rsidR="00510C79" w:rsidRPr="006D19E0">
        <w:rPr>
          <w:rFonts w:ascii="Garamond" w:hAnsi="Garamond" w:cstheme="minorHAnsi"/>
        </w:rPr>
        <w:t xml:space="preserve"> and (2) the society-wide economic structure</w:t>
      </w:r>
      <w:r w:rsidR="00C82DD1">
        <w:rPr>
          <w:rFonts w:ascii="Garamond" w:hAnsi="Garamond" w:cstheme="minorHAnsi"/>
        </w:rPr>
        <w:t xml:space="preserve"> that leaves </w:t>
      </w:r>
      <w:del w:id="150" w:author="Stanczyk, Lucas" w:date="2022-09-23T19:16:00Z">
        <w:r w:rsidR="00C82DD1" w:rsidDel="001E7841">
          <w:rPr>
            <w:rFonts w:ascii="Garamond" w:hAnsi="Garamond" w:cstheme="minorHAnsi"/>
          </w:rPr>
          <w:delText xml:space="preserve">them </w:delText>
        </w:r>
      </w:del>
      <w:ins w:id="151" w:author="Stanczyk, Lucas" w:date="2022-09-23T19:16:00Z">
        <w:r w:rsidR="001E7841">
          <w:rPr>
            <w:rFonts w:ascii="Garamond" w:hAnsi="Garamond" w:cstheme="minorHAnsi"/>
          </w:rPr>
          <w:t xml:space="preserve">workers with </w:t>
        </w:r>
      </w:ins>
      <w:r w:rsidR="00C82DD1">
        <w:rPr>
          <w:rFonts w:ascii="Garamond" w:hAnsi="Garamond" w:cstheme="minorHAnsi"/>
        </w:rPr>
        <w:t xml:space="preserve">no reasonable alternative </w:t>
      </w:r>
      <w:r w:rsidR="00FF5BA2">
        <w:rPr>
          <w:rFonts w:ascii="Garamond" w:hAnsi="Garamond" w:cstheme="minorHAnsi"/>
        </w:rPr>
        <w:t xml:space="preserve">to </w:t>
      </w:r>
      <w:r w:rsidR="00C82DD1">
        <w:rPr>
          <w:rFonts w:ascii="Garamond" w:hAnsi="Garamond" w:cstheme="minorHAnsi"/>
        </w:rPr>
        <w:t xml:space="preserve">employment. </w:t>
      </w:r>
      <w:r w:rsidR="004C31F5">
        <w:rPr>
          <w:rFonts w:ascii="Garamond" w:hAnsi="Garamond" w:cstheme="minorHAnsi"/>
        </w:rPr>
        <w:t>A proper account of workers’ subjection must</w:t>
      </w:r>
      <w:ins w:id="152" w:author="Stanczyk, Lucas" w:date="2022-09-23T19:22:00Z">
        <w:r w:rsidR="005A098F">
          <w:rPr>
            <w:rFonts w:ascii="Garamond" w:hAnsi="Garamond" w:cstheme="minorHAnsi"/>
          </w:rPr>
          <w:t xml:space="preserve"> accordingly</w:t>
        </w:r>
      </w:ins>
      <w:r w:rsidR="004C31F5">
        <w:rPr>
          <w:rFonts w:ascii="Garamond" w:hAnsi="Garamond" w:cstheme="minorHAnsi"/>
        </w:rPr>
        <w:t xml:space="preserve"> refer to </w:t>
      </w:r>
      <w:r w:rsidR="00306D80">
        <w:rPr>
          <w:rFonts w:ascii="Garamond" w:hAnsi="Garamond" w:cstheme="minorHAnsi"/>
        </w:rPr>
        <w:t xml:space="preserve">wide-ranging institutional </w:t>
      </w:r>
      <w:r w:rsidR="005C6A03">
        <w:rPr>
          <w:rFonts w:ascii="Garamond" w:hAnsi="Garamond" w:cstheme="minorHAnsi"/>
        </w:rPr>
        <w:t xml:space="preserve">facts </w:t>
      </w:r>
      <w:del w:id="153" w:author="Stanczyk, Lucas" w:date="2022-09-23T19:23:00Z">
        <w:r w:rsidR="005C6A03" w:rsidDel="005A098F">
          <w:rPr>
            <w:rFonts w:ascii="Garamond" w:hAnsi="Garamond" w:cstheme="minorHAnsi"/>
          </w:rPr>
          <w:delText xml:space="preserve">about </w:delText>
        </w:r>
      </w:del>
      <w:ins w:id="154" w:author="Stanczyk, Lucas" w:date="2022-09-23T19:23:00Z">
        <w:r w:rsidR="005A098F">
          <w:rPr>
            <w:rFonts w:ascii="Garamond" w:hAnsi="Garamond" w:cstheme="minorHAnsi"/>
          </w:rPr>
          <w:t xml:space="preserve">concerning </w:t>
        </w:r>
      </w:ins>
      <w:r w:rsidR="00306D80">
        <w:rPr>
          <w:rFonts w:ascii="Garamond" w:hAnsi="Garamond" w:cstheme="minorHAnsi"/>
        </w:rPr>
        <w:t>workfare regime</w:t>
      </w:r>
      <w:r w:rsidR="005C6A03">
        <w:rPr>
          <w:rFonts w:ascii="Garamond" w:hAnsi="Garamond" w:cstheme="minorHAnsi"/>
        </w:rPr>
        <w:t>s</w:t>
      </w:r>
      <w:r w:rsidR="00510C79" w:rsidRPr="006D19E0">
        <w:rPr>
          <w:rFonts w:ascii="Garamond" w:hAnsi="Garamond" w:cstheme="minorHAnsi"/>
        </w:rPr>
        <w:t xml:space="preserve">, </w:t>
      </w:r>
      <w:ins w:id="155" w:author="Stanczyk, Lucas" w:date="2022-09-23T19:16:00Z">
        <w:r w:rsidR="001E7841">
          <w:rPr>
            <w:rFonts w:ascii="Garamond" w:hAnsi="Garamond" w:cstheme="minorHAnsi"/>
          </w:rPr>
          <w:t xml:space="preserve">the </w:t>
        </w:r>
      </w:ins>
      <w:r w:rsidR="00510C79" w:rsidRPr="006D19E0">
        <w:rPr>
          <w:rFonts w:ascii="Garamond" w:hAnsi="Garamond" w:cstheme="minorHAnsi"/>
        </w:rPr>
        <w:t xml:space="preserve">market distribution of consumer goods, private control of productive resources, the </w:t>
      </w:r>
      <w:ins w:id="156" w:author="Stanczyk, Lucas" w:date="2022-09-23T19:16:00Z">
        <w:r w:rsidR="001E7841">
          <w:rPr>
            <w:rFonts w:ascii="Garamond" w:hAnsi="Garamond" w:cstheme="minorHAnsi"/>
          </w:rPr>
          <w:t xml:space="preserve">accessibility of the </w:t>
        </w:r>
      </w:ins>
      <w:r w:rsidR="00510C79" w:rsidRPr="006D19E0">
        <w:rPr>
          <w:rFonts w:ascii="Garamond" w:hAnsi="Garamond" w:cstheme="minorHAnsi"/>
        </w:rPr>
        <w:t>option of self-employment</w:t>
      </w:r>
      <w:r w:rsidR="00306D80">
        <w:rPr>
          <w:rFonts w:ascii="Garamond" w:hAnsi="Garamond" w:cstheme="minorHAnsi"/>
        </w:rPr>
        <w:t xml:space="preserve">, </w:t>
      </w:r>
      <w:r w:rsidR="00B030DE" w:rsidRPr="006D19E0">
        <w:rPr>
          <w:rFonts w:ascii="Garamond" w:hAnsi="Garamond" w:cstheme="minorHAnsi"/>
        </w:rPr>
        <w:t xml:space="preserve">the </w:t>
      </w:r>
      <w:ins w:id="157" w:author="Stanczyk, Lucas" w:date="2022-09-23T19:16:00Z">
        <w:r w:rsidR="001E7841">
          <w:rPr>
            <w:rFonts w:ascii="Garamond" w:hAnsi="Garamond" w:cstheme="minorHAnsi"/>
          </w:rPr>
          <w:t xml:space="preserve">social </w:t>
        </w:r>
      </w:ins>
      <w:r w:rsidR="00B030DE" w:rsidRPr="006D19E0">
        <w:rPr>
          <w:rFonts w:ascii="Garamond" w:hAnsi="Garamond" w:cstheme="minorHAnsi"/>
        </w:rPr>
        <w:t>imperative</w:t>
      </w:r>
      <w:ins w:id="158" w:author="Stanczyk, Lucas" w:date="2022-09-23T19:16:00Z">
        <w:r w:rsidR="001E7841">
          <w:rPr>
            <w:rFonts w:ascii="Garamond" w:hAnsi="Garamond" w:cstheme="minorHAnsi"/>
          </w:rPr>
          <w:t>s</w:t>
        </w:r>
      </w:ins>
      <w:r w:rsidR="00B030DE" w:rsidRPr="006D19E0">
        <w:rPr>
          <w:rFonts w:ascii="Garamond" w:hAnsi="Garamond" w:cstheme="minorHAnsi"/>
        </w:rPr>
        <w:t xml:space="preserve"> of large-scale production</w:t>
      </w:r>
      <w:r w:rsidR="00306D80">
        <w:rPr>
          <w:rFonts w:ascii="Garamond" w:hAnsi="Garamond" w:cstheme="minorHAnsi"/>
        </w:rPr>
        <w:t xml:space="preserve">, </w:t>
      </w:r>
      <w:ins w:id="159" w:author="Stanczyk, Lucas" w:date="2022-09-23T19:17:00Z">
        <w:r w:rsidR="001E7841">
          <w:rPr>
            <w:rFonts w:ascii="Garamond" w:hAnsi="Garamond" w:cstheme="minorHAnsi"/>
          </w:rPr>
          <w:t xml:space="preserve">the availability of </w:t>
        </w:r>
      </w:ins>
      <w:r w:rsidR="00306D80">
        <w:rPr>
          <w:rFonts w:ascii="Garamond" w:hAnsi="Garamond" w:cstheme="minorHAnsi"/>
        </w:rPr>
        <w:t>access to credit</w:t>
      </w:r>
      <w:r w:rsidR="00B030DE" w:rsidRPr="006D19E0">
        <w:rPr>
          <w:rFonts w:ascii="Garamond" w:hAnsi="Garamond" w:cstheme="minorHAnsi"/>
        </w:rPr>
        <w:t xml:space="preserve">, </w:t>
      </w:r>
      <w:r w:rsidR="00510C79" w:rsidRPr="006D19E0">
        <w:rPr>
          <w:rFonts w:ascii="Garamond" w:hAnsi="Garamond" w:cstheme="minorHAnsi"/>
        </w:rPr>
        <w:t>and obstacles to setting up and running worker cooperatives.</w:t>
      </w:r>
    </w:p>
    <w:p w14:paraId="07B8646D" w14:textId="77777777" w:rsidR="005049DE" w:rsidRPr="006D19E0" w:rsidRDefault="005049DE" w:rsidP="00205DC8">
      <w:pPr>
        <w:tabs>
          <w:tab w:val="left" w:pos="7344"/>
        </w:tabs>
        <w:jc w:val="both"/>
        <w:rPr>
          <w:rFonts w:ascii="Garamond" w:hAnsi="Garamond" w:cstheme="minorHAnsi"/>
        </w:rPr>
      </w:pPr>
    </w:p>
    <w:p w14:paraId="47F16611" w14:textId="085F1A4E" w:rsidR="005049DE" w:rsidRPr="006D19E0" w:rsidRDefault="005049DE" w:rsidP="00205DC8">
      <w:pPr>
        <w:tabs>
          <w:tab w:val="left" w:pos="7344"/>
        </w:tabs>
        <w:jc w:val="both"/>
        <w:rPr>
          <w:rFonts w:ascii="Garamond" w:hAnsi="Garamond" w:cstheme="minorHAnsi"/>
          <w:u w:val="single"/>
        </w:rPr>
      </w:pPr>
      <w:r w:rsidRPr="006D19E0">
        <w:rPr>
          <w:rFonts w:ascii="Garamond" w:hAnsi="Garamond" w:cstheme="minorHAnsi"/>
          <w:u w:val="single"/>
        </w:rPr>
        <w:t>2. Ownership and Hierarchy</w:t>
      </w:r>
    </w:p>
    <w:p w14:paraId="12E5640F" w14:textId="452AB3AB" w:rsidR="005049DE" w:rsidRPr="006D19E0" w:rsidRDefault="001875C2" w:rsidP="008C797E">
      <w:pPr>
        <w:tabs>
          <w:tab w:val="left" w:pos="7344"/>
        </w:tabs>
        <w:jc w:val="both"/>
        <w:rPr>
          <w:rFonts w:ascii="Garamond" w:hAnsi="Garamond" w:cstheme="minorHAnsi"/>
        </w:rPr>
      </w:pPr>
      <w:r w:rsidRPr="006D19E0">
        <w:rPr>
          <w:rFonts w:ascii="Garamond" w:hAnsi="Garamond" w:cstheme="minorHAnsi"/>
        </w:rPr>
        <w:t xml:space="preserve">Should capital ownership be of concern to those </w:t>
      </w:r>
      <w:r w:rsidR="00674AC5" w:rsidRPr="006D19E0">
        <w:rPr>
          <w:rFonts w:ascii="Garamond" w:hAnsi="Garamond" w:cstheme="minorHAnsi"/>
        </w:rPr>
        <w:t>committed to the ideal of democratic equality</w:t>
      </w:r>
      <w:r w:rsidR="00365D7A" w:rsidRPr="006D19E0">
        <w:rPr>
          <w:rFonts w:ascii="Garamond" w:hAnsi="Garamond" w:cstheme="minorHAnsi"/>
        </w:rPr>
        <w:t xml:space="preserve">, which </w:t>
      </w:r>
      <w:r w:rsidR="00D64FF5">
        <w:rPr>
          <w:rFonts w:ascii="Garamond" w:hAnsi="Garamond" w:cstheme="minorHAnsi"/>
        </w:rPr>
        <w:t>condemns</w:t>
      </w:r>
      <w:r w:rsidR="00365D7A" w:rsidRPr="006D19E0">
        <w:rPr>
          <w:rFonts w:ascii="Garamond" w:hAnsi="Garamond" w:cstheme="minorHAnsi"/>
        </w:rPr>
        <w:t xml:space="preserve"> asymmetrical relations of power and authority? </w:t>
      </w:r>
      <w:del w:id="160" w:author="Stanczyk, Lucas" w:date="2022-09-23T19:24:00Z">
        <w:r w:rsidR="00B31F7D" w:rsidRPr="006D19E0" w:rsidDel="005A098F">
          <w:rPr>
            <w:rFonts w:ascii="Garamond" w:hAnsi="Garamond" w:cstheme="minorHAnsi"/>
          </w:rPr>
          <w:delText xml:space="preserve">The </w:delText>
        </w:r>
      </w:del>
      <w:ins w:id="161" w:author="Stanczyk, Lucas" w:date="2022-09-23T19:33:00Z">
        <w:r w:rsidR="00B945C2">
          <w:rPr>
            <w:rFonts w:ascii="Garamond" w:hAnsi="Garamond" w:cstheme="minorHAnsi"/>
          </w:rPr>
          <w:t>Surprisingly, most of the recent theoretical literature seems to say ‘no’. On the one hand,</w:t>
        </w:r>
      </w:ins>
      <w:ins w:id="162" w:author="Stanczyk, Lucas" w:date="2022-09-23T19:34:00Z">
        <w:r w:rsidR="00B945C2">
          <w:rPr>
            <w:rFonts w:ascii="Garamond" w:hAnsi="Garamond" w:cstheme="minorHAnsi"/>
          </w:rPr>
          <w:t xml:space="preserve"> </w:t>
        </w:r>
      </w:ins>
      <w:ins w:id="163" w:author="Stanczyk, Lucas" w:date="2022-09-23T19:33:00Z">
        <w:r w:rsidR="00B945C2">
          <w:rPr>
            <w:rFonts w:ascii="Garamond" w:hAnsi="Garamond" w:cstheme="minorHAnsi"/>
          </w:rPr>
          <w:t>some theori</w:t>
        </w:r>
      </w:ins>
      <w:ins w:id="164" w:author="Stanczyk, Lucas" w:date="2022-09-23T19:34:00Z">
        <w:r w:rsidR="00B945C2">
          <w:rPr>
            <w:rFonts w:ascii="Garamond" w:hAnsi="Garamond" w:cstheme="minorHAnsi"/>
          </w:rPr>
          <w:t>sts</w:t>
        </w:r>
      </w:ins>
      <w:ins w:id="165" w:author="Stanczyk, Lucas" w:date="2022-09-23T19:37:00Z">
        <w:r w:rsidR="00B945C2">
          <w:rPr>
            <w:rFonts w:ascii="Garamond" w:hAnsi="Garamond" w:cstheme="minorHAnsi"/>
          </w:rPr>
          <w:t xml:space="preserve"> have</w:t>
        </w:r>
      </w:ins>
      <w:ins w:id="166" w:author="Stanczyk, Lucas" w:date="2022-09-23T19:34:00Z">
        <w:r w:rsidR="00B945C2">
          <w:rPr>
            <w:rFonts w:ascii="Garamond" w:hAnsi="Garamond" w:cstheme="minorHAnsi"/>
          </w:rPr>
          <w:t xml:space="preserve"> stress</w:t>
        </w:r>
      </w:ins>
      <w:ins w:id="167" w:author="Stanczyk, Lucas" w:date="2022-09-23T19:37:00Z">
        <w:r w:rsidR="00B945C2">
          <w:rPr>
            <w:rFonts w:ascii="Garamond" w:hAnsi="Garamond" w:cstheme="minorHAnsi"/>
          </w:rPr>
          <w:t>ed</w:t>
        </w:r>
      </w:ins>
      <w:ins w:id="168" w:author="Stanczyk, Lucas" w:date="2022-09-23T19:34:00Z">
        <w:r w:rsidR="00B945C2">
          <w:rPr>
            <w:rFonts w:ascii="Garamond" w:hAnsi="Garamond" w:cstheme="minorHAnsi"/>
          </w:rPr>
          <w:t xml:space="preserve"> the threat to democratic equality presented by overbearing managers or ‘</w:t>
        </w:r>
        <w:proofErr w:type="gramStart"/>
        <w:r w:rsidR="00B945C2">
          <w:rPr>
            <w:rFonts w:ascii="Garamond" w:hAnsi="Garamond" w:cstheme="minorHAnsi"/>
          </w:rPr>
          <w:t>bosses’</w:t>
        </w:r>
      </w:ins>
      <w:proofErr w:type="gramEnd"/>
      <w:ins w:id="169" w:author="Stanczyk, Lucas" w:date="2022-09-23T19:37:00Z">
        <w:r w:rsidR="00B945C2">
          <w:rPr>
            <w:rFonts w:ascii="Garamond" w:hAnsi="Garamond" w:cstheme="minorHAnsi"/>
          </w:rPr>
          <w:t xml:space="preserve">. However, </w:t>
        </w:r>
      </w:ins>
      <w:ins w:id="170" w:author="Stanczyk, Lucas" w:date="2022-09-23T19:34:00Z">
        <w:r w:rsidR="00B945C2">
          <w:rPr>
            <w:rFonts w:ascii="Garamond" w:hAnsi="Garamond" w:cstheme="minorHAnsi"/>
          </w:rPr>
          <w:t>in the modern economy</w:t>
        </w:r>
      </w:ins>
      <w:ins w:id="171" w:author="Stanczyk, Lucas" w:date="2022-09-23T19:37:00Z">
        <w:r w:rsidR="00B945C2">
          <w:rPr>
            <w:rFonts w:ascii="Garamond" w:hAnsi="Garamond" w:cstheme="minorHAnsi"/>
          </w:rPr>
          <w:t>,</w:t>
        </w:r>
      </w:ins>
      <w:ins w:id="172" w:author="Stanczyk, Lucas" w:date="2022-09-23T19:35:00Z">
        <w:r w:rsidR="00B945C2">
          <w:rPr>
            <w:rFonts w:ascii="Garamond" w:hAnsi="Garamond" w:cstheme="minorHAnsi"/>
          </w:rPr>
          <w:t xml:space="preserve"> ‘</w:t>
        </w:r>
      </w:ins>
      <w:ins w:id="173" w:author="Stanczyk, Lucas" w:date="2022-09-23T19:34:00Z">
        <w:r w:rsidR="00B945C2">
          <w:rPr>
            <w:rFonts w:ascii="Garamond" w:hAnsi="Garamond" w:cstheme="minorHAnsi"/>
          </w:rPr>
          <w:t>bosses</w:t>
        </w:r>
      </w:ins>
      <w:ins w:id="174" w:author="Stanczyk, Lucas" w:date="2022-09-23T19:35:00Z">
        <w:r w:rsidR="00B945C2">
          <w:rPr>
            <w:rFonts w:ascii="Garamond" w:hAnsi="Garamond" w:cstheme="minorHAnsi"/>
          </w:rPr>
          <w:t>’</w:t>
        </w:r>
      </w:ins>
      <w:ins w:id="175" w:author="Stanczyk, Lucas" w:date="2022-09-23T19:34:00Z">
        <w:r w:rsidR="00B945C2">
          <w:rPr>
            <w:rFonts w:ascii="Garamond" w:hAnsi="Garamond" w:cstheme="minorHAnsi"/>
          </w:rPr>
          <w:t xml:space="preserve"> </w:t>
        </w:r>
      </w:ins>
      <w:ins w:id="176" w:author="Stanczyk, Lucas" w:date="2022-09-23T19:35:00Z">
        <w:r w:rsidR="00B945C2">
          <w:rPr>
            <w:rFonts w:ascii="Garamond" w:hAnsi="Garamond" w:cstheme="minorHAnsi"/>
          </w:rPr>
          <w:t>are</w:t>
        </w:r>
      </w:ins>
      <w:ins w:id="177" w:author="Stanczyk, Lucas" w:date="2022-09-23T19:38:00Z">
        <w:r w:rsidR="00B945C2">
          <w:rPr>
            <w:rFonts w:ascii="Garamond" w:hAnsi="Garamond" w:cstheme="minorHAnsi"/>
          </w:rPr>
          <w:t>, in the standard case</w:t>
        </w:r>
      </w:ins>
      <w:ins w:id="178" w:author="Stanczyk, Lucas" w:date="2022-09-23T19:40:00Z">
        <w:r w:rsidR="003B248C">
          <w:rPr>
            <w:rFonts w:ascii="Garamond" w:hAnsi="Garamond" w:cstheme="minorHAnsi"/>
          </w:rPr>
          <w:t>,</w:t>
        </w:r>
      </w:ins>
      <w:ins w:id="179" w:author="Stanczyk, Lucas" w:date="2022-09-23T19:38:00Z">
        <w:r w:rsidR="00B945C2">
          <w:rPr>
            <w:rFonts w:ascii="Garamond" w:hAnsi="Garamond" w:cstheme="minorHAnsi"/>
          </w:rPr>
          <w:t xml:space="preserve"> </w:t>
        </w:r>
      </w:ins>
      <w:ins w:id="180" w:author="Stanczyk, Lucas" w:date="2022-09-23T19:37:00Z">
        <w:r w:rsidR="00B945C2">
          <w:rPr>
            <w:rFonts w:ascii="Garamond" w:hAnsi="Garamond" w:cstheme="minorHAnsi"/>
          </w:rPr>
          <w:t xml:space="preserve">not </w:t>
        </w:r>
      </w:ins>
      <w:ins w:id="181" w:author="Stanczyk, Lucas" w:date="2022-09-23T19:35:00Z">
        <w:r w:rsidR="00B945C2">
          <w:rPr>
            <w:rFonts w:ascii="Garamond" w:hAnsi="Garamond" w:cstheme="minorHAnsi"/>
          </w:rPr>
          <w:t>themselves the ‘</w:t>
        </w:r>
        <w:proofErr w:type="gramStart"/>
        <w:r w:rsidR="00B945C2">
          <w:rPr>
            <w:rFonts w:ascii="Garamond" w:hAnsi="Garamond" w:cstheme="minorHAnsi"/>
          </w:rPr>
          <w:t>owners</w:t>
        </w:r>
      </w:ins>
      <w:ins w:id="182" w:author="Stanczyk, Lucas" w:date="2022-09-23T19:36:00Z">
        <w:r w:rsidR="00B945C2">
          <w:rPr>
            <w:rFonts w:ascii="Garamond" w:hAnsi="Garamond" w:cstheme="minorHAnsi"/>
          </w:rPr>
          <w:t>’</w:t>
        </w:r>
      </w:ins>
      <w:proofErr w:type="gramEnd"/>
      <w:ins w:id="183" w:author="Stanczyk, Lucas" w:date="2022-09-23T19:35:00Z">
        <w:r w:rsidR="00B945C2">
          <w:rPr>
            <w:rFonts w:ascii="Garamond" w:hAnsi="Garamond" w:cstheme="minorHAnsi"/>
          </w:rPr>
          <w:t xml:space="preserve">. </w:t>
        </w:r>
      </w:ins>
      <w:ins w:id="184" w:author="Stanczyk, Lucas" w:date="2022-09-23T19:36:00Z">
        <w:r w:rsidR="00B945C2">
          <w:rPr>
            <w:rFonts w:ascii="Garamond" w:hAnsi="Garamond" w:cstheme="minorHAnsi"/>
          </w:rPr>
          <w:t xml:space="preserve">On the other hand, </w:t>
        </w:r>
      </w:ins>
      <w:ins w:id="185" w:author="Stanczyk, Lucas" w:date="2022-09-23T19:38:00Z">
        <w:r w:rsidR="00B945C2">
          <w:rPr>
            <w:rFonts w:ascii="Garamond" w:hAnsi="Garamond" w:cstheme="minorHAnsi"/>
          </w:rPr>
          <w:t xml:space="preserve">other theorists have tended </w:t>
        </w:r>
        <w:r w:rsidR="00B945C2">
          <w:rPr>
            <w:rFonts w:ascii="Garamond" w:hAnsi="Garamond" w:cstheme="minorHAnsi"/>
          </w:rPr>
          <w:lastRenderedPageBreak/>
          <w:t xml:space="preserve">to condemn the domination of </w:t>
        </w:r>
      </w:ins>
      <w:ins w:id="186" w:author="Stanczyk, Lucas" w:date="2022-09-23T19:41:00Z">
        <w:r w:rsidR="003B248C">
          <w:rPr>
            <w:rFonts w:ascii="Garamond" w:hAnsi="Garamond" w:cstheme="minorHAnsi"/>
          </w:rPr>
          <w:t>‘capital’ or ‘</w:t>
        </w:r>
      </w:ins>
      <w:proofErr w:type="gramStart"/>
      <w:ins w:id="187" w:author="Stanczyk, Lucas" w:date="2022-09-23T19:38:00Z">
        <w:r w:rsidR="00B945C2">
          <w:rPr>
            <w:rFonts w:ascii="Garamond" w:hAnsi="Garamond" w:cstheme="minorHAnsi"/>
          </w:rPr>
          <w:t>capitalists</w:t>
        </w:r>
      </w:ins>
      <w:ins w:id="188" w:author="Stanczyk, Lucas" w:date="2022-09-23T19:40:00Z">
        <w:r w:rsidR="003B248C">
          <w:rPr>
            <w:rFonts w:ascii="Garamond" w:hAnsi="Garamond" w:cstheme="minorHAnsi"/>
          </w:rPr>
          <w:t>’</w:t>
        </w:r>
      </w:ins>
      <w:proofErr w:type="gramEnd"/>
      <w:ins w:id="189" w:author="Stanczyk, Lucas" w:date="2022-09-23T19:38:00Z">
        <w:r w:rsidR="00B945C2">
          <w:rPr>
            <w:rFonts w:ascii="Garamond" w:hAnsi="Garamond" w:cstheme="minorHAnsi"/>
          </w:rPr>
          <w:t xml:space="preserve">. </w:t>
        </w:r>
      </w:ins>
      <w:ins w:id="190" w:author="Stanczyk, Lucas" w:date="2022-09-23T19:41:00Z">
        <w:r w:rsidR="003B248C">
          <w:rPr>
            <w:rFonts w:ascii="Garamond" w:hAnsi="Garamond" w:cstheme="minorHAnsi"/>
          </w:rPr>
          <w:t>However,</w:t>
        </w:r>
      </w:ins>
      <w:ins w:id="191" w:author="Stanczyk, Lucas" w:date="2022-09-23T19:39:00Z">
        <w:r w:rsidR="00B945C2">
          <w:rPr>
            <w:rFonts w:ascii="Garamond" w:hAnsi="Garamond" w:cstheme="minorHAnsi"/>
          </w:rPr>
          <w:t xml:space="preserve"> this charge misfires because </w:t>
        </w:r>
      </w:ins>
      <w:ins w:id="192" w:author="Stanczyk, Lucas" w:date="2022-09-23T19:41:00Z">
        <w:r w:rsidR="003B248C">
          <w:rPr>
            <w:rFonts w:ascii="Garamond" w:hAnsi="Garamond" w:cstheme="minorHAnsi"/>
          </w:rPr>
          <w:t xml:space="preserve">it </w:t>
        </w:r>
      </w:ins>
      <w:ins w:id="193" w:author="Stanczyk, Lucas" w:date="2022-09-23T19:42:00Z">
        <w:r w:rsidR="003B248C">
          <w:rPr>
            <w:rFonts w:ascii="Garamond" w:hAnsi="Garamond" w:cstheme="minorHAnsi"/>
          </w:rPr>
          <w:t>is based on</w:t>
        </w:r>
      </w:ins>
      <w:ins w:id="194" w:author="Stanczyk, Lucas" w:date="2022-09-23T19:41:00Z">
        <w:r w:rsidR="003B248C">
          <w:rPr>
            <w:rFonts w:ascii="Garamond" w:hAnsi="Garamond" w:cstheme="minorHAnsi"/>
          </w:rPr>
          <w:t xml:space="preserve"> an </w:t>
        </w:r>
      </w:ins>
      <w:ins w:id="195" w:author="Stanczyk, Lucas" w:date="2022-09-23T19:39:00Z">
        <w:r w:rsidR="00B945C2">
          <w:rPr>
            <w:rFonts w:ascii="Garamond" w:hAnsi="Garamond" w:cstheme="minorHAnsi"/>
          </w:rPr>
          <w:t>anachronistic</w:t>
        </w:r>
      </w:ins>
      <w:ins w:id="196" w:author="Stanczyk, Lucas" w:date="2022-09-23T19:42:00Z">
        <w:r w:rsidR="003B248C">
          <w:rPr>
            <w:rFonts w:ascii="Garamond" w:hAnsi="Garamond" w:cstheme="minorHAnsi"/>
          </w:rPr>
          <w:t xml:space="preserve"> 19</w:t>
        </w:r>
        <w:r w:rsidR="003B248C" w:rsidRPr="003B248C">
          <w:rPr>
            <w:rFonts w:ascii="Garamond" w:hAnsi="Garamond" w:cstheme="minorHAnsi"/>
            <w:vertAlign w:val="superscript"/>
            <w:rPrChange w:id="197" w:author="Stanczyk, Lucas" w:date="2022-09-23T19:42:00Z">
              <w:rPr>
                <w:rFonts w:ascii="Garamond" w:hAnsi="Garamond" w:cstheme="minorHAnsi"/>
              </w:rPr>
            </w:rPrChange>
          </w:rPr>
          <w:t>th</w:t>
        </w:r>
        <w:r w:rsidR="003B248C">
          <w:rPr>
            <w:rFonts w:ascii="Garamond" w:hAnsi="Garamond" w:cstheme="minorHAnsi"/>
          </w:rPr>
          <w:t xml:space="preserve"> century </w:t>
        </w:r>
      </w:ins>
      <w:ins w:id="198" w:author="Stanczyk, Lucas" w:date="2022-09-23T19:39:00Z">
        <w:r w:rsidR="00B945C2">
          <w:rPr>
            <w:rFonts w:ascii="Garamond" w:hAnsi="Garamond" w:cstheme="minorHAnsi"/>
          </w:rPr>
          <w:t xml:space="preserve">vision of </w:t>
        </w:r>
      </w:ins>
      <w:ins w:id="199" w:author="Stanczyk, Lucas" w:date="2022-09-23T19:42:00Z">
        <w:r w:rsidR="003B248C">
          <w:rPr>
            <w:rFonts w:ascii="Garamond" w:hAnsi="Garamond" w:cstheme="minorHAnsi"/>
          </w:rPr>
          <w:t>an institutionally much simpler form of</w:t>
        </w:r>
      </w:ins>
      <w:ins w:id="200" w:author="Stanczyk, Lucas" w:date="2022-09-23T19:40:00Z">
        <w:r w:rsidR="003B248C">
          <w:rPr>
            <w:rFonts w:ascii="Garamond" w:hAnsi="Garamond" w:cstheme="minorHAnsi"/>
          </w:rPr>
          <w:t xml:space="preserve"> capitalism. </w:t>
        </w:r>
      </w:ins>
      <w:ins w:id="201" w:author="Stanczyk, Lucas" w:date="2022-09-23T19:43:00Z">
        <w:r w:rsidR="003B248C">
          <w:rPr>
            <w:rFonts w:ascii="Garamond" w:hAnsi="Garamond" w:cstheme="minorHAnsi"/>
          </w:rPr>
          <w:t xml:space="preserve">Accordingly, there is little basis in the contemporary philosophical literature for worrying about capital ownership. </w:t>
        </w:r>
      </w:ins>
      <w:del w:id="202" w:author="Stanczyk, Lucas" w:date="2022-09-23T19:25:00Z">
        <w:r w:rsidR="00B31F7D" w:rsidRPr="006D19E0" w:rsidDel="005A098F">
          <w:rPr>
            <w:rFonts w:ascii="Garamond" w:hAnsi="Garamond" w:cstheme="minorHAnsi"/>
          </w:rPr>
          <w:delText>s</w:delText>
        </w:r>
      </w:del>
      <w:del w:id="203" w:author="Stanczyk, Lucas" w:date="2022-09-23T19:26:00Z">
        <w:r w:rsidR="00B31F7D" w:rsidRPr="006D19E0" w:rsidDel="005A098F">
          <w:rPr>
            <w:rFonts w:ascii="Garamond" w:hAnsi="Garamond" w:cstheme="minorHAnsi"/>
          </w:rPr>
          <w:delText>ilence</w:delText>
        </w:r>
      </w:del>
      <w:del w:id="204" w:author="Stanczyk, Lucas" w:date="2022-09-23T19:27:00Z">
        <w:r w:rsidR="00B31F7D" w:rsidRPr="006D19E0" w:rsidDel="005A098F">
          <w:rPr>
            <w:rFonts w:ascii="Garamond" w:hAnsi="Garamond" w:cstheme="minorHAnsi"/>
          </w:rPr>
          <w:delText xml:space="preserve"> </w:delText>
        </w:r>
      </w:del>
      <w:del w:id="205" w:author="Stanczyk, Lucas" w:date="2022-09-23T19:25:00Z">
        <w:r w:rsidR="00C53682" w:rsidRPr="006D19E0" w:rsidDel="005A098F">
          <w:rPr>
            <w:rFonts w:ascii="Garamond" w:hAnsi="Garamond" w:cstheme="minorHAnsi"/>
          </w:rPr>
          <w:delText xml:space="preserve">of </w:delText>
        </w:r>
      </w:del>
      <w:del w:id="206" w:author="Stanczyk, Lucas" w:date="2022-09-23T19:28:00Z">
        <w:r w:rsidR="00C53682" w:rsidRPr="006D19E0" w:rsidDel="005A098F">
          <w:rPr>
            <w:rFonts w:ascii="Garamond" w:hAnsi="Garamond" w:cstheme="minorHAnsi"/>
          </w:rPr>
          <w:delText xml:space="preserve">most contemporary political theorists </w:delText>
        </w:r>
      </w:del>
      <w:del w:id="207" w:author="Stanczyk, Lucas" w:date="2022-09-23T19:24:00Z">
        <w:r w:rsidR="00C53682" w:rsidRPr="006D19E0" w:rsidDel="005A098F">
          <w:rPr>
            <w:rFonts w:ascii="Garamond" w:hAnsi="Garamond" w:cstheme="minorHAnsi"/>
          </w:rPr>
          <w:delText xml:space="preserve">and philosophers </w:delText>
        </w:r>
      </w:del>
      <w:del w:id="208" w:author="Stanczyk, Lucas" w:date="2022-09-23T19:28:00Z">
        <w:r w:rsidR="00C53682" w:rsidRPr="006D19E0" w:rsidDel="005A098F">
          <w:rPr>
            <w:rFonts w:ascii="Garamond" w:hAnsi="Garamond" w:cstheme="minorHAnsi"/>
          </w:rPr>
          <w:delText>s</w:delText>
        </w:r>
      </w:del>
      <w:del w:id="209" w:author="Stanczyk, Lucas" w:date="2022-09-23T19:24:00Z">
        <w:r w:rsidR="00C53682" w:rsidRPr="006D19E0" w:rsidDel="005A098F">
          <w:rPr>
            <w:rFonts w:ascii="Garamond" w:hAnsi="Garamond" w:cstheme="minorHAnsi"/>
          </w:rPr>
          <w:delText>eems to say</w:delText>
        </w:r>
      </w:del>
      <w:del w:id="210" w:author="Stanczyk, Lucas" w:date="2022-09-23T19:28:00Z">
        <w:r w:rsidR="00C53682" w:rsidRPr="006D19E0" w:rsidDel="005A098F">
          <w:rPr>
            <w:rFonts w:ascii="Garamond" w:hAnsi="Garamond" w:cstheme="minorHAnsi"/>
          </w:rPr>
          <w:delText xml:space="preserve"> ‘no.’</w:delText>
        </w:r>
      </w:del>
      <w:del w:id="211" w:author="Stanczyk, Lucas" w:date="2022-09-23T19:33:00Z">
        <w:r w:rsidR="00C53682" w:rsidRPr="006D19E0" w:rsidDel="00B945C2">
          <w:rPr>
            <w:rFonts w:ascii="Garamond" w:hAnsi="Garamond" w:cstheme="minorHAnsi"/>
          </w:rPr>
          <w:delText xml:space="preserve"> </w:delText>
        </w:r>
      </w:del>
      <w:del w:id="212" w:author="Stanczyk, Lucas" w:date="2022-09-23T19:42:00Z">
        <w:r w:rsidR="002A7E15" w:rsidRPr="006D19E0" w:rsidDel="003B248C">
          <w:rPr>
            <w:rFonts w:ascii="Garamond" w:hAnsi="Garamond" w:cstheme="minorHAnsi"/>
          </w:rPr>
          <w:delText xml:space="preserve">The widespread concern about workplace hierarchy </w:delText>
        </w:r>
        <w:r w:rsidR="004E0C10" w:rsidRPr="006D19E0" w:rsidDel="003B248C">
          <w:rPr>
            <w:rFonts w:ascii="Garamond" w:hAnsi="Garamond" w:cstheme="minorHAnsi"/>
            <w:i/>
            <w:iCs/>
          </w:rPr>
          <w:delText>either</w:delText>
        </w:r>
        <w:r w:rsidR="004E0C10" w:rsidRPr="006D19E0" w:rsidDel="003B248C">
          <w:rPr>
            <w:rFonts w:ascii="Garamond" w:hAnsi="Garamond" w:cstheme="minorHAnsi"/>
          </w:rPr>
          <w:delText xml:space="preserve"> </w:delText>
        </w:r>
        <w:r w:rsidR="00B850B4" w:rsidRPr="006D19E0" w:rsidDel="003B248C">
          <w:rPr>
            <w:rFonts w:ascii="Garamond" w:hAnsi="Garamond" w:cstheme="minorHAnsi"/>
          </w:rPr>
          <w:delText xml:space="preserve">explicitly </w:delText>
        </w:r>
        <w:r w:rsidR="00C95C6E" w:rsidRPr="006D19E0" w:rsidDel="003B248C">
          <w:rPr>
            <w:rFonts w:ascii="Garamond" w:hAnsi="Garamond" w:cstheme="minorHAnsi"/>
          </w:rPr>
          <w:delText>targets managers</w:delText>
        </w:r>
        <w:r w:rsidR="00226CCE" w:rsidRPr="006D19E0" w:rsidDel="003B248C">
          <w:rPr>
            <w:rFonts w:ascii="Garamond" w:hAnsi="Garamond" w:cstheme="minorHAnsi"/>
          </w:rPr>
          <w:delText xml:space="preserve"> or </w:delText>
        </w:r>
        <w:r w:rsidR="004A3F24" w:rsidDel="003B248C">
          <w:rPr>
            <w:rFonts w:ascii="Garamond" w:hAnsi="Garamond" w:cstheme="minorHAnsi"/>
          </w:rPr>
          <w:delText>‘</w:delText>
        </w:r>
        <w:r w:rsidR="00226CCE" w:rsidRPr="006D19E0" w:rsidDel="003B248C">
          <w:rPr>
            <w:rFonts w:ascii="Garamond" w:hAnsi="Garamond" w:cstheme="minorHAnsi"/>
          </w:rPr>
          <w:delText>bosses</w:delText>
        </w:r>
        <w:r w:rsidR="004A3F24" w:rsidDel="003B248C">
          <w:rPr>
            <w:rFonts w:ascii="Garamond" w:hAnsi="Garamond" w:cstheme="minorHAnsi"/>
          </w:rPr>
          <w:delText>’</w:delText>
        </w:r>
        <w:r w:rsidR="00C95C6E" w:rsidRPr="006D19E0" w:rsidDel="003B248C">
          <w:rPr>
            <w:rFonts w:ascii="Garamond" w:hAnsi="Garamond" w:cstheme="minorHAnsi"/>
          </w:rPr>
          <w:delText xml:space="preserve"> </w:delText>
        </w:r>
        <w:r w:rsidR="00CC0B9F" w:rsidRPr="006D19E0" w:rsidDel="003B248C">
          <w:rPr>
            <w:rFonts w:ascii="Garamond" w:hAnsi="Garamond" w:cstheme="minorHAnsi"/>
            <w:i/>
            <w:iCs/>
          </w:rPr>
          <w:delText>or</w:delText>
        </w:r>
        <w:r w:rsidR="00CC0B9F" w:rsidRPr="006D19E0" w:rsidDel="003B248C">
          <w:rPr>
            <w:rFonts w:ascii="Garamond" w:hAnsi="Garamond" w:cstheme="minorHAnsi"/>
          </w:rPr>
          <w:delText xml:space="preserve"> in targeting ‘the capitalists,’ relies on anachronistic ambiguation between managers and </w:delText>
        </w:r>
        <w:r w:rsidR="00CE2A4C" w:rsidRPr="006D19E0" w:rsidDel="003B248C">
          <w:rPr>
            <w:rFonts w:ascii="Garamond" w:hAnsi="Garamond" w:cstheme="minorHAnsi"/>
          </w:rPr>
          <w:delText xml:space="preserve">capital </w:delText>
        </w:r>
        <w:r w:rsidR="00CC0B9F" w:rsidRPr="006D19E0" w:rsidDel="003B248C">
          <w:rPr>
            <w:rFonts w:ascii="Garamond" w:hAnsi="Garamond" w:cstheme="minorHAnsi"/>
          </w:rPr>
          <w:delText xml:space="preserve">owners. </w:delText>
        </w:r>
      </w:del>
      <w:r w:rsidR="005049DE" w:rsidRPr="006D19E0">
        <w:rPr>
          <w:rFonts w:ascii="Garamond" w:hAnsi="Garamond" w:cstheme="minorHAnsi"/>
        </w:rPr>
        <w:t xml:space="preserve">Against the background of </w:t>
      </w:r>
      <w:del w:id="213" w:author="Stanczyk, Lucas" w:date="2022-09-23T19:43:00Z">
        <w:r w:rsidR="005049DE" w:rsidRPr="006D19E0" w:rsidDel="003B248C">
          <w:rPr>
            <w:rFonts w:ascii="Garamond" w:hAnsi="Garamond" w:cstheme="minorHAnsi"/>
          </w:rPr>
          <w:delText>the philosophical</w:delText>
        </w:r>
      </w:del>
      <w:ins w:id="214" w:author="Stanczyk, Lucas" w:date="2022-09-23T19:43:00Z">
        <w:r w:rsidR="003B248C">
          <w:rPr>
            <w:rFonts w:ascii="Garamond" w:hAnsi="Garamond" w:cstheme="minorHAnsi"/>
          </w:rPr>
          <w:t>this</w:t>
        </w:r>
      </w:ins>
      <w:r w:rsidR="005049DE" w:rsidRPr="006D19E0">
        <w:rPr>
          <w:rFonts w:ascii="Garamond" w:hAnsi="Garamond" w:cstheme="minorHAnsi"/>
        </w:rPr>
        <w:t xml:space="preserve"> vacuum, </w:t>
      </w:r>
      <w:del w:id="215" w:author="Stanczyk, Lucas" w:date="2022-09-23T19:43:00Z">
        <w:r w:rsidR="005049DE" w:rsidRPr="006D19E0" w:rsidDel="003B248C">
          <w:rPr>
            <w:rFonts w:ascii="Garamond" w:hAnsi="Garamond" w:cstheme="minorHAnsi"/>
          </w:rPr>
          <w:delText>this paper</w:delText>
        </w:r>
      </w:del>
      <w:ins w:id="216" w:author="Stanczyk, Lucas" w:date="2022-09-23T19:43:00Z">
        <w:r w:rsidR="003B248C">
          <w:rPr>
            <w:rFonts w:ascii="Garamond" w:hAnsi="Garamond" w:cstheme="minorHAnsi"/>
          </w:rPr>
          <w:t>this chapter</w:t>
        </w:r>
      </w:ins>
      <w:r w:rsidR="005049DE" w:rsidRPr="006D19E0">
        <w:rPr>
          <w:rFonts w:ascii="Garamond" w:hAnsi="Garamond" w:cstheme="minorHAnsi"/>
        </w:rPr>
        <w:t xml:space="preserve"> makes a twofold contribution. First, </w:t>
      </w:r>
      <w:ins w:id="217" w:author="Stanczyk, Lucas" w:date="2022-09-23T19:44:00Z">
        <w:r w:rsidR="003B248C">
          <w:rPr>
            <w:rFonts w:ascii="Garamond" w:hAnsi="Garamond" w:cstheme="minorHAnsi"/>
          </w:rPr>
          <w:t xml:space="preserve">I </w:t>
        </w:r>
      </w:ins>
      <w:ins w:id="218" w:author="Stanczyk, Lucas" w:date="2022-09-23T19:45:00Z">
        <w:r w:rsidR="003B248C">
          <w:rPr>
            <w:rFonts w:ascii="Garamond" w:hAnsi="Garamond" w:cstheme="minorHAnsi"/>
          </w:rPr>
          <w:t>develop</w:t>
        </w:r>
      </w:ins>
      <w:del w:id="219" w:author="Stanczyk, Lucas" w:date="2022-09-23T19:44:00Z">
        <w:r w:rsidR="005049DE" w:rsidRPr="006D19E0" w:rsidDel="003B248C">
          <w:rPr>
            <w:rFonts w:ascii="Garamond" w:hAnsi="Garamond" w:cstheme="minorHAnsi"/>
          </w:rPr>
          <w:delText>I construct</w:delText>
        </w:r>
      </w:del>
      <w:del w:id="220" w:author="Stanczyk, Lucas" w:date="2022-09-23T19:45:00Z">
        <w:r w:rsidR="005049DE" w:rsidRPr="006D19E0" w:rsidDel="003B248C">
          <w:rPr>
            <w:rFonts w:ascii="Garamond" w:hAnsi="Garamond" w:cstheme="minorHAnsi"/>
          </w:rPr>
          <w:delText xml:space="preserve"> an</w:delText>
        </w:r>
      </w:del>
      <w:r w:rsidR="005049DE" w:rsidRPr="006D19E0">
        <w:rPr>
          <w:rFonts w:ascii="Garamond" w:hAnsi="Garamond" w:cstheme="minorHAnsi"/>
        </w:rPr>
        <w:t xml:space="preserve"> </w:t>
      </w:r>
      <w:ins w:id="221" w:author="Stanczyk, Lucas" w:date="2022-09-23T19:44:00Z">
        <w:r w:rsidR="003B248C">
          <w:rPr>
            <w:rFonts w:ascii="Garamond" w:hAnsi="Garamond" w:cstheme="minorHAnsi"/>
          </w:rPr>
          <w:t xml:space="preserve">accurate </w:t>
        </w:r>
      </w:ins>
      <w:ins w:id="222" w:author="Stanczyk, Lucas" w:date="2022-09-23T19:46:00Z">
        <w:r w:rsidR="003B248C">
          <w:rPr>
            <w:rFonts w:ascii="Garamond" w:hAnsi="Garamond" w:cstheme="minorHAnsi"/>
          </w:rPr>
          <w:t>representation</w:t>
        </w:r>
      </w:ins>
      <w:ins w:id="223" w:author="Stanczyk, Lucas" w:date="2022-09-23T19:44:00Z">
        <w:r w:rsidR="003B248C">
          <w:rPr>
            <w:rFonts w:ascii="Garamond" w:hAnsi="Garamond" w:cstheme="minorHAnsi"/>
          </w:rPr>
          <w:t xml:space="preserve"> </w:t>
        </w:r>
      </w:ins>
      <w:del w:id="224" w:author="Stanczyk, Lucas" w:date="2022-09-23T19:44:00Z">
        <w:r w:rsidR="005049DE" w:rsidRPr="006D19E0" w:rsidDel="003B248C">
          <w:rPr>
            <w:rFonts w:ascii="Garamond" w:hAnsi="Garamond" w:cstheme="minorHAnsi"/>
          </w:rPr>
          <w:delText>explicit defense of the dominant view by situating the silence in the context of the evolved institution</w:delText>
        </w:r>
        <w:r w:rsidR="004B3315" w:rsidDel="003B248C">
          <w:rPr>
            <w:rFonts w:ascii="Garamond" w:hAnsi="Garamond" w:cstheme="minorHAnsi"/>
          </w:rPr>
          <w:delText>s</w:delText>
        </w:r>
        <w:r w:rsidR="005049DE" w:rsidRPr="006D19E0" w:rsidDel="003B248C">
          <w:rPr>
            <w:rFonts w:ascii="Garamond" w:hAnsi="Garamond" w:cstheme="minorHAnsi"/>
          </w:rPr>
          <w:delText xml:space="preserve"> </w:delText>
        </w:r>
      </w:del>
      <w:r w:rsidR="005049DE" w:rsidRPr="006D19E0">
        <w:rPr>
          <w:rFonts w:ascii="Garamond" w:hAnsi="Garamond" w:cstheme="minorHAnsi"/>
        </w:rPr>
        <w:t>of contemporary financialized corporate capitalism, where</w:t>
      </w:r>
      <w:ins w:id="225" w:author="Stanczyk, Lucas" w:date="2022-09-23T19:47:00Z">
        <w:r w:rsidR="003B248C">
          <w:rPr>
            <w:rFonts w:ascii="Garamond" w:hAnsi="Garamond" w:cstheme="minorHAnsi"/>
          </w:rPr>
          <w:t>in</w:t>
        </w:r>
      </w:ins>
      <w:r w:rsidR="005049DE" w:rsidRPr="006D19E0">
        <w:rPr>
          <w:rFonts w:ascii="Garamond" w:hAnsi="Garamond" w:cstheme="minorHAnsi"/>
        </w:rPr>
        <w:t xml:space="preserve"> each joint-stock company has a diverse pool of non-majority shareholders</w:t>
      </w:r>
      <w:del w:id="226" w:author="Stanczyk, Lucas" w:date="2022-09-23T19:46:00Z">
        <w:r w:rsidR="005049DE" w:rsidRPr="006D19E0" w:rsidDel="003B248C">
          <w:rPr>
            <w:rFonts w:ascii="Garamond" w:hAnsi="Garamond" w:cstheme="minorHAnsi"/>
          </w:rPr>
          <w:delText>, who are often</w:delText>
        </w:r>
      </w:del>
      <w:ins w:id="227" w:author="Stanczyk, Lucas" w:date="2022-09-23T19:46:00Z">
        <w:r w:rsidR="003B248C">
          <w:rPr>
            <w:rFonts w:ascii="Garamond" w:hAnsi="Garamond" w:cstheme="minorHAnsi"/>
          </w:rPr>
          <w:t xml:space="preserve"> (</w:t>
        </w:r>
      </w:ins>
      <w:ins w:id="228" w:author="Stanczyk, Lucas" w:date="2022-09-23T19:47:00Z">
        <w:r w:rsidR="003B248C">
          <w:rPr>
            <w:rFonts w:ascii="Garamond" w:hAnsi="Garamond" w:cstheme="minorHAnsi"/>
          </w:rPr>
          <w:t xml:space="preserve">who are </w:t>
        </w:r>
      </w:ins>
      <w:ins w:id="229" w:author="Stanczyk, Lucas" w:date="2022-09-23T19:46:00Z">
        <w:r w:rsidR="003B248C">
          <w:rPr>
            <w:rFonts w:ascii="Garamond" w:hAnsi="Garamond" w:cstheme="minorHAnsi"/>
          </w:rPr>
          <w:t xml:space="preserve">often </w:t>
        </w:r>
      </w:ins>
      <w:del w:id="230" w:author="Stanczyk, Lucas" w:date="2022-09-23T19:46:00Z">
        <w:r w:rsidR="005049DE" w:rsidRPr="006D19E0" w:rsidDel="003B248C">
          <w:rPr>
            <w:rFonts w:ascii="Garamond" w:hAnsi="Garamond" w:cstheme="minorHAnsi"/>
          </w:rPr>
          <w:delText xml:space="preserve"> </w:delText>
        </w:r>
      </w:del>
      <w:r w:rsidR="005049DE" w:rsidRPr="006D19E0">
        <w:rPr>
          <w:rFonts w:ascii="Garamond" w:hAnsi="Garamond" w:cstheme="minorHAnsi"/>
        </w:rPr>
        <w:t>institutional investors such as pension funds and asset management companies</w:t>
      </w:r>
      <w:ins w:id="231" w:author="Stanczyk, Lucas" w:date="2022-09-23T19:46:00Z">
        <w:r w:rsidR="003B248C">
          <w:rPr>
            <w:rFonts w:ascii="Garamond" w:hAnsi="Garamond" w:cstheme="minorHAnsi"/>
          </w:rPr>
          <w:t>)</w:t>
        </w:r>
      </w:ins>
      <w:del w:id="232" w:author="Stanczyk, Lucas" w:date="2022-09-23T19:46:00Z">
        <w:r w:rsidR="005049DE" w:rsidRPr="006D19E0" w:rsidDel="003B248C">
          <w:rPr>
            <w:rFonts w:ascii="Garamond" w:hAnsi="Garamond" w:cstheme="minorHAnsi"/>
          </w:rPr>
          <w:delText>,</w:delText>
        </w:r>
      </w:del>
      <w:r w:rsidR="005049DE" w:rsidRPr="006D19E0">
        <w:rPr>
          <w:rFonts w:ascii="Garamond" w:hAnsi="Garamond" w:cstheme="minorHAnsi"/>
        </w:rPr>
        <w:t xml:space="preserve"> and </w:t>
      </w:r>
      <w:ins w:id="233" w:author="Stanczyk, Lucas" w:date="2022-09-23T19:47:00Z">
        <w:r w:rsidR="003B248C">
          <w:rPr>
            <w:rFonts w:ascii="Garamond" w:hAnsi="Garamond" w:cstheme="minorHAnsi"/>
          </w:rPr>
          <w:t xml:space="preserve">wherein </w:t>
        </w:r>
      </w:ins>
      <w:del w:id="234" w:author="Stanczyk, Lucas" w:date="2022-09-23T19:46:00Z">
        <w:r w:rsidR="005049DE" w:rsidRPr="006D19E0" w:rsidDel="003B248C">
          <w:rPr>
            <w:rFonts w:ascii="Garamond" w:hAnsi="Garamond" w:cstheme="minorHAnsi"/>
          </w:rPr>
          <w:delText xml:space="preserve">when the </w:delText>
        </w:r>
      </w:del>
      <w:r w:rsidR="005049DE" w:rsidRPr="006D19E0">
        <w:rPr>
          <w:rFonts w:ascii="Garamond" w:hAnsi="Garamond" w:cstheme="minorHAnsi"/>
        </w:rPr>
        <w:t xml:space="preserve">control over the corporation </w:t>
      </w:r>
      <w:del w:id="235" w:author="Stanczyk, Lucas" w:date="2022-09-23T19:46:00Z">
        <w:r w:rsidR="005049DE" w:rsidRPr="006D19E0" w:rsidDel="003B248C">
          <w:rPr>
            <w:rFonts w:ascii="Garamond" w:hAnsi="Garamond" w:cstheme="minorHAnsi"/>
          </w:rPr>
          <w:delText xml:space="preserve">and workers </w:delText>
        </w:r>
      </w:del>
      <w:r w:rsidR="005049DE" w:rsidRPr="006D19E0">
        <w:rPr>
          <w:rFonts w:ascii="Garamond" w:hAnsi="Garamond" w:cstheme="minorHAnsi"/>
        </w:rPr>
        <w:t xml:space="preserve">is vested in </w:t>
      </w:r>
      <w:ins w:id="236" w:author="Stanczyk, Lucas" w:date="2022-09-23T19:46:00Z">
        <w:r w:rsidR="003B248C">
          <w:rPr>
            <w:rFonts w:ascii="Garamond" w:hAnsi="Garamond" w:cstheme="minorHAnsi"/>
          </w:rPr>
          <w:t xml:space="preserve">hired </w:t>
        </w:r>
      </w:ins>
      <w:r w:rsidR="005049DE" w:rsidRPr="006D19E0">
        <w:rPr>
          <w:rFonts w:ascii="Garamond" w:hAnsi="Garamond" w:cstheme="minorHAnsi"/>
        </w:rPr>
        <w:t>managers.</w:t>
      </w:r>
      <w:r w:rsidR="008C797E">
        <w:rPr>
          <w:rFonts w:ascii="Garamond" w:hAnsi="Garamond" w:cstheme="minorHAnsi"/>
        </w:rPr>
        <w:t xml:space="preserve"> Second, </w:t>
      </w:r>
      <w:r w:rsidR="005049DE" w:rsidRPr="006D19E0">
        <w:rPr>
          <w:rFonts w:ascii="Garamond" w:hAnsi="Garamond" w:cstheme="minorHAnsi"/>
        </w:rPr>
        <w:t xml:space="preserve">I argue </w:t>
      </w:r>
      <w:proofErr w:type="gramStart"/>
      <w:r w:rsidR="005049DE" w:rsidRPr="006D19E0">
        <w:rPr>
          <w:rFonts w:ascii="Garamond" w:hAnsi="Garamond" w:cstheme="minorHAnsi"/>
        </w:rPr>
        <w:t>that</w:t>
      </w:r>
      <w:ins w:id="237" w:author="Stanczyk, Lucas" w:date="2022-09-23T19:50:00Z">
        <w:r w:rsidR="003B248C">
          <w:rPr>
            <w:rFonts w:ascii="Garamond" w:hAnsi="Garamond" w:cstheme="minorHAnsi"/>
          </w:rPr>
          <w:t>,</w:t>
        </w:r>
        <w:proofErr w:type="gramEnd"/>
        <w:r w:rsidR="003B248C">
          <w:rPr>
            <w:rFonts w:ascii="Garamond" w:hAnsi="Garamond" w:cstheme="minorHAnsi"/>
          </w:rPr>
          <w:t xml:space="preserve"> </w:t>
        </w:r>
      </w:ins>
      <w:del w:id="238" w:author="Stanczyk, Lucas" w:date="2022-09-23T19:50:00Z">
        <w:r w:rsidR="00A04C82" w:rsidDel="003B248C">
          <w:rPr>
            <w:rFonts w:ascii="Garamond" w:hAnsi="Garamond" w:cstheme="minorHAnsi"/>
          </w:rPr>
          <w:delText xml:space="preserve"> </w:delText>
        </w:r>
      </w:del>
      <w:ins w:id="239" w:author="Stanczyk, Lucas" w:date="2022-09-23T19:49:00Z">
        <w:r w:rsidR="003B248C">
          <w:rPr>
            <w:rFonts w:ascii="Garamond" w:hAnsi="Garamond" w:cstheme="minorHAnsi"/>
          </w:rPr>
          <w:t xml:space="preserve">despite this separation of ownership from management, </w:t>
        </w:r>
      </w:ins>
      <w:r w:rsidR="00A04C82">
        <w:rPr>
          <w:rFonts w:ascii="Garamond" w:hAnsi="Garamond" w:cstheme="minorHAnsi"/>
        </w:rPr>
        <w:t>private</w:t>
      </w:r>
      <w:r w:rsidR="008C797E">
        <w:rPr>
          <w:rFonts w:ascii="Garamond" w:hAnsi="Garamond" w:cstheme="minorHAnsi"/>
        </w:rPr>
        <w:t xml:space="preserve"> capital ownership </w:t>
      </w:r>
      <w:r w:rsidR="001B2371">
        <w:rPr>
          <w:rFonts w:ascii="Garamond" w:hAnsi="Garamond" w:cstheme="minorHAnsi"/>
        </w:rPr>
        <w:t>is nonetheless</w:t>
      </w:r>
      <w:ins w:id="240" w:author="Stanczyk, Lucas" w:date="2022-09-23T19:47:00Z">
        <w:r w:rsidR="003B248C">
          <w:rPr>
            <w:rFonts w:ascii="Garamond" w:hAnsi="Garamond" w:cstheme="minorHAnsi"/>
          </w:rPr>
          <w:t xml:space="preserve"> </w:t>
        </w:r>
      </w:ins>
      <w:del w:id="241" w:author="Stanczyk, Lucas" w:date="2022-09-23T19:49:00Z">
        <w:r w:rsidR="001B2371" w:rsidDel="003B248C">
          <w:rPr>
            <w:rFonts w:ascii="Garamond" w:hAnsi="Garamond" w:cstheme="minorHAnsi"/>
          </w:rPr>
          <w:delText xml:space="preserve"> </w:delText>
        </w:r>
      </w:del>
      <w:r w:rsidR="001B2371">
        <w:rPr>
          <w:rFonts w:ascii="Garamond" w:hAnsi="Garamond" w:cstheme="minorHAnsi"/>
        </w:rPr>
        <w:t>an essential aspect of the</w:t>
      </w:r>
      <w:ins w:id="242" w:author="Stanczyk, Lucas" w:date="2022-09-23T19:48:00Z">
        <w:r w:rsidR="003B248C">
          <w:rPr>
            <w:rFonts w:ascii="Garamond" w:hAnsi="Garamond" w:cstheme="minorHAnsi"/>
          </w:rPr>
          <w:t xml:space="preserve"> modern</w:t>
        </w:r>
      </w:ins>
      <w:r w:rsidR="001B2371">
        <w:rPr>
          <w:rFonts w:ascii="Garamond" w:hAnsi="Garamond" w:cstheme="minorHAnsi"/>
        </w:rPr>
        <w:t xml:space="preserve"> hierarchical economy. </w:t>
      </w:r>
      <w:ins w:id="243" w:author="Stanczyk, Lucas" w:date="2022-09-23T19:48:00Z">
        <w:r w:rsidR="003B248C">
          <w:rPr>
            <w:rFonts w:ascii="Garamond" w:hAnsi="Garamond" w:cstheme="minorHAnsi"/>
          </w:rPr>
          <w:t xml:space="preserve">This is because, </w:t>
        </w:r>
      </w:ins>
      <w:del w:id="244" w:author="Stanczyk, Lucas" w:date="2022-09-23T19:48:00Z">
        <w:r w:rsidR="00863A28" w:rsidDel="003B248C">
          <w:rPr>
            <w:rFonts w:ascii="Garamond" w:hAnsi="Garamond" w:cstheme="minorHAnsi"/>
          </w:rPr>
          <w:delText>A</w:delText>
        </w:r>
      </w:del>
      <w:ins w:id="245" w:author="Stanczyk, Lucas" w:date="2022-09-23T19:48:00Z">
        <w:r w:rsidR="003B248C">
          <w:rPr>
            <w:rFonts w:ascii="Garamond" w:hAnsi="Garamond" w:cstheme="minorHAnsi"/>
          </w:rPr>
          <w:t>a</w:t>
        </w:r>
      </w:ins>
      <w:r w:rsidR="00863A28">
        <w:rPr>
          <w:rFonts w:ascii="Garamond" w:hAnsi="Garamond" w:cstheme="minorHAnsi"/>
        </w:rPr>
        <w:t xml:space="preserve">t </w:t>
      </w:r>
      <w:r w:rsidR="005049DE" w:rsidRPr="006D19E0">
        <w:rPr>
          <w:rFonts w:ascii="Garamond" w:hAnsi="Garamond" w:cstheme="minorHAnsi"/>
        </w:rPr>
        <w:t>the macro</w:t>
      </w:r>
      <w:ins w:id="246" w:author="Stanczyk, Lucas" w:date="2022-09-23T19:48:00Z">
        <w:r w:rsidR="003B248C">
          <w:rPr>
            <w:rFonts w:ascii="Garamond" w:hAnsi="Garamond" w:cstheme="minorHAnsi"/>
          </w:rPr>
          <w:t xml:space="preserve">-social </w:t>
        </w:r>
      </w:ins>
      <w:del w:id="247" w:author="Stanczyk, Lucas" w:date="2022-09-23T19:48:00Z">
        <w:r w:rsidR="005049DE" w:rsidRPr="006D19E0" w:rsidDel="003B248C">
          <w:rPr>
            <w:rFonts w:ascii="Garamond" w:hAnsi="Garamond" w:cstheme="minorHAnsi"/>
          </w:rPr>
          <w:delText xml:space="preserve"> </w:delText>
        </w:r>
      </w:del>
      <w:r w:rsidR="005049DE" w:rsidRPr="006D19E0">
        <w:rPr>
          <w:rFonts w:ascii="Garamond" w:hAnsi="Garamond" w:cstheme="minorHAnsi"/>
        </w:rPr>
        <w:t xml:space="preserve">level, </w:t>
      </w:r>
      <w:del w:id="248" w:author="Stanczyk, Lucas" w:date="2022-09-23T19:48:00Z">
        <w:r w:rsidR="005049DE" w:rsidRPr="006D19E0" w:rsidDel="003B248C">
          <w:rPr>
            <w:rFonts w:ascii="Garamond" w:hAnsi="Garamond" w:cstheme="minorHAnsi"/>
          </w:rPr>
          <w:delText xml:space="preserve">it </w:delText>
        </w:r>
      </w:del>
      <w:ins w:id="249" w:author="Stanczyk, Lucas" w:date="2022-09-23T19:48:00Z">
        <w:r w:rsidR="003B248C">
          <w:rPr>
            <w:rFonts w:ascii="Garamond" w:hAnsi="Garamond" w:cstheme="minorHAnsi"/>
          </w:rPr>
          <w:t>capital ownership</w:t>
        </w:r>
        <w:r w:rsidR="003B248C" w:rsidRPr="006D19E0">
          <w:rPr>
            <w:rFonts w:ascii="Garamond" w:hAnsi="Garamond" w:cstheme="minorHAnsi"/>
          </w:rPr>
          <w:t xml:space="preserve"> </w:t>
        </w:r>
      </w:ins>
      <w:r w:rsidR="005049DE" w:rsidRPr="006D19E0">
        <w:rPr>
          <w:rFonts w:ascii="Garamond" w:hAnsi="Garamond" w:cstheme="minorHAnsi"/>
        </w:rPr>
        <w:t xml:space="preserve">continues to serve as a </w:t>
      </w:r>
      <w:r w:rsidR="005049DE" w:rsidRPr="006D19E0">
        <w:rPr>
          <w:rFonts w:ascii="Garamond" w:hAnsi="Garamond" w:cstheme="minorHAnsi"/>
          <w:i/>
          <w:iCs/>
        </w:rPr>
        <w:t xml:space="preserve">unified locus </w:t>
      </w:r>
      <w:r w:rsidR="005049DE" w:rsidRPr="006D19E0">
        <w:rPr>
          <w:rFonts w:ascii="Garamond" w:hAnsi="Garamond" w:cstheme="minorHAnsi"/>
        </w:rPr>
        <w:t>of two primary incidents of property rights</w:t>
      </w:r>
      <w:r w:rsidR="001E5149">
        <w:rPr>
          <w:rFonts w:ascii="Garamond" w:hAnsi="Garamond" w:cstheme="minorHAnsi"/>
        </w:rPr>
        <w:t>: (1) the right to</w:t>
      </w:r>
      <w:r w:rsidR="005049DE" w:rsidRPr="006D19E0">
        <w:rPr>
          <w:rFonts w:ascii="Garamond" w:hAnsi="Garamond" w:cstheme="minorHAnsi"/>
        </w:rPr>
        <w:t xml:space="preserve"> </w:t>
      </w:r>
      <w:r w:rsidR="003D0D9B" w:rsidRPr="006D19E0">
        <w:rPr>
          <w:rFonts w:ascii="Garamond" w:hAnsi="Garamond" w:cstheme="minorHAnsi"/>
        </w:rPr>
        <w:t xml:space="preserve">financially benefit from </w:t>
      </w:r>
      <w:r w:rsidR="00B850B4" w:rsidRPr="006D19E0">
        <w:rPr>
          <w:rFonts w:ascii="Garamond" w:hAnsi="Garamond" w:cstheme="minorHAnsi"/>
        </w:rPr>
        <w:t>economic cooperation in a concentrated accumulative form</w:t>
      </w:r>
      <w:r w:rsidR="001E5149">
        <w:rPr>
          <w:rFonts w:ascii="Garamond" w:hAnsi="Garamond" w:cstheme="minorHAnsi"/>
        </w:rPr>
        <w:t xml:space="preserve"> and (2) the right to </w:t>
      </w:r>
      <w:r w:rsidR="003D0D9B" w:rsidRPr="006D19E0">
        <w:rPr>
          <w:rFonts w:ascii="Garamond" w:hAnsi="Garamond" w:cstheme="minorHAnsi"/>
        </w:rPr>
        <w:t>control</w:t>
      </w:r>
      <w:r w:rsidR="00B850B4" w:rsidRPr="006D19E0">
        <w:rPr>
          <w:rFonts w:ascii="Garamond" w:hAnsi="Garamond" w:cstheme="minorHAnsi"/>
        </w:rPr>
        <w:t xml:space="preserve"> investment and thereby control the goals and terms of economic cooperation.</w:t>
      </w:r>
      <w:r w:rsidR="008C797E">
        <w:rPr>
          <w:rFonts w:ascii="Garamond" w:hAnsi="Garamond" w:cstheme="minorHAnsi"/>
        </w:rPr>
        <w:t xml:space="preserve"> Capital ownership is</w:t>
      </w:r>
      <w:ins w:id="250" w:author="Stanczyk, Lucas" w:date="2022-09-23T20:05:00Z">
        <w:r w:rsidR="00053C48">
          <w:rPr>
            <w:rFonts w:ascii="Garamond" w:hAnsi="Garamond" w:cstheme="minorHAnsi"/>
          </w:rPr>
          <w:t xml:space="preserve"> </w:t>
        </w:r>
      </w:ins>
      <w:ins w:id="251" w:author="Stanczyk, Lucas" w:date="2022-09-23T19:48:00Z">
        <w:r w:rsidR="003B248C">
          <w:rPr>
            <w:rFonts w:ascii="Garamond" w:hAnsi="Garamond" w:cstheme="minorHAnsi"/>
          </w:rPr>
          <w:t>accordingly</w:t>
        </w:r>
      </w:ins>
      <w:ins w:id="252" w:author="Stanczyk, Lucas" w:date="2022-09-23T20:05:00Z">
        <w:r w:rsidR="00053C48">
          <w:rPr>
            <w:rFonts w:ascii="Garamond" w:hAnsi="Garamond" w:cstheme="minorHAnsi"/>
          </w:rPr>
          <w:t xml:space="preserve"> </w:t>
        </w:r>
      </w:ins>
      <w:del w:id="253" w:author="Stanczyk, Lucas" w:date="2022-09-23T20:05:00Z">
        <w:r w:rsidR="008C797E" w:rsidDel="00053C48">
          <w:rPr>
            <w:rFonts w:ascii="Garamond" w:hAnsi="Garamond" w:cstheme="minorHAnsi"/>
          </w:rPr>
          <w:delText xml:space="preserve"> </w:delText>
        </w:r>
      </w:del>
      <w:ins w:id="254" w:author="Stanczyk, Lucas" w:date="2022-09-23T20:05:00Z">
        <w:r w:rsidR="00053C48">
          <w:rPr>
            <w:rFonts w:ascii="Garamond" w:hAnsi="Garamond" w:cstheme="minorHAnsi"/>
          </w:rPr>
          <w:t xml:space="preserve">best understood as </w:t>
        </w:r>
      </w:ins>
      <w:r w:rsidR="008C797E">
        <w:rPr>
          <w:rFonts w:ascii="Garamond" w:hAnsi="Garamond" w:cstheme="minorHAnsi"/>
        </w:rPr>
        <w:t xml:space="preserve">a </w:t>
      </w:r>
      <w:r w:rsidR="008C797E">
        <w:rPr>
          <w:rFonts w:ascii="Garamond" w:hAnsi="Garamond" w:cstheme="minorHAnsi"/>
          <w:i/>
          <w:iCs/>
        </w:rPr>
        <w:t xml:space="preserve">political </w:t>
      </w:r>
      <w:r w:rsidR="008C797E" w:rsidRPr="003D0964">
        <w:rPr>
          <w:rFonts w:ascii="Garamond" w:hAnsi="Garamond" w:cstheme="minorHAnsi"/>
          <w:i/>
          <w:iCs/>
        </w:rPr>
        <w:t>office</w:t>
      </w:r>
      <w:r w:rsidR="008C797E">
        <w:rPr>
          <w:rFonts w:ascii="Garamond" w:hAnsi="Garamond" w:cstheme="minorHAnsi"/>
        </w:rPr>
        <w:t xml:space="preserve"> in the </w:t>
      </w:r>
      <w:r w:rsidR="001B2371">
        <w:rPr>
          <w:rFonts w:ascii="Garamond" w:hAnsi="Garamond" w:cstheme="minorHAnsi"/>
        </w:rPr>
        <w:t xml:space="preserve">governing regime of </w:t>
      </w:r>
      <w:r w:rsidR="008C797E">
        <w:rPr>
          <w:rFonts w:ascii="Garamond" w:hAnsi="Garamond" w:cstheme="minorHAnsi"/>
        </w:rPr>
        <w:t>productive cooperation.</w:t>
      </w:r>
    </w:p>
    <w:p w14:paraId="053C4AAD" w14:textId="77777777" w:rsidR="005049DE" w:rsidRPr="006D19E0" w:rsidRDefault="005049DE" w:rsidP="00205DC8">
      <w:pPr>
        <w:tabs>
          <w:tab w:val="left" w:pos="7344"/>
        </w:tabs>
        <w:jc w:val="both"/>
        <w:rPr>
          <w:rFonts w:ascii="Garamond" w:hAnsi="Garamond" w:cstheme="minorHAnsi"/>
        </w:rPr>
      </w:pPr>
    </w:p>
    <w:p w14:paraId="75097D4D" w14:textId="77777777" w:rsidR="005049DE" w:rsidRPr="006D19E0" w:rsidRDefault="005049DE" w:rsidP="00205DC8">
      <w:pPr>
        <w:jc w:val="both"/>
        <w:rPr>
          <w:rFonts w:ascii="Garamond" w:hAnsi="Garamond" w:cstheme="minorHAnsi"/>
          <w:b/>
          <w:bCs/>
        </w:rPr>
      </w:pPr>
      <w:r w:rsidRPr="006D19E0">
        <w:rPr>
          <w:rFonts w:ascii="Garamond" w:hAnsi="Garamond" w:cstheme="minorHAnsi"/>
          <w:b/>
          <w:bCs/>
        </w:rPr>
        <w:t>Part II. The Democratic State: The “Mortal God” to the Rescue?</w:t>
      </w:r>
      <w:r w:rsidRPr="006D19E0">
        <w:rPr>
          <w:rStyle w:val="FootnoteReference"/>
          <w:rFonts w:ascii="Garamond" w:hAnsi="Garamond" w:cstheme="minorHAnsi"/>
          <w:b/>
          <w:bCs/>
        </w:rPr>
        <w:footnoteReference w:id="1"/>
      </w:r>
    </w:p>
    <w:p w14:paraId="0818E47E" w14:textId="7D42E400"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Yet</w:t>
      </w:r>
      <w:ins w:id="255" w:author="Stanczyk, Lucas" w:date="2022-09-23T19:50:00Z">
        <w:r w:rsidR="00117DB9">
          <w:rPr>
            <w:rFonts w:ascii="Garamond" w:hAnsi="Garamond" w:cstheme="minorHAnsi"/>
          </w:rPr>
          <w:t xml:space="preserve"> </w:t>
        </w:r>
        <w:proofErr w:type="gramStart"/>
        <w:r w:rsidR="00117DB9">
          <w:rPr>
            <w:rFonts w:ascii="Garamond" w:hAnsi="Garamond" w:cstheme="minorHAnsi"/>
          </w:rPr>
          <w:t>in spite of</w:t>
        </w:r>
        <w:proofErr w:type="gramEnd"/>
        <w:r w:rsidR="00117DB9">
          <w:rPr>
            <w:rFonts w:ascii="Garamond" w:hAnsi="Garamond" w:cstheme="minorHAnsi"/>
          </w:rPr>
          <w:t xml:space="preserve"> </w:t>
        </w:r>
      </w:ins>
      <w:ins w:id="256" w:author="Stanczyk, Lucas" w:date="2022-09-23T19:54:00Z">
        <w:r w:rsidR="00117DB9">
          <w:rPr>
            <w:rFonts w:ascii="Garamond" w:hAnsi="Garamond" w:cstheme="minorHAnsi"/>
          </w:rPr>
          <w:t xml:space="preserve">capital ownership </w:t>
        </w:r>
      </w:ins>
      <w:ins w:id="257" w:author="Stanczyk, Lucas" w:date="2022-09-23T19:50:00Z">
        <w:r w:rsidR="00117DB9">
          <w:rPr>
            <w:rFonts w:ascii="Garamond" w:hAnsi="Garamond" w:cstheme="minorHAnsi"/>
          </w:rPr>
          <w:t>being a political office,</w:t>
        </w:r>
      </w:ins>
      <w:ins w:id="258" w:author="Stanczyk, Lucas" w:date="2022-09-23T19:51:00Z">
        <w:r w:rsidR="00117DB9">
          <w:rPr>
            <w:rFonts w:ascii="Garamond" w:hAnsi="Garamond" w:cstheme="minorHAnsi"/>
          </w:rPr>
          <w:t xml:space="preserve"> </w:t>
        </w:r>
      </w:ins>
      <w:ins w:id="259" w:author="Stanczyk, Lucas" w:date="2022-09-23T19:54:00Z">
        <w:r w:rsidR="00117DB9">
          <w:rPr>
            <w:rFonts w:ascii="Garamond" w:hAnsi="Garamond" w:cstheme="minorHAnsi"/>
          </w:rPr>
          <w:t xml:space="preserve">the </w:t>
        </w:r>
      </w:ins>
      <w:ins w:id="260" w:author="Stanczyk, Lucas" w:date="2022-09-23T19:51:00Z">
        <w:r w:rsidR="00117DB9">
          <w:rPr>
            <w:rFonts w:ascii="Garamond" w:hAnsi="Garamond" w:cstheme="minorHAnsi"/>
          </w:rPr>
          <w:t xml:space="preserve">positions </w:t>
        </w:r>
      </w:ins>
      <w:ins w:id="261" w:author="Stanczyk, Lucas" w:date="2022-09-23T19:54:00Z">
        <w:r w:rsidR="00117DB9">
          <w:rPr>
            <w:rFonts w:ascii="Garamond" w:hAnsi="Garamond" w:cstheme="minorHAnsi"/>
          </w:rPr>
          <w:t xml:space="preserve">held by capital owners </w:t>
        </w:r>
      </w:ins>
      <w:ins w:id="262" w:author="Stanczyk, Lucas" w:date="2022-09-23T19:55:00Z">
        <w:r w:rsidR="00117DB9">
          <w:rPr>
            <w:rFonts w:ascii="Garamond" w:hAnsi="Garamond" w:cstheme="minorHAnsi"/>
          </w:rPr>
          <w:t>in</w:t>
        </w:r>
      </w:ins>
      <w:ins w:id="263" w:author="Stanczyk, Lucas" w:date="2022-09-23T19:51:00Z">
        <w:r w:rsidR="00117DB9">
          <w:rPr>
            <w:rFonts w:ascii="Garamond" w:hAnsi="Garamond" w:cstheme="minorHAnsi"/>
          </w:rPr>
          <w:t xml:space="preserve"> the </w:t>
        </w:r>
      </w:ins>
      <w:del w:id="264" w:author="Stanczyk, Lucas" w:date="2022-09-23T19:51:00Z">
        <w:r w:rsidRPr="006D19E0" w:rsidDel="00117DB9">
          <w:rPr>
            <w:rFonts w:ascii="Garamond" w:hAnsi="Garamond" w:cstheme="minorHAnsi"/>
          </w:rPr>
          <w:delText xml:space="preserve"> </w:delText>
        </w:r>
      </w:del>
      <w:r w:rsidRPr="006D19E0">
        <w:rPr>
          <w:rFonts w:ascii="Garamond" w:hAnsi="Garamond" w:cstheme="minorHAnsi"/>
        </w:rPr>
        <w:t xml:space="preserve">economic hierarchy </w:t>
      </w:r>
      <w:del w:id="265" w:author="Stanczyk, Lucas" w:date="2022-09-23T19:51:00Z">
        <w:r w:rsidRPr="006D19E0" w:rsidDel="00117DB9">
          <w:rPr>
            <w:rFonts w:ascii="Garamond" w:hAnsi="Garamond" w:cstheme="minorHAnsi"/>
          </w:rPr>
          <w:delText xml:space="preserve">is often </w:delText>
        </w:r>
      </w:del>
      <w:del w:id="266" w:author="Stanczyk, Lucas" w:date="2022-09-23T20:00:00Z">
        <w:r w:rsidRPr="006D19E0" w:rsidDel="00053C48">
          <w:rPr>
            <w:rFonts w:ascii="Garamond" w:hAnsi="Garamond" w:cstheme="minorHAnsi"/>
          </w:rPr>
          <w:delText>regarded</w:delText>
        </w:r>
      </w:del>
      <w:del w:id="267" w:author="Stanczyk, Lucas" w:date="2022-09-23T20:01:00Z">
        <w:r w:rsidRPr="006D19E0" w:rsidDel="00053C48">
          <w:rPr>
            <w:rFonts w:ascii="Garamond" w:hAnsi="Garamond" w:cstheme="minorHAnsi"/>
          </w:rPr>
          <w:delText xml:space="preserve"> </w:delText>
        </w:r>
      </w:del>
      <w:r w:rsidRPr="006D19E0">
        <w:rPr>
          <w:rFonts w:ascii="Garamond" w:hAnsi="Garamond" w:cstheme="minorHAnsi"/>
        </w:rPr>
        <w:t>a</w:t>
      </w:r>
      <w:ins w:id="268" w:author="Stanczyk, Lucas" w:date="2022-09-23T20:03:00Z">
        <w:r w:rsidR="00053C48">
          <w:rPr>
            <w:rFonts w:ascii="Garamond" w:hAnsi="Garamond" w:cstheme="minorHAnsi"/>
          </w:rPr>
          <w:t xml:space="preserve">re rarely </w:t>
        </w:r>
      </w:ins>
      <w:ins w:id="269" w:author="Stanczyk, Lucas" w:date="2022-09-23T20:05:00Z">
        <w:r w:rsidR="00053C48">
          <w:rPr>
            <w:rFonts w:ascii="Garamond" w:hAnsi="Garamond" w:cstheme="minorHAnsi"/>
          </w:rPr>
          <w:t>seen</w:t>
        </w:r>
      </w:ins>
      <w:ins w:id="270" w:author="Stanczyk, Lucas" w:date="2022-09-23T20:03:00Z">
        <w:r w:rsidR="00053C48">
          <w:rPr>
            <w:rFonts w:ascii="Garamond" w:hAnsi="Garamond" w:cstheme="minorHAnsi"/>
          </w:rPr>
          <w:t xml:space="preserve"> as </w:t>
        </w:r>
      </w:ins>
      <w:del w:id="271" w:author="Stanczyk, Lucas" w:date="2022-09-23T20:03:00Z">
        <w:r w:rsidRPr="006D19E0" w:rsidDel="00053C48">
          <w:rPr>
            <w:rFonts w:ascii="Garamond" w:hAnsi="Garamond" w:cstheme="minorHAnsi"/>
          </w:rPr>
          <w:delText xml:space="preserve">s </w:delText>
        </w:r>
      </w:del>
      <w:del w:id="272" w:author="Stanczyk, Lucas" w:date="2022-09-23T19:51:00Z">
        <w:r w:rsidRPr="006D19E0" w:rsidDel="00117DB9">
          <w:rPr>
            <w:rFonts w:ascii="Garamond" w:hAnsi="Garamond" w:cstheme="minorHAnsi"/>
          </w:rPr>
          <w:delText xml:space="preserve">not </w:delText>
        </w:r>
      </w:del>
      <w:del w:id="273" w:author="Stanczyk, Lucas" w:date="2022-09-23T19:55:00Z">
        <w:r w:rsidRPr="006D19E0" w:rsidDel="00117DB9">
          <w:rPr>
            <w:rFonts w:ascii="Garamond" w:hAnsi="Garamond" w:cstheme="minorHAnsi"/>
          </w:rPr>
          <w:delText xml:space="preserve">deeply </w:delText>
        </w:r>
      </w:del>
      <w:r w:rsidRPr="006D19E0">
        <w:rPr>
          <w:rFonts w:ascii="Garamond" w:hAnsi="Garamond" w:cstheme="minorHAnsi"/>
        </w:rPr>
        <w:t xml:space="preserve">problematic in the </w:t>
      </w:r>
      <w:ins w:id="274" w:author="Stanczyk, Lucas" w:date="2022-09-23T19:55:00Z">
        <w:r w:rsidR="00117DB9">
          <w:rPr>
            <w:rFonts w:ascii="Garamond" w:hAnsi="Garamond" w:cstheme="minorHAnsi"/>
          </w:rPr>
          <w:t xml:space="preserve">same </w:t>
        </w:r>
      </w:ins>
      <w:r w:rsidRPr="006D19E0">
        <w:rPr>
          <w:rFonts w:ascii="Garamond" w:hAnsi="Garamond" w:cstheme="minorHAnsi"/>
        </w:rPr>
        <w:t xml:space="preserve">way </w:t>
      </w:r>
      <w:ins w:id="275" w:author="Stanczyk, Lucas" w:date="2022-09-23T19:50:00Z">
        <w:r w:rsidR="00117DB9">
          <w:rPr>
            <w:rFonts w:ascii="Garamond" w:hAnsi="Garamond" w:cstheme="minorHAnsi"/>
          </w:rPr>
          <w:t xml:space="preserve">that </w:t>
        </w:r>
      </w:ins>
      <w:r w:rsidRPr="006D19E0">
        <w:rPr>
          <w:rFonts w:ascii="Garamond" w:hAnsi="Garamond" w:cstheme="minorHAnsi"/>
        </w:rPr>
        <w:t xml:space="preserve">political hierarchy is. </w:t>
      </w:r>
      <w:ins w:id="276" w:author="Stanczyk, Lucas" w:date="2022-09-23T20:13:00Z">
        <w:r w:rsidR="00701B71">
          <w:rPr>
            <w:rFonts w:ascii="Garamond" w:hAnsi="Garamond" w:cstheme="minorHAnsi"/>
          </w:rPr>
          <w:t xml:space="preserve">Indeed, </w:t>
        </w:r>
      </w:ins>
      <w:ins w:id="277" w:author="Stanczyk, Lucas" w:date="2022-09-23T20:14:00Z">
        <w:r w:rsidR="00701B71">
          <w:rPr>
            <w:rFonts w:ascii="Garamond" w:hAnsi="Garamond" w:cstheme="minorHAnsi"/>
          </w:rPr>
          <w:t xml:space="preserve">there is a well-known double standard. </w:t>
        </w:r>
      </w:ins>
      <w:del w:id="278" w:author="Stanczyk, Lucas" w:date="2022-09-23T19:57:00Z">
        <w:r w:rsidRPr="006D19E0" w:rsidDel="00117DB9">
          <w:rPr>
            <w:rFonts w:ascii="Garamond" w:hAnsi="Garamond" w:cstheme="minorHAnsi"/>
          </w:rPr>
          <w:delText>Wh</w:delText>
        </w:r>
      </w:del>
      <w:del w:id="279" w:author="Stanczyk, Lucas" w:date="2022-09-23T19:56:00Z">
        <w:r w:rsidRPr="006D19E0" w:rsidDel="00117DB9">
          <w:rPr>
            <w:rFonts w:ascii="Garamond" w:hAnsi="Garamond" w:cstheme="minorHAnsi"/>
          </w:rPr>
          <w:delText>ile</w:delText>
        </w:r>
      </w:del>
      <w:del w:id="280" w:author="Stanczyk, Lucas" w:date="2022-09-23T19:57:00Z">
        <w:r w:rsidRPr="006D19E0" w:rsidDel="00117DB9">
          <w:rPr>
            <w:rFonts w:ascii="Garamond" w:hAnsi="Garamond" w:cstheme="minorHAnsi"/>
          </w:rPr>
          <w:delText xml:space="preserve"> it is taken for</w:delText>
        </w:r>
      </w:del>
      <w:ins w:id="281" w:author="Stanczyk, Lucas" w:date="2022-09-23T20:02:00Z">
        <w:r w:rsidR="00053C48">
          <w:rPr>
            <w:rFonts w:ascii="Garamond" w:hAnsi="Garamond" w:cstheme="minorHAnsi"/>
          </w:rPr>
          <w:t>W</w:t>
        </w:r>
      </w:ins>
      <w:ins w:id="282" w:author="Stanczyk, Lucas" w:date="2022-09-23T19:57:00Z">
        <w:r w:rsidR="00117DB9">
          <w:rPr>
            <w:rFonts w:ascii="Garamond" w:hAnsi="Garamond" w:cstheme="minorHAnsi"/>
          </w:rPr>
          <w:t>hereas theorists widely take for</w:t>
        </w:r>
      </w:ins>
      <w:r w:rsidRPr="006D19E0">
        <w:rPr>
          <w:rFonts w:ascii="Garamond" w:hAnsi="Garamond" w:cstheme="minorHAnsi"/>
        </w:rPr>
        <w:t xml:space="preserve"> granted that state political institutions are to live up to </w:t>
      </w:r>
      <w:del w:id="283" w:author="Stanczyk, Lucas" w:date="2022-09-23T20:15:00Z">
        <w:r w:rsidRPr="006D19E0" w:rsidDel="00701B71">
          <w:rPr>
            <w:rFonts w:ascii="Garamond" w:hAnsi="Garamond" w:cstheme="minorHAnsi"/>
          </w:rPr>
          <w:delText xml:space="preserve">the </w:delText>
        </w:r>
      </w:del>
      <w:ins w:id="284" w:author="Stanczyk, Lucas" w:date="2022-09-23T20:15:00Z">
        <w:r w:rsidR="00701B71">
          <w:rPr>
            <w:rFonts w:ascii="Garamond" w:hAnsi="Garamond" w:cstheme="minorHAnsi"/>
          </w:rPr>
          <w:t>various</w:t>
        </w:r>
        <w:r w:rsidR="00701B71" w:rsidRPr="006D19E0">
          <w:rPr>
            <w:rFonts w:ascii="Garamond" w:hAnsi="Garamond" w:cstheme="minorHAnsi"/>
          </w:rPr>
          <w:t xml:space="preserve"> </w:t>
        </w:r>
      </w:ins>
      <w:r w:rsidRPr="006D19E0">
        <w:rPr>
          <w:rFonts w:ascii="Garamond" w:hAnsi="Garamond" w:cstheme="minorHAnsi"/>
        </w:rPr>
        <w:t>demanding</w:t>
      </w:r>
      <w:del w:id="285" w:author="Stanczyk, Lucas" w:date="2022-09-23T20:15:00Z">
        <w:r w:rsidRPr="006D19E0" w:rsidDel="00701B71">
          <w:rPr>
            <w:rFonts w:ascii="Garamond" w:hAnsi="Garamond" w:cstheme="minorHAnsi"/>
          </w:rPr>
          <w:delText>, non-overridable</w:delText>
        </w:r>
      </w:del>
      <w:r w:rsidRPr="006D19E0">
        <w:rPr>
          <w:rFonts w:ascii="Garamond" w:hAnsi="Garamond" w:cstheme="minorHAnsi"/>
        </w:rPr>
        <w:t xml:space="preserve"> requirement</w:t>
      </w:r>
      <w:ins w:id="286" w:author="Stanczyk, Lucas" w:date="2022-09-23T19:56:00Z">
        <w:r w:rsidR="00117DB9">
          <w:rPr>
            <w:rFonts w:ascii="Garamond" w:hAnsi="Garamond" w:cstheme="minorHAnsi"/>
          </w:rPr>
          <w:t xml:space="preserve">s </w:t>
        </w:r>
      </w:ins>
      <w:del w:id="287" w:author="Stanczyk, Lucas" w:date="2022-09-23T19:56:00Z">
        <w:r w:rsidRPr="006D19E0" w:rsidDel="00117DB9">
          <w:rPr>
            <w:rFonts w:ascii="Garamond" w:hAnsi="Garamond" w:cstheme="minorHAnsi"/>
          </w:rPr>
          <w:delText xml:space="preserve"> </w:delText>
        </w:r>
      </w:del>
      <w:r w:rsidRPr="006D19E0">
        <w:rPr>
          <w:rFonts w:ascii="Garamond" w:hAnsi="Garamond" w:cstheme="minorHAnsi"/>
        </w:rPr>
        <w:t>of democracy</w:t>
      </w:r>
      <w:del w:id="288" w:author="Stanczyk, Lucas" w:date="2022-09-23T19:56:00Z">
        <w:r w:rsidRPr="006D19E0" w:rsidDel="00117DB9">
          <w:rPr>
            <w:rFonts w:ascii="Garamond" w:hAnsi="Garamond" w:cstheme="minorHAnsi"/>
          </w:rPr>
          <w:delText xml:space="preserve"> to secure </w:delText>
        </w:r>
        <w:r w:rsidR="00F10F5F" w:rsidDel="00117DB9">
          <w:rPr>
            <w:rFonts w:ascii="Garamond" w:hAnsi="Garamond" w:cstheme="minorHAnsi"/>
          </w:rPr>
          <w:delText xml:space="preserve">equality </w:delText>
        </w:r>
      </w:del>
      <w:del w:id="289" w:author="Stanczyk, Lucas" w:date="2022-09-23T19:52:00Z">
        <w:r w:rsidR="00F10F5F" w:rsidDel="00117DB9">
          <w:rPr>
            <w:rFonts w:ascii="Garamond" w:hAnsi="Garamond" w:cstheme="minorHAnsi"/>
          </w:rPr>
          <w:delText>in</w:delText>
        </w:r>
        <w:r w:rsidRPr="006D19E0" w:rsidDel="00117DB9">
          <w:rPr>
            <w:rFonts w:ascii="Garamond" w:hAnsi="Garamond" w:cstheme="minorHAnsi"/>
          </w:rPr>
          <w:delText xml:space="preserve"> power and</w:delText>
        </w:r>
      </w:del>
      <w:del w:id="290" w:author="Stanczyk, Lucas" w:date="2022-09-23T19:56:00Z">
        <w:r w:rsidRPr="006D19E0" w:rsidDel="00117DB9">
          <w:rPr>
            <w:rFonts w:ascii="Garamond" w:hAnsi="Garamond" w:cstheme="minorHAnsi"/>
          </w:rPr>
          <w:delText xml:space="preserve"> right to influence political decisions</w:delText>
        </w:r>
      </w:del>
      <w:r w:rsidRPr="006D19E0">
        <w:rPr>
          <w:rFonts w:ascii="Garamond" w:hAnsi="Garamond" w:cstheme="minorHAnsi"/>
        </w:rPr>
        <w:t>, such requirement</w:t>
      </w:r>
      <w:ins w:id="291" w:author="Stanczyk, Lucas" w:date="2022-09-23T19:56:00Z">
        <w:r w:rsidR="00117DB9">
          <w:rPr>
            <w:rFonts w:ascii="Garamond" w:hAnsi="Garamond" w:cstheme="minorHAnsi"/>
          </w:rPr>
          <w:t xml:space="preserve">s </w:t>
        </w:r>
      </w:ins>
      <w:del w:id="292" w:author="Stanczyk, Lucas" w:date="2022-09-23T19:56:00Z">
        <w:r w:rsidRPr="006D19E0" w:rsidDel="00117DB9">
          <w:rPr>
            <w:rFonts w:ascii="Garamond" w:hAnsi="Garamond" w:cstheme="minorHAnsi"/>
          </w:rPr>
          <w:delText xml:space="preserve"> </w:delText>
        </w:r>
      </w:del>
      <w:del w:id="293" w:author="Stanczyk, Lucas" w:date="2022-09-23T19:57:00Z">
        <w:r w:rsidRPr="006D19E0" w:rsidDel="00117DB9">
          <w:rPr>
            <w:rFonts w:ascii="Garamond" w:hAnsi="Garamond" w:cstheme="minorHAnsi"/>
          </w:rPr>
          <w:delText>is</w:delText>
        </w:r>
      </w:del>
      <w:ins w:id="294" w:author="Stanczyk, Lucas" w:date="2022-09-23T19:57:00Z">
        <w:r w:rsidR="00117DB9">
          <w:rPr>
            <w:rFonts w:ascii="Garamond" w:hAnsi="Garamond" w:cstheme="minorHAnsi"/>
          </w:rPr>
          <w:t>are</w:t>
        </w:r>
      </w:ins>
      <w:r w:rsidRPr="006D19E0">
        <w:rPr>
          <w:rFonts w:ascii="Garamond" w:hAnsi="Garamond" w:cstheme="minorHAnsi"/>
        </w:rPr>
        <w:t xml:space="preserve"> thought to be </w:t>
      </w:r>
      <w:ins w:id="295" w:author="Stanczyk, Lucas" w:date="2022-09-23T20:05:00Z">
        <w:r w:rsidR="00053C48">
          <w:rPr>
            <w:rFonts w:ascii="Garamond" w:hAnsi="Garamond" w:cstheme="minorHAnsi"/>
          </w:rPr>
          <w:t xml:space="preserve">easily </w:t>
        </w:r>
      </w:ins>
      <w:ins w:id="296" w:author="Stanczyk, Lucas" w:date="2022-09-23T20:15:00Z">
        <w:r w:rsidR="00701B71">
          <w:rPr>
            <w:rFonts w:ascii="Garamond" w:hAnsi="Garamond" w:cstheme="minorHAnsi"/>
          </w:rPr>
          <w:t xml:space="preserve">satisfied, </w:t>
        </w:r>
      </w:ins>
      <w:del w:id="297" w:author="Stanczyk, Lucas" w:date="2022-09-23T19:59:00Z">
        <w:r w:rsidRPr="006D19E0" w:rsidDel="00117DB9">
          <w:rPr>
            <w:rFonts w:ascii="Garamond" w:hAnsi="Garamond" w:cstheme="minorHAnsi"/>
          </w:rPr>
          <w:delText>easily</w:delText>
        </w:r>
      </w:del>
      <w:del w:id="298" w:author="Stanczyk, Lucas" w:date="2022-09-23T19:57:00Z">
        <w:r w:rsidRPr="006D19E0" w:rsidDel="00117DB9">
          <w:rPr>
            <w:rFonts w:ascii="Garamond" w:hAnsi="Garamond" w:cstheme="minorHAnsi"/>
          </w:rPr>
          <w:delText xml:space="preserve"> </w:delText>
        </w:r>
      </w:del>
      <w:r w:rsidRPr="006D19E0">
        <w:rPr>
          <w:rFonts w:ascii="Garamond" w:hAnsi="Garamond" w:cstheme="minorHAnsi"/>
        </w:rPr>
        <w:t xml:space="preserve">overridden or absent altogether </w:t>
      </w:r>
      <w:ins w:id="299" w:author="Stanczyk, Lucas" w:date="2022-09-23T19:52:00Z">
        <w:r w:rsidR="00117DB9">
          <w:rPr>
            <w:rFonts w:ascii="Garamond" w:hAnsi="Garamond" w:cstheme="minorHAnsi"/>
          </w:rPr>
          <w:t xml:space="preserve">when it comes to </w:t>
        </w:r>
      </w:ins>
      <w:del w:id="300" w:author="Stanczyk, Lucas" w:date="2022-09-23T19:52:00Z">
        <w:r w:rsidRPr="006D19E0" w:rsidDel="00117DB9">
          <w:rPr>
            <w:rFonts w:ascii="Garamond" w:hAnsi="Garamond" w:cstheme="minorHAnsi"/>
          </w:rPr>
          <w:delText xml:space="preserve">in </w:delText>
        </w:r>
      </w:del>
      <w:r w:rsidRPr="006D19E0">
        <w:rPr>
          <w:rFonts w:ascii="Garamond" w:hAnsi="Garamond" w:cstheme="minorHAnsi"/>
        </w:rPr>
        <w:t xml:space="preserve">economic institutions. </w:t>
      </w:r>
      <w:ins w:id="301" w:author="Stanczyk, Lucas" w:date="2022-09-23T19:52:00Z">
        <w:r w:rsidR="00117DB9">
          <w:rPr>
            <w:rFonts w:ascii="Garamond" w:hAnsi="Garamond" w:cstheme="minorHAnsi"/>
          </w:rPr>
          <w:t xml:space="preserve">Accordingly, </w:t>
        </w:r>
      </w:ins>
      <w:ins w:id="302" w:author="Stanczyk, Lucas" w:date="2022-09-23T20:07:00Z">
        <w:r w:rsidR="00053C48">
          <w:rPr>
            <w:rFonts w:ascii="Garamond" w:hAnsi="Garamond" w:cstheme="minorHAnsi"/>
          </w:rPr>
          <w:t xml:space="preserve">rather than calling for a democratic workplace, </w:t>
        </w:r>
      </w:ins>
      <w:ins w:id="303" w:author="Stanczyk, Lucas" w:date="2022-09-23T20:08:00Z">
        <w:r w:rsidR="00053C48">
          <w:rPr>
            <w:rFonts w:ascii="Garamond" w:hAnsi="Garamond" w:cstheme="minorHAnsi"/>
          </w:rPr>
          <w:t xml:space="preserve">most </w:t>
        </w:r>
      </w:ins>
      <w:del w:id="304" w:author="Stanczyk, Lucas" w:date="2022-09-23T19:52:00Z">
        <w:r w:rsidRPr="006D19E0" w:rsidDel="00117DB9">
          <w:rPr>
            <w:rFonts w:ascii="Garamond" w:hAnsi="Garamond" w:cstheme="minorHAnsi"/>
          </w:rPr>
          <w:delText>M</w:delText>
        </w:r>
      </w:del>
      <w:del w:id="305" w:author="Stanczyk, Lucas" w:date="2022-09-23T19:53:00Z">
        <w:r w:rsidRPr="006D19E0" w:rsidDel="00117DB9">
          <w:rPr>
            <w:rFonts w:ascii="Garamond" w:hAnsi="Garamond" w:cstheme="minorHAnsi"/>
          </w:rPr>
          <w:delText xml:space="preserve">any </w:delText>
        </w:r>
      </w:del>
      <w:r w:rsidRPr="006D19E0">
        <w:rPr>
          <w:rFonts w:ascii="Garamond" w:hAnsi="Garamond" w:cstheme="minorHAnsi"/>
        </w:rPr>
        <w:t xml:space="preserve">theorists of workplace hierarchy </w:t>
      </w:r>
      <w:del w:id="306" w:author="Stanczyk, Lucas" w:date="2022-09-23T20:05:00Z">
        <w:r w:rsidRPr="006D19E0" w:rsidDel="00053C48">
          <w:rPr>
            <w:rFonts w:ascii="Garamond" w:hAnsi="Garamond" w:cstheme="minorHAnsi"/>
          </w:rPr>
          <w:delText xml:space="preserve">often </w:delText>
        </w:r>
      </w:del>
      <w:ins w:id="307" w:author="Stanczyk, Lucas" w:date="2022-09-23T20:05:00Z">
        <w:r w:rsidR="00053C48">
          <w:rPr>
            <w:rFonts w:ascii="Garamond" w:hAnsi="Garamond" w:cstheme="minorHAnsi"/>
          </w:rPr>
          <w:t>ten</w:t>
        </w:r>
      </w:ins>
      <w:ins w:id="308" w:author="Stanczyk, Lucas" w:date="2022-09-23T20:06:00Z">
        <w:r w:rsidR="00053C48">
          <w:rPr>
            <w:rFonts w:ascii="Garamond" w:hAnsi="Garamond" w:cstheme="minorHAnsi"/>
          </w:rPr>
          <w:t>d to</w:t>
        </w:r>
      </w:ins>
      <w:ins w:id="309" w:author="Stanczyk, Lucas" w:date="2022-09-23T20:05:00Z">
        <w:r w:rsidR="00053C48" w:rsidRPr="006D19E0">
          <w:rPr>
            <w:rFonts w:ascii="Garamond" w:hAnsi="Garamond" w:cstheme="minorHAnsi"/>
          </w:rPr>
          <w:t xml:space="preserve"> </w:t>
        </w:r>
      </w:ins>
      <w:r w:rsidRPr="006D19E0">
        <w:rPr>
          <w:rFonts w:ascii="Garamond" w:hAnsi="Garamond" w:cstheme="minorHAnsi"/>
        </w:rPr>
        <w:t>argue</w:t>
      </w:r>
      <w:ins w:id="310" w:author="Stanczyk, Lucas" w:date="2022-09-23T20:11:00Z">
        <w:r w:rsidR="00701B71">
          <w:rPr>
            <w:rFonts w:ascii="Garamond" w:hAnsi="Garamond" w:cstheme="minorHAnsi"/>
          </w:rPr>
          <w:t xml:space="preserve"> merely</w:t>
        </w:r>
      </w:ins>
      <w:r w:rsidRPr="006D19E0">
        <w:rPr>
          <w:rFonts w:ascii="Garamond" w:hAnsi="Garamond" w:cstheme="minorHAnsi"/>
        </w:rPr>
        <w:t xml:space="preserve"> </w:t>
      </w:r>
      <w:del w:id="311" w:author="Stanczyk, Lucas" w:date="2022-09-23T19:53:00Z">
        <w:r w:rsidRPr="006D19E0" w:rsidDel="00117DB9">
          <w:rPr>
            <w:rFonts w:ascii="Garamond" w:hAnsi="Garamond" w:cstheme="minorHAnsi"/>
          </w:rPr>
          <w:delText xml:space="preserve">for </w:delText>
        </w:r>
      </w:del>
      <w:del w:id="312" w:author="Stanczyk, Lucas" w:date="2022-09-23T19:59:00Z">
        <w:r w:rsidRPr="006D19E0" w:rsidDel="00117DB9">
          <w:rPr>
            <w:rFonts w:ascii="Garamond" w:hAnsi="Garamond" w:cstheme="minorHAnsi"/>
          </w:rPr>
          <w:delText xml:space="preserve">merely </w:delText>
        </w:r>
      </w:del>
      <w:ins w:id="313" w:author="Stanczyk, Lucas" w:date="2022-09-23T19:53:00Z">
        <w:r w:rsidR="00117DB9">
          <w:rPr>
            <w:rFonts w:ascii="Garamond" w:hAnsi="Garamond" w:cstheme="minorHAnsi"/>
          </w:rPr>
          <w:t>for ‘</w:t>
        </w:r>
      </w:ins>
      <w:r w:rsidRPr="006D19E0">
        <w:rPr>
          <w:rFonts w:ascii="Garamond" w:hAnsi="Garamond" w:cstheme="minorHAnsi"/>
        </w:rPr>
        <w:t>taming</w:t>
      </w:r>
      <w:ins w:id="314" w:author="Stanczyk, Lucas" w:date="2022-09-23T19:53:00Z">
        <w:r w:rsidR="00117DB9">
          <w:rPr>
            <w:rFonts w:ascii="Garamond" w:hAnsi="Garamond" w:cstheme="minorHAnsi"/>
          </w:rPr>
          <w:t>’</w:t>
        </w:r>
      </w:ins>
      <w:r w:rsidRPr="006D19E0">
        <w:rPr>
          <w:rFonts w:ascii="Garamond" w:hAnsi="Garamond" w:cstheme="minorHAnsi"/>
        </w:rPr>
        <w:t xml:space="preserve"> </w:t>
      </w:r>
      <w:ins w:id="315" w:author="Stanczyk, Lucas" w:date="2022-09-23T20:08:00Z">
        <w:r w:rsidR="00053C48">
          <w:rPr>
            <w:rFonts w:ascii="Garamond" w:hAnsi="Garamond" w:cstheme="minorHAnsi"/>
          </w:rPr>
          <w:t xml:space="preserve">modern </w:t>
        </w:r>
      </w:ins>
      <w:r w:rsidR="00915B81">
        <w:rPr>
          <w:rFonts w:ascii="Garamond" w:hAnsi="Garamond" w:cstheme="minorHAnsi"/>
        </w:rPr>
        <w:t>managerial power</w:t>
      </w:r>
      <w:r w:rsidRPr="006D19E0">
        <w:rPr>
          <w:rFonts w:ascii="Garamond" w:hAnsi="Garamond" w:cstheme="minorHAnsi"/>
        </w:rPr>
        <w:t xml:space="preserve"> by</w:t>
      </w:r>
      <w:ins w:id="316" w:author="Stanczyk, Lucas" w:date="2022-09-23T20:06:00Z">
        <w:r w:rsidR="00053C48">
          <w:rPr>
            <w:rFonts w:ascii="Garamond" w:hAnsi="Garamond" w:cstheme="minorHAnsi"/>
          </w:rPr>
          <w:t xml:space="preserve"> introducing</w:t>
        </w:r>
      </w:ins>
      <w:r w:rsidRPr="006D19E0">
        <w:rPr>
          <w:rFonts w:ascii="Garamond" w:hAnsi="Garamond" w:cstheme="minorHAnsi"/>
        </w:rPr>
        <w:t xml:space="preserve"> weaker forms of worker participation that stop short of</w:t>
      </w:r>
      <w:r w:rsidR="00915B81">
        <w:rPr>
          <w:rFonts w:ascii="Garamond" w:hAnsi="Garamond" w:cstheme="minorHAnsi"/>
        </w:rPr>
        <w:t xml:space="preserve"> full democracy</w:t>
      </w:r>
      <w:r w:rsidR="004237AB">
        <w:rPr>
          <w:rFonts w:ascii="Garamond" w:hAnsi="Garamond" w:cstheme="minorHAnsi"/>
        </w:rPr>
        <w:t xml:space="preserve">. Principled </w:t>
      </w:r>
      <w:del w:id="317" w:author="Stanczyk, Lucas" w:date="2022-09-23T20:08:00Z">
        <w:r w:rsidRPr="006D19E0" w:rsidDel="00053C48">
          <w:rPr>
            <w:rFonts w:ascii="Garamond" w:hAnsi="Garamond" w:cstheme="minorHAnsi"/>
          </w:rPr>
          <w:delText xml:space="preserve">discussion of </w:delText>
        </w:r>
      </w:del>
      <w:ins w:id="318" w:author="Stanczyk, Lucas" w:date="2022-09-23T20:09:00Z">
        <w:r w:rsidR="00053C48">
          <w:rPr>
            <w:rFonts w:ascii="Garamond" w:hAnsi="Garamond" w:cstheme="minorHAnsi"/>
          </w:rPr>
          <w:t>discussion</w:t>
        </w:r>
      </w:ins>
      <w:ins w:id="319" w:author="Stanczyk, Lucas" w:date="2022-09-23T20:10:00Z">
        <w:r w:rsidR="00701B71">
          <w:rPr>
            <w:rFonts w:ascii="Garamond" w:hAnsi="Garamond" w:cstheme="minorHAnsi"/>
          </w:rPr>
          <w:t>s</w:t>
        </w:r>
      </w:ins>
      <w:ins w:id="320" w:author="Stanczyk, Lucas" w:date="2022-09-23T20:08:00Z">
        <w:r w:rsidR="00053C48">
          <w:rPr>
            <w:rFonts w:ascii="Garamond" w:hAnsi="Garamond" w:cstheme="minorHAnsi"/>
          </w:rPr>
          <w:t xml:space="preserve"> </w:t>
        </w:r>
      </w:ins>
      <w:ins w:id="321" w:author="Stanczyk, Lucas" w:date="2022-09-23T20:09:00Z">
        <w:r w:rsidR="00053C48">
          <w:rPr>
            <w:rFonts w:ascii="Garamond" w:hAnsi="Garamond" w:cstheme="minorHAnsi"/>
          </w:rPr>
          <w:t>of the need to</w:t>
        </w:r>
      </w:ins>
      <w:ins w:id="322" w:author="Stanczyk, Lucas" w:date="2022-09-23T20:06:00Z">
        <w:r w:rsidR="00053C48">
          <w:rPr>
            <w:rFonts w:ascii="Garamond" w:hAnsi="Garamond" w:cstheme="minorHAnsi"/>
          </w:rPr>
          <w:t xml:space="preserve"> </w:t>
        </w:r>
      </w:ins>
      <w:del w:id="323" w:author="Stanczyk, Lucas" w:date="2022-09-23T20:06:00Z">
        <w:r w:rsidRPr="006D19E0" w:rsidDel="00053C48">
          <w:rPr>
            <w:rFonts w:ascii="Garamond" w:hAnsi="Garamond" w:cstheme="minorHAnsi"/>
          </w:rPr>
          <w:delText>democratization of</w:delText>
        </w:r>
      </w:del>
      <w:ins w:id="324" w:author="Stanczyk, Lucas" w:date="2022-09-23T20:06:00Z">
        <w:r w:rsidR="00053C48">
          <w:rPr>
            <w:rFonts w:ascii="Garamond" w:hAnsi="Garamond" w:cstheme="minorHAnsi"/>
          </w:rPr>
          <w:t>democratiz</w:t>
        </w:r>
      </w:ins>
      <w:ins w:id="325" w:author="Stanczyk, Lucas" w:date="2022-09-23T20:09:00Z">
        <w:r w:rsidR="00053C48">
          <w:rPr>
            <w:rFonts w:ascii="Garamond" w:hAnsi="Garamond" w:cstheme="minorHAnsi"/>
          </w:rPr>
          <w:t>e</w:t>
        </w:r>
      </w:ins>
      <w:r w:rsidRPr="006D19E0">
        <w:rPr>
          <w:rFonts w:ascii="Garamond" w:hAnsi="Garamond" w:cstheme="minorHAnsi"/>
        </w:rPr>
        <w:t xml:space="preserve"> the entire economy</w:t>
      </w:r>
      <w:ins w:id="326" w:author="Stanczyk, Lucas" w:date="2022-09-23T19:53:00Z">
        <w:r w:rsidR="00117DB9">
          <w:rPr>
            <w:rFonts w:ascii="Garamond" w:hAnsi="Garamond" w:cstheme="minorHAnsi"/>
          </w:rPr>
          <w:t xml:space="preserve">, </w:t>
        </w:r>
      </w:ins>
      <w:del w:id="327" w:author="Stanczyk, Lucas" w:date="2022-09-23T19:53:00Z">
        <w:r w:rsidRPr="006D19E0" w:rsidDel="00117DB9">
          <w:rPr>
            <w:rFonts w:ascii="Garamond" w:hAnsi="Garamond" w:cstheme="minorHAnsi"/>
          </w:rPr>
          <w:delText xml:space="preserve"> </w:delText>
        </w:r>
      </w:del>
      <w:r w:rsidRPr="006D19E0">
        <w:rPr>
          <w:rFonts w:ascii="Garamond" w:hAnsi="Garamond" w:cstheme="minorHAnsi"/>
        </w:rPr>
        <w:t xml:space="preserve">including </w:t>
      </w:r>
      <w:ins w:id="328" w:author="Stanczyk, Lucas" w:date="2022-09-23T19:53:00Z">
        <w:r w:rsidR="00117DB9">
          <w:rPr>
            <w:rFonts w:ascii="Garamond" w:hAnsi="Garamond" w:cstheme="minorHAnsi"/>
          </w:rPr>
          <w:t xml:space="preserve">control over the pace and direction of </w:t>
        </w:r>
      </w:ins>
      <w:r w:rsidRPr="006D19E0">
        <w:rPr>
          <w:rFonts w:ascii="Garamond" w:hAnsi="Garamond" w:cstheme="minorHAnsi"/>
        </w:rPr>
        <w:t>investment and</w:t>
      </w:r>
      <w:ins w:id="329" w:author="Stanczyk, Lucas" w:date="2022-09-23T20:15:00Z">
        <w:r w:rsidR="00701B71">
          <w:rPr>
            <w:rFonts w:ascii="Garamond" w:hAnsi="Garamond" w:cstheme="minorHAnsi"/>
          </w:rPr>
          <w:t xml:space="preserve"> the structures of</w:t>
        </w:r>
      </w:ins>
      <w:r w:rsidRPr="006D19E0">
        <w:rPr>
          <w:rFonts w:ascii="Garamond" w:hAnsi="Garamond" w:cstheme="minorHAnsi"/>
        </w:rPr>
        <w:t xml:space="preserve"> </w:t>
      </w:r>
      <w:ins w:id="330" w:author="Stanczyk, Lucas" w:date="2022-09-23T19:53:00Z">
        <w:r w:rsidR="00117DB9" w:rsidRPr="006D19E0">
          <w:rPr>
            <w:rFonts w:ascii="Garamond" w:hAnsi="Garamond" w:cstheme="minorHAnsi"/>
          </w:rPr>
          <w:t xml:space="preserve">employment </w:t>
        </w:r>
        <w:r w:rsidR="00117DB9">
          <w:rPr>
            <w:rFonts w:ascii="Garamond" w:hAnsi="Garamond" w:cstheme="minorHAnsi"/>
          </w:rPr>
          <w:t xml:space="preserve">in the </w:t>
        </w:r>
      </w:ins>
      <w:r w:rsidRPr="006D19E0">
        <w:rPr>
          <w:rFonts w:ascii="Garamond" w:hAnsi="Garamond" w:cstheme="minorHAnsi"/>
        </w:rPr>
        <w:t>public sector</w:t>
      </w:r>
      <w:del w:id="331" w:author="Stanczyk, Lucas" w:date="2022-09-23T19:53:00Z">
        <w:r w:rsidRPr="006D19E0" w:rsidDel="00117DB9">
          <w:rPr>
            <w:rFonts w:ascii="Garamond" w:hAnsi="Garamond" w:cstheme="minorHAnsi"/>
          </w:rPr>
          <w:delText xml:space="preserve"> employment</w:delText>
        </w:r>
      </w:del>
      <w:ins w:id="332" w:author="Stanczyk, Lucas" w:date="2022-09-23T19:53:00Z">
        <w:r w:rsidR="00117DB9">
          <w:rPr>
            <w:rFonts w:ascii="Garamond" w:hAnsi="Garamond" w:cstheme="minorHAnsi"/>
          </w:rPr>
          <w:t xml:space="preserve">, </w:t>
        </w:r>
      </w:ins>
      <w:del w:id="333" w:author="Stanczyk, Lucas" w:date="2022-09-23T19:53:00Z">
        <w:r w:rsidRPr="006D19E0" w:rsidDel="00117DB9">
          <w:rPr>
            <w:rFonts w:ascii="Garamond" w:hAnsi="Garamond" w:cstheme="minorHAnsi"/>
          </w:rPr>
          <w:delText xml:space="preserve"> </w:delText>
        </w:r>
      </w:del>
      <w:del w:id="334" w:author="Stanczyk, Lucas" w:date="2022-09-23T20:07:00Z">
        <w:r w:rsidRPr="006D19E0" w:rsidDel="00053C48">
          <w:rPr>
            <w:rFonts w:ascii="Garamond" w:hAnsi="Garamond" w:cstheme="minorHAnsi"/>
          </w:rPr>
          <w:delText xml:space="preserve">is still </w:delText>
        </w:r>
      </w:del>
      <w:del w:id="335" w:author="Stanczyk, Lucas" w:date="2022-09-23T19:59:00Z">
        <w:r w:rsidRPr="006D19E0" w:rsidDel="00117DB9">
          <w:rPr>
            <w:rFonts w:ascii="Garamond" w:hAnsi="Garamond" w:cstheme="minorHAnsi"/>
          </w:rPr>
          <w:delText xml:space="preserve">shockingly scarce </w:delText>
        </w:r>
      </w:del>
      <w:del w:id="336" w:author="Stanczyk, Lucas" w:date="2022-09-23T20:07:00Z">
        <w:r w:rsidRPr="006D19E0" w:rsidDel="00053C48">
          <w:rPr>
            <w:rFonts w:ascii="Garamond" w:hAnsi="Garamond" w:cstheme="minorHAnsi"/>
          </w:rPr>
          <w:delText xml:space="preserve">compared to </w:delText>
        </w:r>
      </w:del>
      <w:del w:id="337" w:author="Stanczyk, Lucas" w:date="2022-09-23T19:54:00Z">
        <w:r w:rsidRPr="006D19E0" w:rsidDel="00117DB9">
          <w:rPr>
            <w:rFonts w:ascii="Garamond" w:hAnsi="Garamond" w:cstheme="minorHAnsi"/>
          </w:rPr>
          <w:delText>the entire history of political thought devoted</w:delText>
        </w:r>
      </w:del>
      <w:ins w:id="338" w:author="Stanczyk, Lucas" w:date="2022-09-23T20:10:00Z">
        <w:r w:rsidR="00701B71">
          <w:rPr>
            <w:rFonts w:ascii="Garamond" w:hAnsi="Garamond" w:cstheme="minorHAnsi"/>
          </w:rPr>
          <w:t>are</w:t>
        </w:r>
      </w:ins>
      <w:ins w:id="339" w:author="Stanczyk, Lucas" w:date="2022-09-23T20:07:00Z">
        <w:r w:rsidR="00053C48">
          <w:rPr>
            <w:rFonts w:ascii="Garamond" w:hAnsi="Garamond" w:cstheme="minorHAnsi"/>
          </w:rPr>
          <w:t xml:space="preserve"> even rarer still</w:t>
        </w:r>
      </w:ins>
      <w:del w:id="340" w:author="Stanczyk, Lucas" w:date="2022-09-23T19:54:00Z">
        <w:r w:rsidRPr="006D19E0" w:rsidDel="00117DB9">
          <w:rPr>
            <w:rFonts w:ascii="Garamond" w:hAnsi="Garamond" w:cstheme="minorHAnsi"/>
          </w:rPr>
          <w:delText xml:space="preserve"> </w:delText>
        </w:r>
      </w:del>
      <w:del w:id="341" w:author="Stanczyk, Lucas" w:date="2022-09-23T19:59:00Z">
        <w:r w:rsidRPr="006D19E0" w:rsidDel="00117DB9">
          <w:rPr>
            <w:rFonts w:ascii="Garamond" w:hAnsi="Garamond" w:cstheme="minorHAnsi"/>
          </w:rPr>
          <w:delText>to democratization of state political power</w:delText>
        </w:r>
      </w:del>
      <w:r w:rsidRPr="006D19E0">
        <w:rPr>
          <w:rFonts w:ascii="Garamond" w:hAnsi="Garamond" w:cstheme="minorHAnsi"/>
        </w:rPr>
        <w:t>.</w:t>
      </w:r>
    </w:p>
    <w:p w14:paraId="4982E33D" w14:textId="1DB5426D" w:rsidR="00B02922" w:rsidRDefault="00701B71" w:rsidP="00B02922">
      <w:pPr>
        <w:tabs>
          <w:tab w:val="left" w:pos="7344"/>
        </w:tabs>
        <w:ind w:firstLine="720"/>
        <w:jc w:val="both"/>
        <w:rPr>
          <w:ins w:id="342" w:author="Stanczyk, Lucas" w:date="2022-09-23T20:29:00Z"/>
          <w:rFonts w:ascii="Garamond" w:hAnsi="Garamond" w:cstheme="minorHAnsi"/>
        </w:rPr>
      </w:pPr>
      <w:ins w:id="343" w:author="Stanczyk, Lucas" w:date="2022-09-23T20:12:00Z">
        <w:r>
          <w:rPr>
            <w:rFonts w:ascii="Garamond" w:hAnsi="Garamond" w:cstheme="minorHAnsi"/>
          </w:rPr>
          <w:t xml:space="preserve">Why </w:t>
        </w:r>
      </w:ins>
      <w:ins w:id="344" w:author="Stanczyk, Lucas" w:date="2022-09-23T20:13:00Z">
        <w:r>
          <w:rPr>
            <w:rFonts w:ascii="Garamond" w:hAnsi="Garamond" w:cstheme="minorHAnsi"/>
          </w:rPr>
          <w:t>have</w:t>
        </w:r>
      </w:ins>
      <w:ins w:id="345" w:author="Stanczyk, Lucas" w:date="2022-09-23T20:12:00Z">
        <w:r>
          <w:rPr>
            <w:rFonts w:ascii="Garamond" w:hAnsi="Garamond" w:cstheme="minorHAnsi"/>
          </w:rPr>
          <w:t xml:space="preserve"> democ</w:t>
        </w:r>
      </w:ins>
      <w:ins w:id="346" w:author="Stanczyk, Lucas" w:date="2022-09-23T20:13:00Z">
        <w:r>
          <w:rPr>
            <w:rFonts w:ascii="Garamond" w:hAnsi="Garamond" w:cstheme="minorHAnsi"/>
          </w:rPr>
          <w:t xml:space="preserve">ratic </w:t>
        </w:r>
      </w:ins>
      <w:ins w:id="347" w:author="Stanczyk, Lucas" w:date="2022-09-23T20:12:00Z">
        <w:r>
          <w:rPr>
            <w:rFonts w:ascii="Garamond" w:hAnsi="Garamond" w:cstheme="minorHAnsi"/>
          </w:rPr>
          <w:t xml:space="preserve">theorists </w:t>
        </w:r>
      </w:ins>
      <w:ins w:id="348" w:author="Stanczyk, Lucas" w:date="2022-09-23T20:13:00Z">
        <w:r>
          <w:rPr>
            <w:rFonts w:ascii="Garamond" w:hAnsi="Garamond" w:cstheme="minorHAnsi"/>
          </w:rPr>
          <w:t xml:space="preserve">been </w:t>
        </w:r>
      </w:ins>
      <w:ins w:id="349" w:author="Stanczyk, Lucas" w:date="2022-09-23T20:12:00Z">
        <w:r>
          <w:rPr>
            <w:rFonts w:ascii="Garamond" w:hAnsi="Garamond" w:cstheme="minorHAnsi"/>
          </w:rPr>
          <w:t>so nonchalant about</w:t>
        </w:r>
      </w:ins>
      <w:ins w:id="350" w:author="Stanczyk, Lucas" w:date="2022-09-23T20:13:00Z">
        <w:r>
          <w:rPr>
            <w:rFonts w:ascii="Garamond" w:hAnsi="Garamond" w:cstheme="minorHAnsi"/>
          </w:rPr>
          <w:t xml:space="preserve"> modern</w:t>
        </w:r>
      </w:ins>
      <w:ins w:id="351" w:author="Stanczyk, Lucas" w:date="2022-09-23T20:12:00Z">
        <w:r>
          <w:rPr>
            <w:rFonts w:ascii="Garamond" w:hAnsi="Garamond" w:cstheme="minorHAnsi"/>
          </w:rPr>
          <w:t xml:space="preserve"> economic </w:t>
        </w:r>
      </w:ins>
      <w:ins w:id="352" w:author="Stanczyk, Lucas" w:date="2022-09-23T20:13:00Z">
        <w:r>
          <w:rPr>
            <w:rFonts w:ascii="Garamond" w:hAnsi="Garamond" w:cstheme="minorHAnsi"/>
          </w:rPr>
          <w:t>hierarchy?</w:t>
        </w:r>
      </w:ins>
      <w:ins w:id="353" w:author="Stanczyk, Lucas" w:date="2022-09-23T20:16:00Z">
        <w:r>
          <w:rPr>
            <w:rFonts w:ascii="Garamond" w:hAnsi="Garamond" w:cstheme="minorHAnsi"/>
          </w:rPr>
          <w:t xml:space="preserve"> Why have they come to accept what</w:t>
        </w:r>
      </w:ins>
      <w:ins w:id="354" w:author="Stanczyk, Lucas" w:date="2022-09-23T20:17:00Z">
        <w:r>
          <w:rPr>
            <w:rFonts w:ascii="Garamond" w:hAnsi="Garamond" w:cstheme="minorHAnsi"/>
          </w:rPr>
          <w:t xml:space="preserve"> appears</w:t>
        </w:r>
      </w:ins>
      <w:ins w:id="355" w:author="Stanczyk, Lucas" w:date="2022-09-23T20:28:00Z">
        <w:r w:rsidR="00B02922">
          <w:rPr>
            <w:rFonts w:ascii="Garamond" w:hAnsi="Garamond" w:cstheme="minorHAnsi"/>
          </w:rPr>
          <w:t xml:space="preserve"> </w:t>
        </w:r>
      </w:ins>
      <w:ins w:id="356" w:author="Stanczyk, Lucas" w:date="2022-09-23T20:16:00Z">
        <w:r>
          <w:rPr>
            <w:rFonts w:ascii="Garamond" w:hAnsi="Garamond" w:cstheme="minorHAnsi"/>
          </w:rPr>
          <w:t>on</w:t>
        </w:r>
      </w:ins>
      <w:ins w:id="357" w:author="Stanczyk, Lucas" w:date="2022-09-23T20:17:00Z">
        <w:r>
          <w:rPr>
            <w:rFonts w:ascii="Garamond" w:hAnsi="Garamond" w:cstheme="minorHAnsi"/>
          </w:rPr>
          <w:t xml:space="preserve"> its face to be a normative double standard? </w:t>
        </w:r>
      </w:ins>
      <w:ins w:id="358" w:author="Stanczyk, Lucas" w:date="2022-09-23T20:18:00Z">
        <w:r>
          <w:rPr>
            <w:rFonts w:ascii="Garamond" w:hAnsi="Garamond" w:cstheme="minorHAnsi"/>
          </w:rPr>
          <w:t xml:space="preserve">In Part II of my dissertation, I argue that behind </w:t>
        </w:r>
      </w:ins>
      <w:ins w:id="359" w:author="Stanczyk, Lucas" w:date="2022-09-23T20:19:00Z">
        <w:r>
          <w:rPr>
            <w:rFonts w:ascii="Garamond" w:hAnsi="Garamond" w:cstheme="minorHAnsi"/>
          </w:rPr>
          <w:t xml:space="preserve">this </w:t>
        </w:r>
      </w:ins>
      <w:ins w:id="360" w:author="Stanczyk, Lucas" w:date="2022-09-23T20:20:00Z">
        <w:r>
          <w:rPr>
            <w:rFonts w:ascii="Garamond" w:hAnsi="Garamond" w:cstheme="minorHAnsi"/>
          </w:rPr>
          <w:t xml:space="preserve">familiar </w:t>
        </w:r>
      </w:ins>
      <w:ins w:id="361" w:author="Stanczyk, Lucas" w:date="2022-09-23T20:19:00Z">
        <w:r>
          <w:rPr>
            <w:rFonts w:ascii="Garamond" w:hAnsi="Garamond" w:cstheme="minorHAnsi"/>
          </w:rPr>
          <w:t>stance is a</w:t>
        </w:r>
      </w:ins>
      <w:ins w:id="362" w:author="Stanczyk, Lucas" w:date="2022-09-23T20:20:00Z">
        <w:r w:rsidR="00B02922">
          <w:rPr>
            <w:rFonts w:ascii="Garamond" w:hAnsi="Garamond" w:cstheme="minorHAnsi"/>
          </w:rPr>
          <w:t xml:space="preserve">n </w:t>
        </w:r>
      </w:ins>
      <w:ins w:id="363" w:author="Stanczyk, Lucas" w:date="2022-09-23T20:19:00Z">
        <w:r>
          <w:rPr>
            <w:rFonts w:ascii="Garamond" w:hAnsi="Garamond" w:cstheme="minorHAnsi"/>
          </w:rPr>
          <w:t xml:space="preserve">implicit </w:t>
        </w:r>
      </w:ins>
      <w:ins w:id="364" w:author="Stanczyk, Lucas" w:date="2022-09-23T20:28:00Z">
        <w:r w:rsidR="00B02922">
          <w:rPr>
            <w:rFonts w:ascii="Garamond" w:hAnsi="Garamond" w:cstheme="minorHAnsi"/>
          </w:rPr>
          <w:t>vision</w:t>
        </w:r>
      </w:ins>
      <w:ins w:id="365" w:author="Stanczyk, Lucas" w:date="2022-09-23T20:19:00Z">
        <w:r>
          <w:rPr>
            <w:rFonts w:ascii="Garamond" w:hAnsi="Garamond" w:cstheme="minorHAnsi"/>
          </w:rPr>
          <w:t xml:space="preserve"> of the state as </w:t>
        </w:r>
        <w:r>
          <w:rPr>
            <w:rFonts w:ascii="Garamond" w:hAnsi="Garamond" w:cstheme="minorHAnsi"/>
            <w:i/>
            <w:iCs/>
          </w:rPr>
          <w:t>sovereig</w:t>
        </w:r>
      </w:ins>
      <w:ins w:id="366" w:author="Stanczyk, Lucas" w:date="2022-09-23T20:20:00Z">
        <w:r>
          <w:rPr>
            <w:rFonts w:ascii="Garamond" w:hAnsi="Garamond" w:cstheme="minorHAnsi"/>
            <w:i/>
            <w:iCs/>
          </w:rPr>
          <w:t>n over</w:t>
        </w:r>
        <w:r>
          <w:rPr>
            <w:rFonts w:ascii="Garamond" w:hAnsi="Garamond" w:cstheme="minorHAnsi"/>
          </w:rPr>
          <w:t xml:space="preserve"> the economy. </w:t>
        </w:r>
      </w:ins>
      <w:del w:id="367" w:author="Stanczyk, Lucas" w:date="2022-09-23T20:10:00Z">
        <w:r w:rsidR="005049DE" w:rsidRPr="006D19E0" w:rsidDel="00701B71">
          <w:rPr>
            <w:rFonts w:ascii="Garamond" w:hAnsi="Garamond" w:cstheme="minorHAnsi"/>
          </w:rPr>
          <w:delText>In the background of</w:delText>
        </w:r>
      </w:del>
      <w:del w:id="368" w:author="Stanczyk, Lucas" w:date="2022-09-23T20:18:00Z">
        <w:r w:rsidR="005049DE" w:rsidRPr="006D19E0" w:rsidDel="00701B71">
          <w:rPr>
            <w:rFonts w:ascii="Garamond" w:hAnsi="Garamond" w:cstheme="minorHAnsi"/>
          </w:rPr>
          <w:delText xml:space="preserve"> th</w:delText>
        </w:r>
      </w:del>
      <w:del w:id="369" w:author="Stanczyk, Lucas" w:date="2022-09-23T20:08:00Z">
        <w:r w:rsidR="005049DE" w:rsidRPr="006D19E0" w:rsidDel="00053C48">
          <w:rPr>
            <w:rFonts w:ascii="Garamond" w:hAnsi="Garamond" w:cstheme="minorHAnsi"/>
          </w:rPr>
          <w:delText>e</w:delText>
        </w:r>
      </w:del>
      <w:del w:id="370" w:author="Stanczyk, Lucas" w:date="2022-09-23T20:18:00Z">
        <w:r w:rsidR="005049DE" w:rsidRPr="006D19E0" w:rsidDel="00701B71">
          <w:rPr>
            <w:rFonts w:ascii="Garamond" w:hAnsi="Garamond" w:cstheme="minorHAnsi"/>
          </w:rPr>
          <w:delText xml:space="preserve"> normative double standard</w:delText>
        </w:r>
      </w:del>
      <w:del w:id="371" w:author="Stanczyk, Lucas" w:date="2022-09-23T20:11:00Z">
        <w:r w:rsidR="005049DE" w:rsidRPr="006D19E0" w:rsidDel="00701B71">
          <w:rPr>
            <w:rFonts w:ascii="Garamond" w:hAnsi="Garamond" w:cstheme="minorHAnsi"/>
          </w:rPr>
          <w:delText xml:space="preserve"> lies</w:delText>
        </w:r>
      </w:del>
      <w:del w:id="372" w:author="Stanczyk, Lucas" w:date="2022-09-23T20:18:00Z">
        <w:r w:rsidR="005049DE" w:rsidRPr="006D19E0" w:rsidDel="00701B71">
          <w:rPr>
            <w:rFonts w:ascii="Garamond" w:hAnsi="Garamond" w:cstheme="minorHAnsi"/>
          </w:rPr>
          <w:delText xml:space="preserve"> the idea </w:delText>
        </w:r>
        <w:r w:rsidR="002D166C" w:rsidDel="00701B71">
          <w:rPr>
            <w:rFonts w:ascii="Garamond" w:hAnsi="Garamond" w:cstheme="minorHAnsi"/>
          </w:rPr>
          <w:delText>of</w:delText>
        </w:r>
      </w:del>
      <w:del w:id="373" w:author="Stanczyk, Lucas" w:date="2022-09-23T20:20:00Z">
        <w:r w:rsidR="002D166C" w:rsidDel="00B02922">
          <w:rPr>
            <w:rFonts w:ascii="Garamond" w:hAnsi="Garamond" w:cstheme="minorHAnsi"/>
          </w:rPr>
          <w:delText xml:space="preserve"> the state </w:delText>
        </w:r>
        <w:r w:rsidR="002D166C" w:rsidRPr="002D166C" w:rsidDel="00B02922">
          <w:rPr>
            <w:rFonts w:ascii="Garamond" w:hAnsi="Garamond" w:cstheme="minorHAnsi"/>
            <w:i/>
            <w:iCs/>
          </w:rPr>
          <w:delText>sovereign over</w:delText>
        </w:r>
        <w:r w:rsidR="002D166C" w:rsidDel="00B02922">
          <w:rPr>
            <w:rFonts w:ascii="Garamond" w:hAnsi="Garamond" w:cstheme="minorHAnsi"/>
          </w:rPr>
          <w:delText xml:space="preserve"> the economy. </w:delText>
        </w:r>
      </w:del>
      <w:r w:rsidR="005049DE" w:rsidRPr="006D19E0">
        <w:rPr>
          <w:rFonts w:ascii="Garamond" w:hAnsi="Garamond" w:cstheme="minorHAnsi"/>
        </w:rPr>
        <w:t>However powerful capital owners and</w:t>
      </w:r>
      <w:ins w:id="374" w:author="Stanczyk, Lucas" w:date="2022-09-23T20:20:00Z">
        <w:r w:rsidR="00B02922">
          <w:rPr>
            <w:rFonts w:ascii="Garamond" w:hAnsi="Garamond" w:cstheme="minorHAnsi"/>
          </w:rPr>
          <w:t xml:space="preserve"> their hired</w:t>
        </w:r>
      </w:ins>
      <w:r w:rsidR="005049DE" w:rsidRPr="006D19E0">
        <w:rPr>
          <w:rFonts w:ascii="Garamond" w:hAnsi="Garamond" w:cstheme="minorHAnsi"/>
        </w:rPr>
        <w:t xml:space="preserve"> managers </w:t>
      </w:r>
      <w:del w:id="375" w:author="Stanczyk, Lucas" w:date="2022-09-23T20:20:00Z">
        <w:r w:rsidR="005049DE" w:rsidRPr="006D19E0" w:rsidDel="00B02922">
          <w:rPr>
            <w:rFonts w:ascii="Garamond" w:hAnsi="Garamond" w:cstheme="minorHAnsi"/>
          </w:rPr>
          <w:delText>are</w:delText>
        </w:r>
      </w:del>
      <w:ins w:id="376" w:author="Stanczyk, Lucas" w:date="2022-09-23T20:20:00Z">
        <w:r w:rsidR="00B02922">
          <w:rPr>
            <w:rFonts w:ascii="Garamond" w:hAnsi="Garamond" w:cstheme="minorHAnsi"/>
          </w:rPr>
          <w:t>may be</w:t>
        </w:r>
      </w:ins>
      <w:r w:rsidR="005049DE" w:rsidRPr="006D19E0">
        <w:rPr>
          <w:rFonts w:ascii="Garamond" w:hAnsi="Garamond" w:cstheme="minorHAnsi"/>
        </w:rPr>
        <w:t xml:space="preserve">, they are </w:t>
      </w:r>
      <w:ins w:id="377" w:author="Stanczyk, Lucas" w:date="2022-09-23T20:20:00Z">
        <w:r w:rsidR="00B02922">
          <w:rPr>
            <w:rFonts w:ascii="Garamond" w:hAnsi="Garamond" w:cstheme="minorHAnsi"/>
          </w:rPr>
          <w:t xml:space="preserve">each ultimately </w:t>
        </w:r>
      </w:ins>
      <w:r w:rsidR="005049DE" w:rsidRPr="006D19E0">
        <w:rPr>
          <w:rFonts w:ascii="Garamond" w:hAnsi="Garamond" w:cstheme="minorHAnsi"/>
        </w:rPr>
        <w:t xml:space="preserve">subject to the </w:t>
      </w:r>
      <w:del w:id="378" w:author="Stanczyk, Lucas" w:date="2022-09-23T20:31:00Z">
        <w:r w:rsidR="005049DE" w:rsidRPr="006D19E0" w:rsidDel="005A12AF">
          <w:rPr>
            <w:rFonts w:ascii="Garamond" w:hAnsi="Garamond" w:cstheme="minorHAnsi"/>
          </w:rPr>
          <w:delText xml:space="preserve">authority </w:delText>
        </w:r>
      </w:del>
      <w:ins w:id="379" w:author="Stanczyk, Lucas" w:date="2022-09-23T20:31:00Z">
        <w:r w:rsidR="005A12AF">
          <w:rPr>
            <w:rFonts w:ascii="Garamond" w:hAnsi="Garamond" w:cstheme="minorHAnsi"/>
          </w:rPr>
          <w:t xml:space="preserve">power and authority </w:t>
        </w:r>
      </w:ins>
      <w:del w:id="380" w:author="Stanczyk, Lucas" w:date="2022-09-23T20:20:00Z">
        <w:r w:rsidR="005049DE" w:rsidRPr="006D19E0" w:rsidDel="00B02922">
          <w:rPr>
            <w:rFonts w:ascii="Garamond" w:hAnsi="Garamond" w:cstheme="minorHAnsi"/>
          </w:rPr>
          <w:delText xml:space="preserve">and power </w:delText>
        </w:r>
      </w:del>
      <w:r w:rsidR="005049DE" w:rsidRPr="006D19E0">
        <w:rPr>
          <w:rFonts w:ascii="Garamond" w:hAnsi="Garamond" w:cstheme="minorHAnsi"/>
        </w:rPr>
        <w:t>of the democratic state</w:t>
      </w:r>
      <w:r w:rsidR="006942BB">
        <w:rPr>
          <w:rFonts w:ascii="Garamond" w:hAnsi="Garamond" w:cstheme="minorHAnsi"/>
        </w:rPr>
        <w:t xml:space="preserve">. </w:t>
      </w:r>
      <w:del w:id="381" w:author="Stanczyk, Lucas" w:date="2022-09-23T20:21:00Z">
        <w:r w:rsidR="00915E55" w:rsidDel="00B02922">
          <w:rPr>
            <w:rFonts w:ascii="Garamond" w:hAnsi="Garamond" w:cstheme="minorHAnsi"/>
          </w:rPr>
          <w:delText>W</w:delText>
        </w:r>
      </w:del>
      <w:del w:id="382" w:author="Stanczyk, Lucas" w:date="2022-09-23T20:32:00Z">
        <w:r w:rsidR="00915E55" w:rsidRPr="006D19E0" w:rsidDel="005A12AF">
          <w:rPr>
            <w:rFonts w:ascii="Garamond" w:hAnsi="Garamond" w:cstheme="minorHAnsi"/>
          </w:rPr>
          <w:delText xml:space="preserve">hatever </w:delText>
        </w:r>
      </w:del>
      <w:del w:id="383" w:author="Stanczyk, Lucas" w:date="2022-09-23T20:28:00Z">
        <w:r w:rsidR="00915E55" w:rsidRPr="006D19E0" w:rsidDel="00B02922">
          <w:rPr>
            <w:rFonts w:ascii="Garamond" w:hAnsi="Garamond" w:cstheme="minorHAnsi"/>
          </w:rPr>
          <w:delText xml:space="preserve">is </w:delText>
        </w:r>
      </w:del>
      <w:del w:id="384" w:author="Stanczyk, Lucas" w:date="2022-09-23T20:32:00Z">
        <w:r w:rsidR="00915E55" w:rsidRPr="006D19E0" w:rsidDel="005A12AF">
          <w:rPr>
            <w:rFonts w:ascii="Garamond" w:hAnsi="Garamond" w:cstheme="minorHAnsi"/>
          </w:rPr>
          <w:delText xml:space="preserve">problematic about the hierarchical economy can be addressed </w:delText>
        </w:r>
      </w:del>
      <w:del w:id="385" w:author="Stanczyk, Lucas" w:date="2022-09-23T20:31:00Z">
        <w:r w:rsidR="00915E55" w:rsidRPr="006D19E0" w:rsidDel="005A12AF">
          <w:rPr>
            <w:rFonts w:ascii="Garamond" w:hAnsi="Garamond" w:cstheme="minorHAnsi"/>
          </w:rPr>
          <w:delText xml:space="preserve">by </w:delText>
        </w:r>
      </w:del>
      <w:del w:id="386" w:author="Stanczyk, Lucas" w:date="2022-09-23T20:21:00Z">
        <w:r w:rsidR="00915E55" w:rsidDel="00B02922">
          <w:rPr>
            <w:rFonts w:ascii="Garamond" w:hAnsi="Garamond" w:cstheme="minorHAnsi"/>
          </w:rPr>
          <w:delText xml:space="preserve">the state’s </w:delText>
        </w:r>
        <w:r w:rsidR="00B22804" w:rsidRPr="006D19E0" w:rsidDel="00B02922">
          <w:rPr>
            <w:rFonts w:ascii="Garamond" w:hAnsi="Garamond" w:cstheme="minorHAnsi"/>
          </w:rPr>
          <w:delText xml:space="preserve">repertoire of political solutions such as taxation, redistribution, </w:delText>
        </w:r>
        <w:r w:rsidR="00EB4DC6" w:rsidDel="00B02922">
          <w:rPr>
            <w:rFonts w:ascii="Garamond" w:hAnsi="Garamond" w:cstheme="minorHAnsi"/>
          </w:rPr>
          <w:delText xml:space="preserve">and </w:delText>
        </w:r>
        <w:r w:rsidR="00B22804" w:rsidRPr="006D19E0" w:rsidDel="00B02922">
          <w:rPr>
            <w:rFonts w:ascii="Garamond" w:hAnsi="Garamond" w:cstheme="minorHAnsi"/>
          </w:rPr>
          <w:delText>regulation</w:delText>
        </w:r>
      </w:del>
      <w:del w:id="387" w:author="Stanczyk, Lucas" w:date="2022-09-23T20:32:00Z">
        <w:r w:rsidR="00B22804" w:rsidDel="005A12AF">
          <w:rPr>
            <w:rFonts w:ascii="Garamond" w:hAnsi="Garamond" w:cstheme="minorHAnsi"/>
          </w:rPr>
          <w:delText xml:space="preserve">. </w:delText>
        </w:r>
      </w:del>
      <w:del w:id="388" w:author="Stanczyk, Lucas" w:date="2022-09-23T20:26:00Z">
        <w:r w:rsidR="00B22804" w:rsidDel="00B02922">
          <w:rPr>
            <w:rFonts w:ascii="Garamond" w:hAnsi="Garamond" w:cstheme="minorHAnsi"/>
          </w:rPr>
          <w:delText xml:space="preserve">And </w:delText>
        </w:r>
        <w:r w:rsidR="00B22804" w:rsidRPr="006D19E0" w:rsidDel="00B02922">
          <w:rPr>
            <w:rFonts w:ascii="Garamond" w:hAnsi="Garamond" w:cstheme="minorHAnsi"/>
          </w:rPr>
          <w:delText>democratic elections</w:delText>
        </w:r>
      </w:del>
      <w:del w:id="389" w:author="Stanczyk, Lucas" w:date="2022-09-23T20:24:00Z">
        <w:r w:rsidR="00B22804" w:rsidRPr="006D19E0" w:rsidDel="00B02922">
          <w:rPr>
            <w:rFonts w:ascii="Garamond" w:hAnsi="Garamond" w:cstheme="minorHAnsi"/>
          </w:rPr>
          <w:delText xml:space="preserve"> </w:delText>
        </w:r>
      </w:del>
      <w:del w:id="390" w:author="Stanczyk, Lucas" w:date="2022-09-23T20:22:00Z">
        <w:r w:rsidR="00B22804" w:rsidRPr="006D19E0" w:rsidDel="00B02922">
          <w:rPr>
            <w:rFonts w:ascii="Garamond" w:hAnsi="Garamond" w:cstheme="minorHAnsi"/>
          </w:rPr>
          <w:delText xml:space="preserve">and legislation </w:delText>
        </w:r>
      </w:del>
      <w:del w:id="391" w:author="Stanczyk, Lucas" w:date="2022-09-23T20:26:00Z">
        <w:r w:rsidR="00B22804" w:rsidRPr="006D19E0" w:rsidDel="00B02922">
          <w:rPr>
            <w:rFonts w:ascii="Garamond" w:hAnsi="Garamond" w:cstheme="minorHAnsi"/>
          </w:rPr>
          <w:delText xml:space="preserve">secure </w:delText>
        </w:r>
      </w:del>
      <w:del w:id="392" w:author="Stanczyk, Lucas" w:date="2022-09-23T20:22:00Z">
        <w:r w:rsidR="00B22804" w:rsidRPr="006D19E0" w:rsidDel="00B02922">
          <w:rPr>
            <w:rFonts w:ascii="Garamond" w:hAnsi="Garamond" w:cstheme="minorHAnsi"/>
          </w:rPr>
          <w:delText xml:space="preserve">the economically powerless </w:delText>
        </w:r>
      </w:del>
      <w:del w:id="393" w:author="Stanczyk, Lucas" w:date="2022-09-23T20:24:00Z">
        <w:r w:rsidR="00B22804" w:rsidRPr="006D19E0" w:rsidDel="00B02922">
          <w:rPr>
            <w:rFonts w:ascii="Garamond" w:hAnsi="Garamond" w:cstheme="minorHAnsi"/>
          </w:rPr>
          <w:delText xml:space="preserve">an </w:delText>
        </w:r>
      </w:del>
      <w:del w:id="394" w:author="Stanczyk, Lucas" w:date="2022-09-23T20:22:00Z">
        <w:r w:rsidR="00B22804" w:rsidRPr="006D19E0" w:rsidDel="00B02922">
          <w:rPr>
            <w:rFonts w:ascii="Garamond" w:hAnsi="Garamond" w:cstheme="minorHAnsi"/>
          </w:rPr>
          <w:delText xml:space="preserve">egalitarian </w:delText>
        </w:r>
      </w:del>
      <w:del w:id="395" w:author="Stanczyk, Lucas" w:date="2022-09-23T20:24:00Z">
        <w:r w:rsidR="00B22804" w:rsidRPr="006D19E0" w:rsidDel="00B02922">
          <w:rPr>
            <w:rFonts w:ascii="Garamond" w:hAnsi="Garamond" w:cstheme="minorHAnsi"/>
          </w:rPr>
          <w:delText>sphere of political participation</w:delText>
        </w:r>
      </w:del>
      <w:ins w:id="396" w:author="Stanczyk, Lucas" w:date="2022-09-23T20:38:00Z">
        <w:r w:rsidR="005A12AF">
          <w:rPr>
            <w:rFonts w:ascii="Garamond" w:hAnsi="Garamond" w:cstheme="minorHAnsi"/>
          </w:rPr>
          <w:t>T</w:t>
        </w:r>
      </w:ins>
      <w:ins w:id="397" w:author="Stanczyk, Lucas" w:date="2022-09-23T20:37:00Z">
        <w:r w:rsidR="005A12AF">
          <w:rPr>
            <w:rFonts w:ascii="Garamond" w:hAnsi="Garamond" w:cstheme="minorHAnsi"/>
          </w:rPr>
          <w:t xml:space="preserve">he </w:t>
        </w:r>
      </w:ins>
      <w:ins w:id="398" w:author="Stanczyk, Lucas" w:date="2022-09-23T20:33:00Z">
        <w:r w:rsidR="005A12AF">
          <w:rPr>
            <w:rFonts w:ascii="Garamond" w:hAnsi="Garamond" w:cstheme="minorHAnsi"/>
          </w:rPr>
          <w:t>existence</w:t>
        </w:r>
      </w:ins>
      <w:ins w:id="399" w:author="Stanczyk, Lucas" w:date="2022-09-23T20:29:00Z">
        <w:r w:rsidR="00B02922">
          <w:rPr>
            <w:rFonts w:ascii="Garamond" w:hAnsi="Garamond" w:cstheme="minorHAnsi"/>
          </w:rPr>
          <w:t xml:space="preserve"> of a sovereign democratic </w:t>
        </w:r>
      </w:ins>
      <w:ins w:id="400" w:author="Stanczyk, Lucas" w:date="2022-09-23T20:38:00Z">
        <w:r w:rsidR="005A12AF" w:rsidRPr="005A12AF">
          <w:rPr>
            <w:rFonts w:ascii="Garamond" w:hAnsi="Garamond" w:cstheme="minorHAnsi"/>
            <w:rPrChange w:id="401" w:author="Stanczyk, Lucas" w:date="2022-09-23T20:38:00Z">
              <w:rPr>
                <w:rFonts w:ascii="Garamond" w:hAnsi="Garamond" w:cstheme="minorHAnsi"/>
                <w:i/>
                <w:iCs/>
              </w:rPr>
            </w:rPrChange>
          </w:rPr>
          <w:t>state</w:t>
        </w:r>
      </w:ins>
      <w:ins w:id="402" w:author="Stanczyk, Lucas" w:date="2022-09-23T20:37:00Z">
        <w:r w:rsidR="005A12AF">
          <w:rPr>
            <w:rFonts w:ascii="Garamond" w:hAnsi="Garamond" w:cstheme="minorHAnsi"/>
          </w:rPr>
          <w:t xml:space="preserve"> </w:t>
        </w:r>
      </w:ins>
      <w:ins w:id="403" w:author="Stanczyk, Lucas" w:date="2022-09-23T20:34:00Z">
        <w:r w:rsidR="005A12AF" w:rsidRPr="005A12AF">
          <w:rPr>
            <w:rFonts w:ascii="Garamond" w:hAnsi="Garamond" w:cstheme="minorHAnsi"/>
          </w:rPr>
          <w:t>before</w:t>
        </w:r>
        <w:r w:rsidR="005A12AF">
          <w:rPr>
            <w:rFonts w:ascii="Garamond" w:hAnsi="Garamond" w:cstheme="minorHAnsi"/>
          </w:rPr>
          <w:t xml:space="preserve"> whom </w:t>
        </w:r>
      </w:ins>
      <w:ins w:id="404" w:author="Stanczyk, Lucas" w:date="2022-09-23T20:36:00Z">
        <w:r w:rsidR="005A12AF">
          <w:rPr>
            <w:rFonts w:ascii="Garamond" w:hAnsi="Garamond" w:cstheme="minorHAnsi"/>
          </w:rPr>
          <w:t xml:space="preserve">we are </w:t>
        </w:r>
      </w:ins>
      <w:ins w:id="405" w:author="Stanczyk, Lucas" w:date="2022-09-23T20:35:00Z">
        <w:r w:rsidR="005A12AF">
          <w:rPr>
            <w:rFonts w:ascii="Garamond" w:hAnsi="Garamond" w:cstheme="minorHAnsi"/>
          </w:rPr>
          <w:t>equal</w:t>
        </w:r>
      </w:ins>
      <w:ins w:id="406" w:author="Stanczyk, Lucas" w:date="2022-09-23T20:38:00Z">
        <w:r w:rsidR="005A12AF">
          <w:rPr>
            <w:rFonts w:ascii="Garamond" w:hAnsi="Garamond" w:cstheme="minorHAnsi"/>
          </w:rPr>
          <w:t xml:space="preserve"> </w:t>
        </w:r>
      </w:ins>
      <w:del w:id="407" w:author="Stanczyk, Lucas" w:date="2022-09-23T20:23:00Z">
        <w:r w:rsidR="00B22804" w:rsidDel="00B02922">
          <w:rPr>
            <w:rFonts w:ascii="Garamond" w:hAnsi="Garamond" w:cstheme="minorHAnsi"/>
          </w:rPr>
          <w:delText xml:space="preserve">. </w:delText>
        </w:r>
      </w:del>
      <w:del w:id="408" w:author="Stanczyk, Lucas" w:date="2022-09-23T20:25:00Z">
        <w:r w:rsidR="005049DE" w:rsidRPr="006D19E0" w:rsidDel="00B02922">
          <w:rPr>
            <w:rFonts w:ascii="Garamond" w:hAnsi="Garamond" w:cstheme="minorHAnsi"/>
          </w:rPr>
          <w:delText xml:space="preserve">The philosophical expression of this idea has been that the </w:delText>
        </w:r>
      </w:del>
      <w:del w:id="409" w:author="Stanczyk, Lucas" w:date="2022-09-23T20:29:00Z">
        <w:r w:rsidR="005049DE" w:rsidRPr="006D19E0" w:rsidDel="00B02922">
          <w:rPr>
            <w:rFonts w:ascii="Garamond" w:hAnsi="Garamond" w:cstheme="minorHAnsi"/>
          </w:rPr>
          <w:delText>democratic political institutions</w:delText>
        </w:r>
      </w:del>
      <w:del w:id="410" w:author="Stanczyk, Lucas" w:date="2022-09-23T20:33:00Z">
        <w:r w:rsidR="005049DE" w:rsidRPr="006D19E0" w:rsidDel="005A12AF">
          <w:rPr>
            <w:rFonts w:ascii="Garamond" w:hAnsi="Garamond" w:cstheme="minorHAnsi"/>
          </w:rPr>
          <w:delText xml:space="preserve"> </w:delText>
        </w:r>
      </w:del>
      <w:del w:id="411" w:author="Stanczyk, Lucas" w:date="2022-09-23T20:27:00Z">
        <w:r w:rsidR="005049DE" w:rsidRPr="006D19E0" w:rsidDel="00B02922">
          <w:rPr>
            <w:rFonts w:ascii="Garamond" w:hAnsi="Garamond" w:cstheme="minorHAnsi"/>
          </w:rPr>
          <w:delText xml:space="preserve">make </w:delText>
        </w:r>
      </w:del>
      <w:ins w:id="412" w:author="Stanczyk, Lucas" w:date="2022-09-23T20:27:00Z">
        <w:r w:rsidR="00B02922">
          <w:rPr>
            <w:rFonts w:ascii="Garamond" w:hAnsi="Garamond" w:cstheme="minorHAnsi"/>
          </w:rPr>
          <w:t>render</w:t>
        </w:r>
      </w:ins>
      <w:ins w:id="413" w:author="Stanczyk, Lucas" w:date="2022-09-23T20:30:00Z">
        <w:r w:rsidR="005A12AF">
          <w:rPr>
            <w:rFonts w:ascii="Garamond" w:hAnsi="Garamond" w:cstheme="minorHAnsi"/>
          </w:rPr>
          <w:t>s</w:t>
        </w:r>
      </w:ins>
      <w:ins w:id="414" w:author="Stanczyk, Lucas" w:date="2022-09-23T20:27:00Z">
        <w:r w:rsidR="00B02922" w:rsidRPr="006D19E0">
          <w:rPr>
            <w:rFonts w:ascii="Garamond" w:hAnsi="Garamond" w:cstheme="minorHAnsi"/>
          </w:rPr>
          <w:t xml:space="preserve"> </w:t>
        </w:r>
      </w:ins>
      <w:del w:id="415" w:author="Stanczyk, Lucas" w:date="2022-09-23T20:27:00Z">
        <w:r w:rsidR="005049DE" w:rsidRPr="006D19E0" w:rsidDel="00B02922">
          <w:rPr>
            <w:rFonts w:ascii="Garamond" w:hAnsi="Garamond" w:cstheme="minorHAnsi"/>
          </w:rPr>
          <w:delText xml:space="preserve">the </w:delText>
        </w:r>
      </w:del>
      <w:del w:id="416" w:author="Stanczyk, Lucas" w:date="2022-09-23T20:36:00Z">
        <w:r w:rsidR="005049DE" w:rsidRPr="006D19E0" w:rsidDel="005A12AF">
          <w:rPr>
            <w:rFonts w:ascii="Garamond" w:hAnsi="Garamond" w:cstheme="minorHAnsi"/>
          </w:rPr>
          <w:delText>economic hierarchy</w:delText>
        </w:r>
      </w:del>
      <w:ins w:id="417" w:author="Stanczyk, Lucas" w:date="2022-09-23T20:36:00Z">
        <w:r w:rsidR="005A12AF">
          <w:rPr>
            <w:rFonts w:ascii="Garamond" w:hAnsi="Garamond" w:cstheme="minorHAnsi"/>
          </w:rPr>
          <w:t xml:space="preserve">enduring </w:t>
        </w:r>
      </w:ins>
      <w:ins w:id="418" w:author="Stanczyk, Lucas" w:date="2022-09-23T20:37:00Z">
        <w:r w:rsidR="005A12AF" w:rsidRPr="005A12AF">
          <w:rPr>
            <w:rFonts w:ascii="Garamond" w:hAnsi="Garamond" w:cstheme="minorHAnsi"/>
          </w:rPr>
          <w:t>economic</w:t>
        </w:r>
        <w:r w:rsidR="005A12AF">
          <w:rPr>
            <w:rFonts w:ascii="Garamond" w:hAnsi="Garamond" w:cstheme="minorHAnsi"/>
          </w:rPr>
          <w:t xml:space="preserve"> </w:t>
        </w:r>
      </w:ins>
      <w:ins w:id="419" w:author="Stanczyk, Lucas" w:date="2022-09-23T20:38:00Z">
        <w:r w:rsidR="005A12AF">
          <w:rPr>
            <w:rFonts w:ascii="Garamond" w:hAnsi="Garamond" w:cstheme="minorHAnsi"/>
          </w:rPr>
          <w:t>hierarchy</w:t>
        </w:r>
      </w:ins>
      <w:r w:rsidR="005049DE" w:rsidRPr="006D19E0">
        <w:rPr>
          <w:rFonts w:ascii="Garamond" w:hAnsi="Garamond" w:cstheme="minorHAnsi"/>
        </w:rPr>
        <w:t xml:space="preserve"> unobjectionable</w:t>
      </w:r>
      <w:ins w:id="420" w:author="Stanczyk, Lucas" w:date="2022-09-23T20:27:00Z">
        <w:r w:rsidR="00B02922">
          <w:rPr>
            <w:rFonts w:ascii="Garamond" w:hAnsi="Garamond" w:cstheme="minorHAnsi"/>
          </w:rPr>
          <w:t xml:space="preserve">. </w:t>
        </w:r>
      </w:ins>
    </w:p>
    <w:p w14:paraId="3E027071" w14:textId="3D5466D7" w:rsidR="005049DE" w:rsidRPr="006D19E0" w:rsidDel="00B02922" w:rsidRDefault="005049DE">
      <w:pPr>
        <w:tabs>
          <w:tab w:val="left" w:pos="7344"/>
        </w:tabs>
        <w:ind w:firstLine="720"/>
        <w:jc w:val="both"/>
        <w:rPr>
          <w:del w:id="421" w:author="Stanczyk, Lucas" w:date="2022-09-23T20:29:00Z"/>
          <w:rFonts w:ascii="Garamond" w:hAnsi="Garamond" w:cstheme="minorHAnsi"/>
        </w:rPr>
      </w:pPr>
      <w:del w:id="422" w:author="Stanczyk, Lucas" w:date="2022-09-23T20:27:00Z">
        <w:r w:rsidRPr="006D19E0" w:rsidDel="00B02922">
          <w:rPr>
            <w:rFonts w:ascii="Garamond" w:hAnsi="Garamond" w:cstheme="minorHAnsi"/>
          </w:rPr>
          <w:delText xml:space="preserve"> by ‘controlling and regulating’ the economy ‘from a higher-level standpoint of equality.’ </w:delText>
        </w:r>
      </w:del>
      <w:ins w:id="423" w:author="Stanczyk, Lucas" w:date="2022-09-23T20:29:00Z">
        <w:r w:rsidR="00B02922">
          <w:rPr>
            <w:rFonts w:ascii="Garamond" w:hAnsi="Garamond" w:cstheme="minorHAnsi"/>
          </w:rPr>
          <w:t>I c</w:t>
        </w:r>
      </w:ins>
      <w:del w:id="424" w:author="Stanczyk, Lucas" w:date="2022-09-23T20:29:00Z">
        <w:r w:rsidR="004F1280" w:rsidRPr="006D19E0" w:rsidDel="00B02922">
          <w:rPr>
            <w:rFonts w:ascii="Garamond" w:hAnsi="Garamond" w:cstheme="minorHAnsi"/>
          </w:rPr>
          <w:delText>C</w:delText>
        </w:r>
      </w:del>
      <w:r w:rsidR="004F1280" w:rsidRPr="006D19E0">
        <w:rPr>
          <w:rFonts w:ascii="Garamond" w:hAnsi="Garamond" w:cstheme="minorHAnsi"/>
        </w:rPr>
        <w:t xml:space="preserve">all this </w:t>
      </w:r>
      <w:r w:rsidR="004F1280" w:rsidRPr="006D19E0">
        <w:rPr>
          <w:rFonts w:ascii="Garamond" w:hAnsi="Garamond" w:cstheme="minorHAnsi"/>
          <w:i/>
          <w:iCs/>
        </w:rPr>
        <w:t>the State-Above-the-Economy Argument</w:t>
      </w:r>
      <w:r w:rsidR="004F1280" w:rsidRPr="006D19E0">
        <w:rPr>
          <w:rFonts w:ascii="Garamond" w:hAnsi="Garamond" w:cstheme="minorHAnsi"/>
        </w:rPr>
        <w:t xml:space="preserve"> against</w:t>
      </w:r>
      <w:r w:rsidR="000245C4" w:rsidRPr="006D19E0">
        <w:rPr>
          <w:rFonts w:ascii="Garamond" w:hAnsi="Garamond" w:cstheme="minorHAnsi"/>
        </w:rPr>
        <w:t xml:space="preserve"> </w:t>
      </w:r>
      <w:r w:rsidR="007D1F4B" w:rsidRPr="006D19E0">
        <w:rPr>
          <w:rFonts w:ascii="Garamond" w:hAnsi="Garamond" w:cstheme="minorHAnsi"/>
        </w:rPr>
        <w:t>democratic justice in production.</w:t>
      </w:r>
    </w:p>
    <w:p w14:paraId="7EA08181" w14:textId="742AAF79" w:rsidR="005049DE" w:rsidRPr="006D19E0" w:rsidRDefault="00B02922" w:rsidP="00205DC8">
      <w:pPr>
        <w:tabs>
          <w:tab w:val="left" w:pos="7344"/>
        </w:tabs>
        <w:ind w:firstLine="720"/>
        <w:jc w:val="both"/>
        <w:rPr>
          <w:rFonts w:ascii="Garamond" w:hAnsi="Garamond" w:cstheme="minorHAnsi"/>
        </w:rPr>
      </w:pPr>
      <w:ins w:id="425" w:author="Stanczyk, Lucas" w:date="2022-09-23T20:29:00Z">
        <w:r>
          <w:rPr>
            <w:rFonts w:ascii="Garamond" w:hAnsi="Garamond" w:cstheme="minorHAnsi"/>
          </w:rPr>
          <w:t xml:space="preserve"> </w:t>
        </w:r>
      </w:ins>
      <w:r w:rsidR="005049DE" w:rsidRPr="006D19E0">
        <w:rPr>
          <w:rFonts w:ascii="Garamond" w:hAnsi="Garamond" w:cstheme="minorHAnsi"/>
        </w:rPr>
        <w:t>Chapter</w:t>
      </w:r>
      <w:r w:rsidR="00457E4C">
        <w:rPr>
          <w:rFonts w:ascii="Garamond" w:hAnsi="Garamond" w:cstheme="minorHAnsi"/>
        </w:rPr>
        <w:t>s</w:t>
      </w:r>
      <w:r w:rsidR="005049DE" w:rsidRPr="006D19E0">
        <w:rPr>
          <w:rFonts w:ascii="Garamond" w:hAnsi="Garamond" w:cstheme="minorHAnsi"/>
        </w:rPr>
        <w:t xml:space="preserve"> 3 to 5 of my dissertation critically examine and reject this </w:t>
      </w:r>
      <w:r w:rsidR="007D1F4B" w:rsidRPr="006D19E0">
        <w:rPr>
          <w:rFonts w:ascii="Garamond" w:hAnsi="Garamond" w:cstheme="minorHAnsi"/>
        </w:rPr>
        <w:t>argument.</w:t>
      </w:r>
      <w:r w:rsidR="005049DE" w:rsidRPr="006D19E0">
        <w:rPr>
          <w:rFonts w:ascii="Garamond" w:hAnsi="Garamond" w:cstheme="minorHAnsi"/>
        </w:rPr>
        <w:t xml:space="preserve"> </w:t>
      </w:r>
      <w:r w:rsidR="002F18D0" w:rsidRPr="006D19E0">
        <w:rPr>
          <w:rFonts w:ascii="Garamond" w:hAnsi="Garamond" w:cstheme="minorHAnsi"/>
        </w:rPr>
        <w:t xml:space="preserve">The Argument </w:t>
      </w:r>
      <w:del w:id="426" w:author="Stanczyk, Lucas" w:date="2022-09-23T20:42:00Z">
        <w:r w:rsidR="002F18D0" w:rsidRPr="006D19E0" w:rsidDel="007C0FA4">
          <w:rPr>
            <w:rFonts w:ascii="Garamond" w:hAnsi="Garamond" w:cstheme="minorHAnsi"/>
          </w:rPr>
          <w:delText xml:space="preserve">presupposes </w:delText>
        </w:r>
      </w:del>
      <w:ins w:id="427" w:author="Stanczyk, Lucas" w:date="2022-09-23T20:42:00Z">
        <w:r w:rsidR="007C0FA4">
          <w:rPr>
            <w:rFonts w:ascii="Garamond" w:hAnsi="Garamond" w:cstheme="minorHAnsi"/>
          </w:rPr>
          <w:t>assumes</w:t>
        </w:r>
        <w:r w:rsidR="007C0FA4" w:rsidRPr="006D19E0">
          <w:rPr>
            <w:rFonts w:ascii="Garamond" w:hAnsi="Garamond" w:cstheme="minorHAnsi"/>
          </w:rPr>
          <w:t xml:space="preserve"> </w:t>
        </w:r>
      </w:ins>
      <w:r w:rsidR="002F18D0" w:rsidRPr="006D19E0">
        <w:rPr>
          <w:rFonts w:ascii="Garamond" w:hAnsi="Garamond" w:cstheme="minorHAnsi"/>
        </w:rPr>
        <w:t xml:space="preserve">that the democratic state, </w:t>
      </w:r>
      <w:del w:id="428" w:author="Stanczyk, Lucas" w:date="2022-09-23T20:39:00Z">
        <w:r w:rsidR="002F18D0" w:rsidRPr="006D19E0" w:rsidDel="005A12AF">
          <w:rPr>
            <w:rFonts w:ascii="Garamond" w:hAnsi="Garamond" w:cstheme="minorHAnsi"/>
          </w:rPr>
          <w:delText xml:space="preserve">just </w:delText>
        </w:r>
      </w:del>
      <w:r w:rsidR="002F18D0" w:rsidRPr="006D19E0">
        <w:rPr>
          <w:rFonts w:ascii="Garamond" w:hAnsi="Garamond" w:cstheme="minorHAnsi"/>
        </w:rPr>
        <w:t xml:space="preserve">like ‘the mortal God,’ is </w:t>
      </w:r>
      <w:r w:rsidR="005049DE" w:rsidRPr="006D19E0">
        <w:rPr>
          <w:rFonts w:ascii="Garamond" w:hAnsi="Garamond" w:cstheme="minorHAnsi"/>
        </w:rPr>
        <w:t>all-powerful, all-good</w:t>
      </w:r>
      <w:del w:id="429" w:author="Stanczyk, Lucas" w:date="2022-09-23T20:41:00Z">
        <w:r w:rsidR="005049DE" w:rsidRPr="006D19E0" w:rsidDel="007C0FA4">
          <w:rPr>
            <w:rFonts w:ascii="Garamond" w:hAnsi="Garamond" w:cstheme="minorHAnsi"/>
          </w:rPr>
          <w:delText xml:space="preserve"> (legitimate)</w:delText>
        </w:r>
      </w:del>
      <w:r w:rsidR="005049DE" w:rsidRPr="006D19E0">
        <w:rPr>
          <w:rFonts w:ascii="Garamond" w:hAnsi="Garamond" w:cstheme="minorHAnsi"/>
        </w:rPr>
        <w:t xml:space="preserve">, and all-knowing </w:t>
      </w:r>
      <w:del w:id="430" w:author="Stanczyk, Lucas" w:date="2022-09-23T20:41:00Z">
        <w:r w:rsidR="005049DE" w:rsidRPr="006D19E0" w:rsidDel="007C0FA4">
          <w:rPr>
            <w:rFonts w:ascii="Garamond" w:hAnsi="Garamond" w:cstheme="minorHAnsi"/>
          </w:rPr>
          <w:delText>vis-à-vis</w:delText>
        </w:r>
      </w:del>
      <w:ins w:id="431" w:author="Stanczyk, Lucas" w:date="2022-09-23T20:41:00Z">
        <w:r w:rsidR="007C0FA4">
          <w:rPr>
            <w:rFonts w:ascii="Garamond" w:hAnsi="Garamond" w:cstheme="minorHAnsi"/>
          </w:rPr>
          <w:t>with respect to monitoring and regulating</w:t>
        </w:r>
      </w:ins>
      <w:r w:rsidR="005049DE" w:rsidRPr="006D19E0">
        <w:rPr>
          <w:rFonts w:ascii="Garamond" w:hAnsi="Garamond" w:cstheme="minorHAnsi"/>
        </w:rPr>
        <w:t xml:space="preserve"> the economy. </w:t>
      </w:r>
      <w:ins w:id="432" w:author="Stanczyk, Lucas" w:date="2022-09-23T20:42:00Z">
        <w:r w:rsidR="007C0FA4">
          <w:rPr>
            <w:rFonts w:ascii="Garamond" w:hAnsi="Garamond" w:cstheme="minorHAnsi"/>
          </w:rPr>
          <w:t xml:space="preserve">Against this assumption, </w:t>
        </w:r>
      </w:ins>
      <w:r w:rsidR="00804311" w:rsidRPr="006D19E0">
        <w:rPr>
          <w:rFonts w:ascii="Garamond" w:hAnsi="Garamond" w:cstheme="minorHAnsi"/>
        </w:rPr>
        <w:t xml:space="preserve">I argue that </w:t>
      </w:r>
      <w:del w:id="433" w:author="Stanczyk, Lucas" w:date="2022-09-23T20:39:00Z">
        <w:r w:rsidR="00804311" w:rsidRPr="006D19E0" w:rsidDel="005A12AF">
          <w:rPr>
            <w:rFonts w:ascii="Garamond" w:hAnsi="Garamond" w:cstheme="minorHAnsi"/>
          </w:rPr>
          <w:delText xml:space="preserve">it </w:delText>
        </w:r>
      </w:del>
      <w:ins w:id="434" w:author="Stanczyk, Lucas" w:date="2022-09-23T20:39:00Z">
        <w:r w:rsidR="005A12AF">
          <w:rPr>
            <w:rFonts w:ascii="Garamond" w:hAnsi="Garamond" w:cstheme="minorHAnsi"/>
          </w:rPr>
          <w:t>the state</w:t>
        </w:r>
        <w:r w:rsidR="005A12AF" w:rsidRPr="006D19E0">
          <w:rPr>
            <w:rFonts w:ascii="Garamond" w:hAnsi="Garamond" w:cstheme="minorHAnsi"/>
          </w:rPr>
          <w:t xml:space="preserve"> </w:t>
        </w:r>
      </w:ins>
      <w:r w:rsidR="00804311" w:rsidRPr="006D19E0">
        <w:rPr>
          <w:rFonts w:ascii="Garamond" w:hAnsi="Garamond" w:cstheme="minorHAnsi"/>
        </w:rPr>
        <w:t xml:space="preserve">is </w:t>
      </w:r>
      <w:del w:id="435" w:author="Stanczyk, Lucas" w:date="2022-09-23T20:42:00Z">
        <w:r w:rsidR="00804311" w:rsidRPr="006D19E0" w:rsidDel="007C0FA4">
          <w:rPr>
            <w:rFonts w:ascii="Garamond" w:hAnsi="Garamond" w:cstheme="minorHAnsi"/>
          </w:rPr>
          <w:delText xml:space="preserve">instead </w:delText>
        </w:r>
      </w:del>
      <w:r w:rsidR="005049DE" w:rsidRPr="006D19E0">
        <w:rPr>
          <w:rFonts w:ascii="Garamond" w:hAnsi="Garamond" w:cstheme="minorHAnsi"/>
        </w:rPr>
        <w:t>structurally constrained by the economy in its power, legitimacy, and knowledge.</w:t>
      </w:r>
    </w:p>
    <w:p w14:paraId="6E9525A0" w14:textId="77777777" w:rsidR="005049DE" w:rsidRPr="006D19E0" w:rsidRDefault="005049DE" w:rsidP="00205DC8">
      <w:pPr>
        <w:jc w:val="both"/>
        <w:rPr>
          <w:rFonts w:ascii="Garamond" w:hAnsi="Garamond" w:cstheme="minorHAnsi"/>
        </w:rPr>
      </w:pPr>
    </w:p>
    <w:p w14:paraId="6AD15D63" w14:textId="36772095"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The State as the Commander of the Economy</w:t>
      </w:r>
      <w:r w:rsidR="00D74902" w:rsidRPr="006D19E0">
        <w:rPr>
          <w:rFonts w:ascii="Garamond" w:hAnsi="Garamond" w:cstheme="minorHAnsi"/>
          <w:u w:val="single"/>
        </w:rPr>
        <w:t>.</w:t>
      </w:r>
    </w:p>
    <w:p w14:paraId="269A8832" w14:textId="6346AA26" w:rsidR="00D74902" w:rsidRPr="006D19E0" w:rsidRDefault="00FB6401" w:rsidP="005436A6">
      <w:pPr>
        <w:jc w:val="both"/>
        <w:rPr>
          <w:rFonts w:ascii="Garamond" w:hAnsi="Garamond" w:cstheme="minorHAnsi"/>
        </w:rPr>
      </w:pPr>
      <w:r w:rsidRPr="006D19E0">
        <w:rPr>
          <w:rFonts w:ascii="Garamond" w:hAnsi="Garamond" w:cstheme="minorHAnsi"/>
        </w:rPr>
        <w:t>T</w:t>
      </w:r>
      <w:r w:rsidR="00E0412F" w:rsidRPr="006D19E0">
        <w:rPr>
          <w:rFonts w:ascii="Garamond" w:hAnsi="Garamond" w:cstheme="minorHAnsi"/>
        </w:rPr>
        <w:t xml:space="preserve">his chapter </w:t>
      </w:r>
      <w:r w:rsidR="007A1E6F" w:rsidRPr="006D19E0">
        <w:rPr>
          <w:rFonts w:ascii="Garamond" w:hAnsi="Garamond" w:cstheme="minorHAnsi"/>
        </w:rPr>
        <w:t>critiques</w:t>
      </w:r>
      <w:r w:rsidR="00E0412F" w:rsidRPr="006D19E0">
        <w:rPr>
          <w:rFonts w:ascii="Garamond" w:hAnsi="Garamond" w:cstheme="minorHAnsi"/>
        </w:rPr>
        <w:t xml:space="preserve"> th</w:t>
      </w:r>
      <w:r w:rsidR="006A6CF0">
        <w:rPr>
          <w:rFonts w:ascii="Garamond" w:hAnsi="Garamond" w:cstheme="minorHAnsi"/>
        </w:rPr>
        <w:t>e</w:t>
      </w:r>
      <w:r w:rsidR="00E0412F" w:rsidRPr="006D19E0">
        <w:rPr>
          <w:rFonts w:ascii="Garamond" w:hAnsi="Garamond" w:cstheme="minorHAnsi"/>
        </w:rPr>
        <w:t xml:space="preserve"> </w:t>
      </w:r>
      <w:r w:rsidR="004E5E54" w:rsidRPr="006D19E0">
        <w:rPr>
          <w:rFonts w:ascii="Garamond" w:hAnsi="Garamond" w:cstheme="minorHAnsi"/>
        </w:rPr>
        <w:t>vision</w:t>
      </w:r>
      <w:r w:rsidR="00E0412F" w:rsidRPr="006D19E0">
        <w:rPr>
          <w:rFonts w:ascii="Garamond" w:hAnsi="Garamond" w:cstheme="minorHAnsi"/>
        </w:rPr>
        <w:t xml:space="preserve"> of the</w:t>
      </w:r>
      <w:r w:rsidR="007A1E6F" w:rsidRPr="006D19E0">
        <w:rPr>
          <w:rFonts w:ascii="Garamond" w:hAnsi="Garamond" w:cstheme="minorHAnsi"/>
        </w:rPr>
        <w:t xml:space="preserve"> </w:t>
      </w:r>
      <w:r w:rsidR="007A1E6F" w:rsidRPr="006D19E0">
        <w:rPr>
          <w:rFonts w:ascii="Garamond" w:hAnsi="Garamond" w:cstheme="minorHAnsi"/>
          <w:i/>
          <w:iCs/>
        </w:rPr>
        <w:t>omnipotent</w:t>
      </w:r>
      <w:r w:rsidR="00E0412F" w:rsidRPr="006D19E0">
        <w:rPr>
          <w:rFonts w:ascii="Garamond" w:hAnsi="Garamond" w:cstheme="minorHAnsi"/>
        </w:rPr>
        <w:t xml:space="preserve"> state </w:t>
      </w:r>
      <w:r w:rsidR="007A1E6F" w:rsidRPr="006D19E0">
        <w:rPr>
          <w:rFonts w:ascii="Garamond" w:hAnsi="Garamond" w:cstheme="minorHAnsi"/>
        </w:rPr>
        <w:t>by showing how private organization of production</w:t>
      </w:r>
      <w:r w:rsidR="00283642" w:rsidRPr="006D19E0">
        <w:rPr>
          <w:rFonts w:ascii="Garamond" w:hAnsi="Garamond" w:cstheme="minorHAnsi"/>
        </w:rPr>
        <w:t xml:space="preserve"> </w:t>
      </w:r>
      <w:r w:rsidR="007A1E6F" w:rsidRPr="006D19E0">
        <w:rPr>
          <w:rFonts w:ascii="Garamond" w:hAnsi="Garamond" w:cstheme="minorHAnsi"/>
        </w:rPr>
        <w:t xml:space="preserve">involves </w:t>
      </w:r>
      <w:r w:rsidR="007A1E6F" w:rsidRPr="006D19E0">
        <w:rPr>
          <w:rFonts w:ascii="Garamond" w:hAnsi="Garamond" w:cstheme="minorHAnsi"/>
          <w:i/>
          <w:iCs/>
        </w:rPr>
        <w:t>partial alienation of political power</w:t>
      </w:r>
      <w:r w:rsidR="007A1E6F" w:rsidRPr="006D19E0">
        <w:rPr>
          <w:rFonts w:ascii="Garamond" w:hAnsi="Garamond" w:cstheme="minorHAnsi"/>
        </w:rPr>
        <w:t xml:space="preserve">. </w:t>
      </w:r>
      <w:r w:rsidR="005A53DC" w:rsidRPr="006D19E0">
        <w:rPr>
          <w:rFonts w:ascii="Garamond" w:hAnsi="Garamond" w:cstheme="minorHAnsi"/>
        </w:rPr>
        <w:t xml:space="preserve">The </w:t>
      </w:r>
      <w:r w:rsidR="00DE2718" w:rsidRPr="006D19E0">
        <w:rPr>
          <w:rFonts w:ascii="Garamond" w:hAnsi="Garamond" w:cstheme="minorHAnsi"/>
        </w:rPr>
        <w:t>private economy</w:t>
      </w:r>
      <w:r w:rsidR="002713A4" w:rsidRPr="006D19E0">
        <w:rPr>
          <w:rFonts w:ascii="Garamond" w:hAnsi="Garamond" w:cstheme="minorHAnsi"/>
        </w:rPr>
        <w:t xml:space="preserve"> either </w:t>
      </w:r>
      <w:r w:rsidR="00DE2718" w:rsidRPr="006D19E0">
        <w:rPr>
          <w:rFonts w:ascii="Garamond" w:hAnsi="Garamond" w:cstheme="minorHAnsi"/>
        </w:rPr>
        <w:t>directly delimits or</w:t>
      </w:r>
      <w:r w:rsidR="00CF0AFA" w:rsidRPr="006D19E0">
        <w:rPr>
          <w:rFonts w:ascii="Garamond" w:hAnsi="Garamond" w:cstheme="minorHAnsi"/>
        </w:rPr>
        <w:t xml:space="preserve"> </w:t>
      </w:r>
      <w:r w:rsidR="00DE2718" w:rsidRPr="006D19E0">
        <w:rPr>
          <w:rFonts w:ascii="Garamond" w:hAnsi="Garamond" w:cstheme="minorHAnsi"/>
        </w:rPr>
        <w:t xml:space="preserve">structurally constrains </w:t>
      </w:r>
      <w:r w:rsidR="00CF0AFA" w:rsidRPr="006D19E0">
        <w:rPr>
          <w:rFonts w:ascii="Garamond" w:hAnsi="Garamond" w:cstheme="minorHAnsi"/>
        </w:rPr>
        <w:t>the power the state may exercise over different objects of control (</w:t>
      </w:r>
      <w:r w:rsidR="005E5A56" w:rsidRPr="006D19E0">
        <w:rPr>
          <w:rFonts w:ascii="Garamond" w:hAnsi="Garamond" w:cstheme="minorHAnsi"/>
        </w:rPr>
        <w:t>e.g., identity of the incumbents of economic positions, economic goals or policies, or the economic structure</w:t>
      </w:r>
      <w:r w:rsidR="00CF0AFA" w:rsidRPr="006D19E0">
        <w:rPr>
          <w:rFonts w:ascii="Garamond" w:hAnsi="Garamond" w:cstheme="minorHAnsi"/>
        </w:rPr>
        <w:t>) and manners of control (</w:t>
      </w:r>
      <w:r w:rsidR="00C91C43" w:rsidRPr="006D19E0">
        <w:rPr>
          <w:rFonts w:ascii="Garamond" w:hAnsi="Garamond" w:cstheme="minorHAnsi"/>
        </w:rPr>
        <w:t>e.g., direct authority/command, inducements, sanctions</w:t>
      </w:r>
      <w:r w:rsidR="00CF0AFA" w:rsidRPr="006D19E0">
        <w:rPr>
          <w:rFonts w:ascii="Garamond" w:hAnsi="Garamond" w:cstheme="minorHAnsi"/>
        </w:rPr>
        <w:t>).</w:t>
      </w:r>
      <w:r w:rsidR="00925869" w:rsidRPr="006D19E0">
        <w:rPr>
          <w:rFonts w:ascii="Garamond" w:hAnsi="Garamond" w:cstheme="minorHAnsi"/>
        </w:rPr>
        <w:t xml:space="preserve"> </w:t>
      </w:r>
      <w:r w:rsidR="00582D90">
        <w:rPr>
          <w:rFonts w:ascii="Garamond" w:hAnsi="Garamond" w:cstheme="minorHAnsi"/>
        </w:rPr>
        <w:t xml:space="preserve">Importantly, </w:t>
      </w:r>
      <w:r w:rsidR="00E1604F">
        <w:rPr>
          <w:rFonts w:ascii="Garamond" w:hAnsi="Garamond" w:cstheme="minorHAnsi"/>
        </w:rPr>
        <w:t xml:space="preserve">while </w:t>
      </w:r>
      <w:r w:rsidR="00E1604F">
        <w:rPr>
          <w:rFonts w:ascii="Garamond" w:hAnsi="Garamond" w:cstheme="minorHAnsi"/>
        </w:rPr>
        <w:lastRenderedPageBreak/>
        <w:t xml:space="preserve">Thomas </w:t>
      </w:r>
      <w:proofErr w:type="spellStart"/>
      <w:r w:rsidR="00E1604F">
        <w:rPr>
          <w:rFonts w:ascii="Garamond" w:hAnsi="Garamond" w:cstheme="minorHAnsi"/>
        </w:rPr>
        <w:t>Christiano</w:t>
      </w:r>
      <w:proofErr w:type="spellEnd"/>
      <w:r w:rsidR="00AA2954">
        <w:rPr>
          <w:rFonts w:ascii="Garamond" w:hAnsi="Garamond" w:cstheme="minorHAnsi"/>
        </w:rPr>
        <w:t xml:space="preserve"> (2010)</w:t>
      </w:r>
      <w:r w:rsidR="00E1604F">
        <w:rPr>
          <w:rFonts w:ascii="Garamond" w:hAnsi="Garamond" w:cstheme="minorHAnsi"/>
        </w:rPr>
        <w:t xml:space="preserve"> proposes to solve this problem by subordinating the private economy to the democratic assembly, I argue that </w:t>
      </w:r>
      <w:r w:rsidR="003E666B">
        <w:rPr>
          <w:rFonts w:ascii="Garamond" w:hAnsi="Garamond" w:cstheme="minorHAnsi"/>
        </w:rPr>
        <w:t xml:space="preserve">this solution fails because </w:t>
      </w:r>
      <w:r w:rsidR="007B758E">
        <w:rPr>
          <w:rFonts w:ascii="Garamond" w:hAnsi="Garamond" w:cstheme="minorHAnsi"/>
        </w:rPr>
        <w:t>the private economy not only constrains the implementation but also</w:t>
      </w:r>
      <w:r w:rsidR="005D71CB">
        <w:rPr>
          <w:rFonts w:ascii="Garamond" w:hAnsi="Garamond" w:cstheme="minorHAnsi"/>
        </w:rPr>
        <w:t xml:space="preserve"> the</w:t>
      </w:r>
      <w:r w:rsidR="007B758E">
        <w:rPr>
          <w:rFonts w:ascii="Garamond" w:hAnsi="Garamond" w:cstheme="minorHAnsi"/>
        </w:rPr>
        <w:t xml:space="preserve"> </w:t>
      </w:r>
      <w:r w:rsidR="007B758E" w:rsidRPr="005436A6">
        <w:rPr>
          <w:rFonts w:ascii="Garamond" w:hAnsi="Garamond" w:cstheme="minorHAnsi"/>
          <w:i/>
          <w:iCs/>
        </w:rPr>
        <w:t>formation</w:t>
      </w:r>
      <w:r w:rsidR="005D71CB">
        <w:rPr>
          <w:rFonts w:ascii="Garamond" w:hAnsi="Garamond" w:cstheme="minorHAnsi"/>
        </w:rPr>
        <w:t xml:space="preserve"> of the democratic will.</w:t>
      </w:r>
      <w:r w:rsidR="007B758E">
        <w:rPr>
          <w:rFonts w:ascii="Garamond" w:hAnsi="Garamond" w:cstheme="minorHAnsi"/>
        </w:rPr>
        <w:t xml:space="preserve"> A version of </w:t>
      </w:r>
      <w:r w:rsidR="00287B29">
        <w:rPr>
          <w:rFonts w:ascii="Garamond" w:hAnsi="Garamond" w:cstheme="minorHAnsi"/>
        </w:rPr>
        <w:t xml:space="preserve">my argument in this chapter </w:t>
      </w:r>
      <w:r w:rsidR="007B758E">
        <w:rPr>
          <w:rFonts w:ascii="Garamond" w:hAnsi="Garamond" w:cstheme="minorHAnsi"/>
        </w:rPr>
        <w:t xml:space="preserve">is available as a stand-alone paper </w:t>
      </w:r>
      <w:r w:rsidR="005436A6">
        <w:rPr>
          <w:rFonts w:ascii="Garamond" w:hAnsi="Garamond" w:cstheme="minorHAnsi"/>
        </w:rPr>
        <w:t>entitled “</w:t>
      </w:r>
      <w:r w:rsidR="0093757D" w:rsidRPr="005436A6">
        <w:rPr>
          <w:rFonts w:ascii="Garamond" w:hAnsi="Garamond" w:cstheme="minorHAnsi"/>
        </w:rPr>
        <w:t xml:space="preserve">Is </w:t>
      </w:r>
      <w:r w:rsidR="002A5985" w:rsidRPr="005436A6">
        <w:rPr>
          <w:rFonts w:ascii="Garamond" w:hAnsi="Garamond" w:cstheme="minorHAnsi"/>
        </w:rPr>
        <w:t xml:space="preserve">the </w:t>
      </w:r>
      <w:r w:rsidR="0093757D" w:rsidRPr="005436A6">
        <w:rPr>
          <w:rFonts w:ascii="Garamond" w:hAnsi="Garamond" w:cstheme="minorHAnsi"/>
        </w:rPr>
        <w:t>structural dependence of the state on capital a problem of capitalist insubordination?</w:t>
      </w:r>
      <w:r w:rsidR="0093757D" w:rsidRPr="006D19E0">
        <w:rPr>
          <w:rFonts w:ascii="Garamond" w:hAnsi="Garamond" w:cstheme="minorHAnsi"/>
        </w:rPr>
        <w:t>”</w:t>
      </w:r>
    </w:p>
    <w:p w14:paraId="6904C61B" w14:textId="77777777" w:rsidR="005049DE" w:rsidRPr="006D19E0" w:rsidRDefault="005049DE" w:rsidP="00205DC8">
      <w:pPr>
        <w:jc w:val="both"/>
        <w:rPr>
          <w:rFonts w:ascii="Garamond" w:hAnsi="Garamond" w:cstheme="minorHAnsi"/>
        </w:rPr>
      </w:pPr>
    </w:p>
    <w:p w14:paraId="7730F85C" w14:textId="702C7930"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The State as the Authorizer of the Economy.</w:t>
      </w:r>
      <w:r w:rsidR="00925869" w:rsidRPr="006D19E0">
        <w:rPr>
          <w:rFonts w:ascii="Garamond" w:hAnsi="Garamond" w:cstheme="minorHAnsi"/>
          <w:u w:val="single"/>
        </w:rPr>
        <w:t xml:space="preserve"> </w:t>
      </w:r>
    </w:p>
    <w:p w14:paraId="310CF6A3" w14:textId="19810F4B" w:rsidR="005049DE" w:rsidRPr="006D19E0" w:rsidRDefault="00174CE0" w:rsidP="007B753B">
      <w:pPr>
        <w:jc w:val="both"/>
        <w:rPr>
          <w:rFonts w:ascii="Garamond" w:hAnsi="Garamond" w:cstheme="minorHAnsi"/>
        </w:rPr>
      </w:pPr>
      <w:r w:rsidRPr="008B45AE">
        <w:rPr>
          <w:rFonts w:ascii="Garamond" w:hAnsi="Garamond" w:cstheme="minorHAnsi"/>
        </w:rPr>
        <w:t xml:space="preserve">This chapter argues an adequate </w:t>
      </w:r>
      <w:r w:rsidRPr="008B45AE">
        <w:rPr>
          <w:rFonts w:ascii="Garamond" w:hAnsi="Garamond" w:cstheme="minorHAnsi"/>
          <w:i/>
          <w:iCs/>
        </w:rPr>
        <w:t>economic</w:t>
      </w:r>
      <w:r w:rsidRPr="008B45AE">
        <w:rPr>
          <w:rFonts w:ascii="Garamond" w:hAnsi="Garamond" w:cstheme="minorHAnsi"/>
        </w:rPr>
        <w:t xml:space="preserve"> constitution</w:t>
      </w:r>
      <w:r w:rsidR="007B753B" w:rsidRPr="008B45AE">
        <w:rPr>
          <w:rFonts w:ascii="Garamond" w:hAnsi="Garamond" w:cstheme="minorHAnsi"/>
        </w:rPr>
        <w:t>, not just a political constitution,</w:t>
      </w:r>
      <w:r w:rsidRPr="008B45AE">
        <w:rPr>
          <w:rFonts w:ascii="Garamond" w:hAnsi="Garamond" w:cstheme="minorHAnsi"/>
        </w:rPr>
        <w:t xml:space="preserve"> is prior to state legitimacy</w:t>
      </w:r>
      <w:r w:rsidR="00AB4D63" w:rsidRPr="008B45AE">
        <w:rPr>
          <w:rFonts w:ascii="Garamond" w:hAnsi="Garamond" w:cstheme="minorHAnsi"/>
        </w:rPr>
        <w:t xml:space="preserve">. </w:t>
      </w:r>
      <w:r w:rsidR="00E010F5" w:rsidRPr="008B45AE">
        <w:rPr>
          <w:rFonts w:ascii="Garamond" w:hAnsi="Garamond" w:cstheme="minorHAnsi"/>
        </w:rPr>
        <w:t>This claim is developed as a response to</w:t>
      </w:r>
      <w:r w:rsidR="00AB4D63" w:rsidRPr="008B45AE">
        <w:rPr>
          <w:rFonts w:ascii="Garamond" w:hAnsi="Garamond" w:cstheme="minorHAnsi"/>
        </w:rPr>
        <w:t xml:space="preserve"> </w:t>
      </w:r>
      <w:r w:rsidR="007B753B" w:rsidRPr="008B45AE">
        <w:rPr>
          <w:rFonts w:ascii="Garamond" w:hAnsi="Garamond" w:cstheme="minorHAnsi"/>
        </w:rPr>
        <w:t>the following defense of the State-Above-the-Economy Argument. T</w:t>
      </w:r>
      <w:r w:rsidR="0057319B" w:rsidRPr="008B45AE">
        <w:rPr>
          <w:rFonts w:ascii="Garamond" w:hAnsi="Garamond" w:cstheme="minorHAnsi"/>
        </w:rPr>
        <w:t xml:space="preserve">he limits on state power posed by private economy </w:t>
      </w:r>
      <w:r w:rsidR="007B753B" w:rsidRPr="008B45AE">
        <w:rPr>
          <w:rFonts w:ascii="Garamond" w:hAnsi="Garamond" w:cstheme="minorHAnsi"/>
        </w:rPr>
        <w:t>are</w:t>
      </w:r>
      <w:r w:rsidR="0057319B" w:rsidRPr="008B45AE">
        <w:rPr>
          <w:rFonts w:ascii="Garamond" w:hAnsi="Garamond" w:cstheme="minorHAnsi"/>
        </w:rPr>
        <w:t xml:space="preserve"> unproblematic insofar as they are democratically authorized</w:t>
      </w:r>
      <w:r w:rsidR="00287B29" w:rsidRPr="008B45AE">
        <w:rPr>
          <w:rFonts w:ascii="Garamond" w:hAnsi="Garamond" w:cstheme="minorHAnsi"/>
        </w:rPr>
        <w:t>.</w:t>
      </w:r>
      <w:r w:rsidR="002939B4" w:rsidRPr="008B45AE">
        <w:rPr>
          <w:rFonts w:ascii="Garamond" w:hAnsi="Garamond" w:cstheme="minorHAnsi"/>
        </w:rPr>
        <w:t xml:space="preserve"> </w:t>
      </w:r>
      <w:r w:rsidR="00287B29" w:rsidRPr="008B45AE">
        <w:rPr>
          <w:rFonts w:ascii="Garamond" w:hAnsi="Garamond" w:cstheme="minorHAnsi"/>
        </w:rPr>
        <w:t>D</w:t>
      </w:r>
      <w:r w:rsidR="00CD4984" w:rsidRPr="008B45AE">
        <w:rPr>
          <w:rFonts w:ascii="Garamond" w:hAnsi="Garamond" w:cstheme="minorHAnsi"/>
        </w:rPr>
        <w:t>emocratic self-rule</w:t>
      </w:r>
      <w:r w:rsidR="00287B29" w:rsidRPr="008B45AE">
        <w:rPr>
          <w:rFonts w:ascii="Garamond" w:hAnsi="Garamond" w:cstheme="minorHAnsi"/>
        </w:rPr>
        <w:t>, the thought goes,</w:t>
      </w:r>
      <w:r w:rsidR="00CD4984" w:rsidRPr="008B45AE">
        <w:rPr>
          <w:rFonts w:ascii="Garamond" w:hAnsi="Garamond" w:cstheme="minorHAnsi"/>
        </w:rPr>
        <w:t xml:space="preserve"> involves </w:t>
      </w:r>
      <w:r w:rsidR="0057319B" w:rsidRPr="008B45AE">
        <w:rPr>
          <w:rFonts w:ascii="Garamond" w:hAnsi="Garamond" w:cstheme="minorHAnsi"/>
        </w:rPr>
        <w:t xml:space="preserve">reconciling oneself to the limits collectively decided upon and making choices </w:t>
      </w:r>
      <w:r w:rsidR="00130BBF" w:rsidRPr="008B45AE">
        <w:rPr>
          <w:rFonts w:ascii="Garamond" w:hAnsi="Garamond" w:cstheme="minorHAnsi"/>
        </w:rPr>
        <w:t>therewithin</w:t>
      </w:r>
      <w:r w:rsidR="00846719" w:rsidRPr="008B45AE">
        <w:rPr>
          <w:rFonts w:ascii="Garamond" w:hAnsi="Garamond" w:cstheme="minorHAnsi"/>
        </w:rPr>
        <w:t xml:space="preserve"> even when those limits seem </w:t>
      </w:r>
      <w:r w:rsidR="002939B4" w:rsidRPr="008B45AE">
        <w:rPr>
          <w:rFonts w:ascii="Garamond" w:hAnsi="Garamond" w:cstheme="minorHAnsi"/>
        </w:rPr>
        <w:t>problematic.</w:t>
      </w:r>
      <w:r w:rsidR="0057319B" w:rsidRPr="008B45AE">
        <w:rPr>
          <w:rFonts w:ascii="Garamond" w:hAnsi="Garamond" w:cstheme="minorHAnsi"/>
        </w:rPr>
        <w:t xml:space="preserve"> This view</w:t>
      </w:r>
      <w:r w:rsidR="00130BBF" w:rsidRPr="008B45AE">
        <w:rPr>
          <w:rFonts w:ascii="Garamond" w:hAnsi="Garamond" w:cstheme="minorHAnsi"/>
        </w:rPr>
        <w:t xml:space="preserve"> presupposes </w:t>
      </w:r>
      <w:r w:rsidR="002939B4" w:rsidRPr="008B45AE">
        <w:rPr>
          <w:rFonts w:ascii="Garamond" w:hAnsi="Garamond" w:cstheme="minorHAnsi"/>
        </w:rPr>
        <w:t xml:space="preserve">political goodness or </w:t>
      </w:r>
      <w:r w:rsidR="002939B4" w:rsidRPr="008B45AE">
        <w:rPr>
          <w:rFonts w:ascii="Garamond" w:hAnsi="Garamond" w:cstheme="minorHAnsi"/>
          <w:i/>
          <w:iCs/>
        </w:rPr>
        <w:t>legitimacy</w:t>
      </w:r>
      <w:r w:rsidR="002939B4" w:rsidRPr="008B45AE">
        <w:rPr>
          <w:rFonts w:ascii="Garamond" w:hAnsi="Garamond" w:cstheme="minorHAnsi"/>
        </w:rPr>
        <w:t xml:space="preserve"> of the democratic political procedures of the state irrespective of the hierarch</w:t>
      </w:r>
      <w:r w:rsidR="00BF2E4D" w:rsidRPr="008B45AE">
        <w:rPr>
          <w:rFonts w:ascii="Garamond" w:hAnsi="Garamond" w:cstheme="minorHAnsi"/>
        </w:rPr>
        <w:t>y of the</w:t>
      </w:r>
      <w:r w:rsidR="002939B4" w:rsidRPr="008B45AE">
        <w:rPr>
          <w:rFonts w:ascii="Garamond" w:hAnsi="Garamond" w:cstheme="minorHAnsi"/>
        </w:rPr>
        <w:t xml:space="preserve"> economy—as if divine omnibenevolence is assumed irrespective of the evils of the world.</w:t>
      </w:r>
      <w:r w:rsidR="00BB723D" w:rsidRPr="008B45AE">
        <w:rPr>
          <w:rFonts w:ascii="Garamond" w:hAnsi="Garamond" w:cstheme="minorHAnsi"/>
        </w:rPr>
        <w:t xml:space="preserve"> I argue that this presupposition must be rejected</w:t>
      </w:r>
      <w:r w:rsidR="007259A4" w:rsidRPr="008B45AE">
        <w:rPr>
          <w:rFonts w:ascii="Garamond" w:hAnsi="Garamond" w:cstheme="minorHAnsi"/>
        </w:rPr>
        <w:t>.</w:t>
      </w:r>
      <w:r w:rsidR="006A36B7">
        <w:rPr>
          <w:rFonts w:ascii="Garamond" w:hAnsi="Garamond" w:cstheme="minorHAnsi"/>
        </w:rPr>
        <w:t xml:space="preserve"> </w:t>
      </w:r>
      <w:r w:rsidR="004548F4">
        <w:rPr>
          <w:rFonts w:ascii="Garamond" w:hAnsi="Garamond" w:cstheme="minorHAnsi"/>
        </w:rPr>
        <w:t xml:space="preserve">Because the democratic will is formed under the constraints of the economy, </w:t>
      </w:r>
      <w:r w:rsidR="00A1075C">
        <w:rPr>
          <w:rFonts w:ascii="Garamond" w:hAnsi="Garamond" w:cstheme="minorHAnsi"/>
        </w:rPr>
        <w:t xml:space="preserve">the state political institutions cannot claim legitimacy </w:t>
      </w:r>
      <w:r w:rsidR="00910450">
        <w:rPr>
          <w:rFonts w:ascii="Garamond" w:hAnsi="Garamond" w:cstheme="minorHAnsi"/>
        </w:rPr>
        <w:t>independently of the economic structure.</w:t>
      </w:r>
    </w:p>
    <w:p w14:paraId="6AE453F0" w14:textId="77777777" w:rsidR="0057319B" w:rsidRPr="006D19E0" w:rsidRDefault="0057319B" w:rsidP="00205DC8">
      <w:pPr>
        <w:jc w:val="both"/>
        <w:rPr>
          <w:rFonts w:ascii="Garamond" w:hAnsi="Garamond" w:cstheme="minorHAnsi"/>
        </w:rPr>
      </w:pPr>
    </w:p>
    <w:p w14:paraId="595E9132" w14:textId="63D808FA"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 xml:space="preserve">The State as the All-Knower of the Economy. </w:t>
      </w:r>
    </w:p>
    <w:p w14:paraId="71DD568E" w14:textId="50C00F91" w:rsidR="00F91D69" w:rsidRPr="006D19E0" w:rsidRDefault="00F91D69" w:rsidP="00D111B9">
      <w:pPr>
        <w:jc w:val="both"/>
        <w:rPr>
          <w:rFonts w:ascii="Garamond" w:hAnsi="Garamond" w:cstheme="minorHAnsi"/>
        </w:rPr>
      </w:pPr>
      <w:r w:rsidRPr="006D19E0">
        <w:rPr>
          <w:rFonts w:ascii="Garamond" w:hAnsi="Garamond" w:cstheme="minorHAnsi"/>
        </w:rPr>
        <w:t xml:space="preserve">The idea that the state controls and makes legitimate political decisions about the economy implicitly assumes that the state is </w:t>
      </w:r>
      <w:r w:rsidRPr="006D19E0">
        <w:rPr>
          <w:rFonts w:ascii="Garamond" w:hAnsi="Garamond" w:cstheme="minorHAnsi"/>
          <w:i/>
          <w:iCs/>
        </w:rPr>
        <w:t>omniscient</w:t>
      </w:r>
      <w:r w:rsidRPr="006D19E0">
        <w:rPr>
          <w:rFonts w:ascii="Garamond" w:hAnsi="Garamond" w:cstheme="minorHAnsi"/>
        </w:rPr>
        <w:t xml:space="preserve">, i.e., has unconstrained access to information about the economy. This chapter develops a critique of this conception of the state as omniscient institution </w:t>
      </w:r>
      <w:proofErr w:type="gramStart"/>
      <w:r w:rsidRPr="006D19E0">
        <w:rPr>
          <w:rFonts w:ascii="Garamond" w:hAnsi="Garamond" w:cstheme="minorHAnsi"/>
        </w:rPr>
        <w:t>on the basis of</w:t>
      </w:r>
      <w:proofErr w:type="gramEnd"/>
      <w:r w:rsidRPr="006D19E0">
        <w:rPr>
          <w:rFonts w:ascii="Garamond" w:hAnsi="Garamond" w:cstheme="minorHAnsi"/>
        </w:rPr>
        <w:t xml:space="preserve"> (1) the </w:t>
      </w:r>
      <w:r w:rsidRPr="006D19E0">
        <w:rPr>
          <w:rFonts w:ascii="Garamond" w:hAnsi="Garamond" w:cstheme="minorHAnsi"/>
          <w:i/>
          <w:iCs/>
        </w:rPr>
        <w:t xml:space="preserve">general </w:t>
      </w:r>
      <w:r w:rsidRPr="006D19E0">
        <w:rPr>
          <w:rFonts w:ascii="Garamond" w:hAnsi="Garamond" w:cstheme="minorHAnsi"/>
        </w:rPr>
        <w:t xml:space="preserve">limits on state knowledge present in </w:t>
      </w:r>
      <w:r w:rsidRPr="006D19E0">
        <w:rPr>
          <w:rFonts w:ascii="Garamond" w:hAnsi="Garamond" w:cstheme="minorHAnsi"/>
          <w:i/>
          <w:iCs/>
        </w:rPr>
        <w:t>any</w:t>
      </w:r>
      <w:r w:rsidRPr="006D19E0">
        <w:rPr>
          <w:rFonts w:ascii="Garamond" w:hAnsi="Garamond" w:cstheme="minorHAnsi"/>
        </w:rPr>
        <w:t xml:space="preserve"> feasible and justifiable politico-economic system, and (2) the constraints on the state knowledge posed by specifically </w:t>
      </w:r>
      <w:r w:rsidRPr="006D19E0">
        <w:rPr>
          <w:rFonts w:ascii="Garamond" w:hAnsi="Garamond" w:cstheme="minorHAnsi"/>
          <w:i/>
          <w:iCs/>
        </w:rPr>
        <w:t xml:space="preserve">private </w:t>
      </w:r>
      <w:r w:rsidRPr="006D19E0">
        <w:rPr>
          <w:rFonts w:ascii="Garamond" w:hAnsi="Garamond" w:cstheme="minorHAnsi"/>
        </w:rPr>
        <w:t xml:space="preserve">economy in the form of intellectual property, proprietary information, trade secrets, </w:t>
      </w:r>
      <w:r w:rsidR="00DA3789" w:rsidRPr="006D19E0">
        <w:rPr>
          <w:rFonts w:ascii="Garamond" w:hAnsi="Garamond" w:cstheme="minorHAnsi"/>
        </w:rPr>
        <w:t>or patents</w:t>
      </w:r>
      <w:r w:rsidRPr="006D19E0">
        <w:rPr>
          <w:rFonts w:ascii="Garamond" w:hAnsi="Garamond" w:cstheme="minorHAnsi"/>
        </w:rPr>
        <w:t xml:space="preserve">. I </w:t>
      </w:r>
      <w:r w:rsidR="00D073A6">
        <w:rPr>
          <w:rFonts w:ascii="Garamond" w:hAnsi="Garamond" w:cstheme="minorHAnsi"/>
        </w:rPr>
        <w:t xml:space="preserve">show how the epistemic dependence of the state on the economy has been a common concern across </w:t>
      </w:r>
      <w:r w:rsidRPr="006D19E0">
        <w:rPr>
          <w:rFonts w:ascii="Garamond" w:hAnsi="Garamond" w:cstheme="minorHAnsi"/>
        </w:rPr>
        <w:t xml:space="preserve">ideological spectrum </w:t>
      </w:r>
      <w:r w:rsidR="00D073A6">
        <w:rPr>
          <w:rFonts w:ascii="Garamond" w:hAnsi="Garamond" w:cstheme="minorHAnsi"/>
        </w:rPr>
        <w:t xml:space="preserve">as in </w:t>
      </w:r>
      <w:r w:rsidRPr="006D19E0">
        <w:rPr>
          <w:rFonts w:ascii="Garamond" w:hAnsi="Garamond" w:cstheme="minorHAnsi"/>
        </w:rPr>
        <w:t>Hayek, Marx, and James Scott)</w:t>
      </w:r>
      <w:r w:rsidR="00D073A6">
        <w:rPr>
          <w:rFonts w:ascii="Garamond" w:hAnsi="Garamond" w:cstheme="minorHAnsi"/>
        </w:rPr>
        <w:t xml:space="preserve">. I also draw upon </w:t>
      </w:r>
      <w:r w:rsidRPr="006D19E0">
        <w:rPr>
          <w:rFonts w:ascii="Garamond" w:hAnsi="Garamond" w:cstheme="minorHAnsi"/>
        </w:rPr>
        <w:t>concrete historical cases</w:t>
      </w:r>
      <w:r w:rsidR="006D0EBE">
        <w:rPr>
          <w:rFonts w:ascii="Garamond" w:hAnsi="Garamond" w:cstheme="minorHAnsi"/>
        </w:rPr>
        <w:t>. For example</w:t>
      </w:r>
      <w:r w:rsidR="00E23228">
        <w:rPr>
          <w:rFonts w:ascii="Garamond" w:hAnsi="Garamond" w:cstheme="minorHAnsi"/>
        </w:rPr>
        <w:t>,</w:t>
      </w:r>
      <w:r w:rsidRPr="006D19E0">
        <w:rPr>
          <w:rFonts w:ascii="Garamond" w:hAnsi="Garamond" w:cstheme="minorHAnsi"/>
        </w:rPr>
        <w:t xml:space="preserve"> epistemic concerns about the opacity of production costs motivated nationalization attempts during the American wartime industrial mobilization</w:t>
      </w:r>
      <w:r w:rsidR="00E23228">
        <w:rPr>
          <w:rFonts w:ascii="Garamond" w:hAnsi="Garamond" w:cstheme="minorHAnsi"/>
        </w:rPr>
        <w:t>;</w:t>
      </w:r>
      <w:r w:rsidR="00DA3789" w:rsidRPr="006D19E0">
        <w:rPr>
          <w:rFonts w:ascii="Garamond" w:hAnsi="Garamond" w:cstheme="minorHAnsi"/>
        </w:rPr>
        <w:t xml:space="preserve"> and</w:t>
      </w:r>
      <w:r w:rsidRPr="006D19E0">
        <w:rPr>
          <w:rFonts w:ascii="Garamond" w:hAnsi="Garamond" w:cstheme="minorHAnsi"/>
        </w:rPr>
        <w:t xml:space="preserve"> the </w:t>
      </w:r>
      <w:r w:rsidR="00E23228">
        <w:rPr>
          <w:rFonts w:ascii="Garamond" w:hAnsi="Garamond" w:cstheme="minorHAnsi"/>
        </w:rPr>
        <w:t xml:space="preserve">trade secret protections for the semiconductor producers in South Korea constrained </w:t>
      </w:r>
      <w:r w:rsidR="008A30B2">
        <w:rPr>
          <w:rFonts w:ascii="Garamond" w:hAnsi="Garamond" w:cstheme="minorHAnsi"/>
        </w:rPr>
        <w:t>the court</w:t>
      </w:r>
      <w:r w:rsidR="008617DC">
        <w:rPr>
          <w:rFonts w:ascii="Garamond" w:hAnsi="Garamond" w:cstheme="minorHAnsi"/>
        </w:rPr>
        <w:t xml:space="preserve"> decision making over </w:t>
      </w:r>
      <w:r w:rsidR="00C31D78">
        <w:rPr>
          <w:rFonts w:ascii="Garamond" w:hAnsi="Garamond" w:cstheme="minorHAnsi"/>
        </w:rPr>
        <w:t xml:space="preserve">workers’ </w:t>
      </w:r>
      <w:r w:rsidR="008617DC">
        <w:rPr>
          <w:rFonts w:ascii="Garamond" w:hAnsi="Garamond" w:cstheme="minorHAnsi"/>
        </w:rPr>
        <w:t xml:space="preserve">occupational diseases </w:t>
      </w:r>
      <w:r w:rsidR="00C31D78">
        <w:rPr>
          <w:rFonts w:ascii="Garamond" w:hAnsi="Garamond" w:cstheme="minorHAnsi"/>
        </w:rPr>
        <w:t>developed</w:t>
      </w:r>
      <w:r w:rsidR="008617DC">
        <w:rPr>
          <w:rFonts w:ascii="Garamond" w:hAnsi="Garamond" w:cstheme="minorHAnsi"/>
        </w:rPr>
        <w:t xml:space="preserve"> </w:t>
      </w:r>
      <w:r w:rsidR="00D111B9">
        <w:rPr>
          <w:rFonts w:ascii="Garamond" w:hAnsi="Garamond" w:cstheme="minorHAnsi"/>
        </w:rPr>
        <w:t>in semiconductor factories.</w:t>
      </w:r>
    </w:p>
    <w:p w14:paraId="258DDDD8" w14:textId="77777777" w:rsidR="005049DE" w:rsidRPr="006D19E0" w:rsidRDefault="005049DE" w:rsidP="00205DC8">
      <w:pPr>
        <w:tabs>
          <w:tab w:val="left" w:pos="7344"/>
        </w:tabs>
        <w:jc w:val="both"/>
        <w:rPr>
          <w:rFonts w:ascii="Garamond" w:hAnsi="Garamond" w:cstheme="minorHAnsi"/>
        </w:rPr>
      </w:pPr>
    </w:p>
    <w:p w14:paraId="4E845F24" w14:textId="77777777" w:rsidR="005049DE" w:rsidRPr="006D19E0" w:rsidRDefault="005049DE" w:rsidP="00205DC8">
      <w:pPr>
        <w:tabs>
          <w:tab w:val="left" w:pos="7344"/>
        </w:tabs>
        <w:jc w:val="both"/>
        <w:rPr>
          <w:rFonts w:ascii="Garamond" w:hAnsi="Garamond" w:cstheme="minorHAnsi"/>
          <w:b/>
          <w:bCs/>
        </w:rPr>
      </w:pPr>
      <w:r w:rsidRPr="006D19E0">
        <w:rPr>
          <w:rFonts w:ascii="Garamond" w:hAnsi="Garamond" w:cstheme="minorHAnsi"/>
          <w:b/>
          <w:bCs/>
        </w:rPr>
        <w:t>Part III. Reframing and Reimagining: The Democratic Politico-Economic Interdependence</w:t>
      </w:r>
    </w:p>
    <w:p w14:paraId="4742C058" w14:textId="517C1898"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The third part of the project reframes existing questions and (re)opens neglected questions </w:t>
      </w:r>
      <w:proofErr w:type="gramStart"/>
      <w:r w:rsidRPr="006D19E0">
        <w:rPr>
          <w:rFonts w:ascii="Garamond" w:hAnsi="Garamond" w:cstheme="minorHAnsi"/>
        </w:rPr>
        <w:t>in light of</w:t>
      </w:r>
      <w:proofErr w:type="gramEnd"/>
      <w:r w:rsidRPr="006D19E0">
        <w:rPr>
          <w:rFonts w:ascii="Garamond" w:hAnsi="Garamond" w:cstheme="minorHAnsi"/>
        </w:rPr>
        <w:t xml:space="preserve"> the first two parts. That is, when our economic cooperation is hierarchically organized and when the democratic state falls short of neutralizing but is instead structurally constrained by the economic hierarchy, what does democratic justice require of our economic institutions? My research questions </w:t>
      </w:r>
      <w:r w:rsidR="00C7453F" w:rsidRPr="006D19E0">
        <w:rPr>
          <w:rFonts w:ascii="Garamond" w:hAnsi="Garamond" w:cstheme="minorHAnsi"/>
        </w:rPr>
        <w:t xml:space="preserve">are </w:t>
      </w:r>
      <w:r w:rsidRPr="006D19E0">
        <w:rPr>
          <w:rFonts w:ascii="Garamond" w:hAnsi="Garamond" w:cstheme="minorHAnsi"/>
        </w:rPr>
        <w:t xml:space="preserve">currently </w:t>
      </w:r>
      <w:r w:rsidR="00C7453F" w:rsidRPr="006D19E0">
        <w:rPr>
          <w:rFonts w:ascii="Garamond" w:hAnsi="Garamond" w:cstheme="minorHAnsi"/>
        </w:rPr>
        <w:t xml:space="preserve">structured </w:t>
      </w:r>
      <w:r w:rsidRPr="006D19E0">
        <w:rPr>
          <w:rFonts w:ascii="Garamond" w:hAnsi="Garamond" w:cstheme="minorHAnsi"/>
        </w:rPr>
        <w:t>around the following themes</w:t>
      </w:r>
      <w:r w:rsidR="00361169" w:rsidRPr="006D19E0">
        <w:rPr>
          <w:rFonts w:ascii="Garamond" w:hAnsi="Garamond" w:cstheme="minorHAnsi"/>
        </w:rPr>
        <w:t>.</w:t>
      </w:r>
    </w:p>
    <w:p w14:paraId="66D9C8C2" w14:textId="77777777" w:rsidR="005049DE" w:rsidRPr="006D19E0" w:rsidRDefault="005049DE" w:rsidP="00205DC8">
      <w:pPr>
        <w:tabs>
          <w:tab w:val="left" w:pos="7344"/>
        </w:tabs>
        <w:jc w:val="both"/>
        <w:rPr>
          <w:rFonts w:ascii="Garamond" w:hAnsi="Garamond" w:cstheme="minorHAnsi"/>
        </w:rPr>
      </w:pPr>
    </w:p>
    <w:p w14:paraId="2CFA336C" w14:textId="77777777" w:rsidR="00634B7A" w:rsidRPr="006D19E0" w:rsidRDefault="005049DE" w:rsidP="00205DC8">
      <w:pPr>
        <w:tabs>
          <w:tab w:val="left" w:pos="7344"/>
        </w:tabs>
        <w:jc w:val="both"/>
        <w:rPr>
          <w:rFonts w:ascii="Garamond" w:hAnsi="Garamond" w:cstheme="minorHAnsi"/>
        </w:rPr>
      </w:pPr>
      <w:r w:rsidRPr="006D19E0">
        <w:rPr>
          <w:rFonts w:ascii="Garamond" w:hAnsi="Garamond" w:cstheme="minorHAnsi"/>
          <w:u w:val="single"/>
        </w:rPr>
        <w:t>What, if anything, is undemocratic about structural dependence?</w:t>
      </w:r>
      <w:r w:rsidRPr="006D19E0">
        <w:rPr>
          <w:rFonts w:ascii="Garamond" w:hAnsi="Garamond" w:cstheme="minorHAnsi"/>
        </w:rPr>
        <w:t xml:space="preserve"> </w:t>
      </w:r>
    </w:p>
    <w:p w14:paraId="4BF79DAE" w14:textId="268D5AE1"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Much of existing treatment of the structural dependence of the state on capital regards it as </w:t>
      </w:r>
      <w:r w:rsidRPr="006D19E0">
        <w:rPr>
          <w:rFonts w:ascii="Garamond" w:hAnsi="Garamond" w:cstheme="minorHAnsi"/>
          <w:i/>
          <w:iCs/>
        </w:rPr>
        <w:t>un</w:t>
      </w:r>
      <w:r w:rsidRPr="006D19E0">
        <w:rPr>
          <w:rFonts w:ascii="Garamond" w:hAnsi="Garamond" w:cstheme="minorHAnsi"/>
        </w:rPr>
        <w:t xml:space="preserve">democratic. </w:t>
      </w:r>
      <w:r w:rsidR="00973CA3">
        <w:rPr>
          <w:rFonts w:ascii="Garamond" w:hAnsi="Garamond" w:cstheme="minorHAnsi"/>
        </w:rPr>
        <w:t xml:space="preserve">The charge of democratic defect </w:t>
      </w:r>
      <w:r w:rsidRPr="006D19E0">
        <w:rPr>
          <w:rFonts w:ascii="Garamond" w:hAnsi="Garamond" w:cstheme="minorHAnsi"/>
        </w:rPr>
        <w:t xml:space="preserve">presupposes a </w:t>
      </w:r>
      <w:r w:rsidRPr="006D19E0">
        <w:rPr>
          <w:rFonts w:ascii="Garamond" w:hAnsi="Garamond" w:cstheme="minorHAnsi"/>
          <w:i/>
          <w:iCs/>
        </w:rPr>
        <w:t xml:space="preserve">democratic </w:t>
      </w:r>
      <w:r w:rsidRPr="006D19E0">
        <w:rPr>
          <w:rFonts w:ascii="Garamond" w:hAnsi="Garamond" w:cstheme="minorHAnsi"/>
        </w:rPr>
        <w:t>state-economy relationship. However, we do not yet have an adequate theory of this topic</w:t>
      </w:r>
      <w:r w:rsidR="008716CE">
        <w:rPr>
          <w:rFonts w:ascii="Garamond" w:hAnsi="Garamond" w:cstheme="minorHAnsi"/>
        </w:rPr>
        <w:t xml:space="preserve">. </w:t>
      </w:r>
      <w:r w:rsidRPr="006D19E0">
        <w:rPr>
          <w:rFonts w:ascii="Garamond" w:hAnsi="Garamond" w:cstheme="minorHAnsi"/>
        </w:rPr>
        <w:t xml:space="preserve">I argue </w:t>
      </w:r>
      <w:r w:rsidR="008716CE">
        <w:rPr>
          <w:rFonts w:ascii="Garamond" w:hAnsi="Garamond" w:cstheme="minorHAnsi"/>
        </w:rPr>
        <w:t xml:space="preserve">so </w:t>
      </w:r>
      <w:r w:rsidRPr="006D19E0">
        <w:rPr>
          <w:rFonts w:ascii="Garamond" w:hAnsi="Garamond" w:cstheme="minorHAnsi"/>
        </w:rPr>
        <w:t xml:space="preserve">by examining and rejecting two candidate theories. According to the </w:t>
      </w:r>
      <w:r w:rsidRPr="006D19E0">
        <w:rPr>
          <w:rFonts w:ascii="Garamond" w:hAnsi="Garamond" w:cstheme="minorHAnsi"/>
          <w:i/>
          <w:iCs/>
        </w:rPr>
        <w:t>Subordination View</w:t>
      </w:r>
      <w:r w:rsidR="0068250F" w:rsidRPr="006D19E0">
        <w:rPr>
          <w:rFonts w:ascii="Garamond" w:hAnsi="Garamond" w:cstheme="minorHAnsi"/>
        </w:rPr>
        <w:t xml:space="preserve">, </w:t>
      </w:r>
      <w:r w:rsidRPr="006D19E0">
        <w:rPr>
          <w:rFonts w:ascii="Garamond" w:hAnsi="Garamond" w:cstheme="minorHAnsi"/>
        </w:rPr>
        <w:t xml:space="preserve">all patterns of structural dependence are problematic because they constitute failures of the state political institutions to </w:t>
      </w:r>
      <w:r w:rsidR="007C60F3" w:rsidRPr="006D19E0">
        <w:rPr>
          <w:rFonts w:ascii="Garamond" w:hAnsi="Garamond" w:cstheme="minorHAnsi"/>
        </w:rPr>
        <w:t xml:space="preserve">maintain independence from and </w:t>
      </w:r>
      <w:r w:rsidRPr="006D19E0">
        <w:rPr>
          <w:rFonts w:ascii="Garamond" w:hAnsi="Garamond" w:cstheme="minorHAnsi"/>
        </w:rPr>
        <w:t xml:space="preserve">subordinate the economy. This is implausible. The democratic state cannot and should not seek to subordinate the economy because it requires totalitarian elimination of local </w:t>
      </w:r>
      <w:r w:rsidR="008716CE">
        <w:rPr>
          <w:rFonts w:ascii="Garamond" w:hAnsi="Garamond" w:cstheme="minorHAnsi"/>
        </w:rPr>
        <w:t>discretion</w:t>
      </w:r>
      <w:r w:rsidR="00E17580">
        <w:rPr>
          <w:rFonts w:ascii="Garamond" w:hAnsi="Garamond" w:cstheme="minorHAnsi"/>
        </w:rPr>
        <w:t xml:space="preserve"> of producers</w:t>
      </w:r>
      <w:r w:rsidRPr="006D19E0">
        <w:rPr>
          <w:rFonts w:ascii="Garamond" w:hAnsi="Garamond" w:cstheme="minorHAnsi"/>
        </w:rPr>
        <w:t xml:space="preserve">, </w:t>
      </w:r>
      <w:r w:rsidR="00046FB8">
        <w:rPr>
          <w:rFonts w:ascii="Garamond" w:hAnsi="Garamond" w:cstheme="minorHAnsi"/>
        </w:rPr>
        <w:t xml:space="preserve">when producer discretion deserves protection </w:t>
      </w:r>
      <w:r w:rsidR="000E48B5">
        <w:rPr>
          <w:rFonts w:ascii="Garamond" w:hAnsi="Garamond" w:cstheme="minorHAnsi"/>
        </w:rPr>
        <w:t>as they</w:t>
      </w:r>
      <w:r w:rsidRPr="006D19E0">
        <w:rPr>
          <w:rFonts w:ascii="Garamond" w:hAnsi="Garamond" w:cstheme="minorHAnsi"/>
        </w:rPr>
        <w:t xml:space="preserve"> implicate important interests of </w:t>
      </w:r>
      <w:r w:rsidRPr="006D19E0">
        <w:rPr>
          <w:rFonts w:ascii="Garamond" w:hAnsi="Garamond" w:cstheme="minorHAnsi"/>
        </w:rPr>
        <w:lastRenderedPageBreak/>
        <w:t xml:space="preserve">democratic citizenship. Nor is the opposite view defensible, according to which no structural dependence is problematic. Democratic self-determination, especially transformation, of the economy is impossible </w:t>
      </w:r>
      <w:r w:rsidRPr="00DE05B6">
        <w:rPr>
          <w:rFonts w:ascii="Garamond" w:hAnsi="Garamond" w:cstheme="minorHAnsi"/>
        </w:rPr>
        <w:t xml:space="preserve">when the state is </w:t>
      </w:r>
      <w:r w:rsidR="00686BDA" w:rsidRPr="00DE05B6">
        <w:rPr>
          <w:rFonts w:ascii="Garamond" w:hAnsi="Garamond" w:cstheme="minorHAnsi"/>
        </w:rPr>
        <w:t xml:space="preserve">excessively </w:t>
      </w:r>
      <w:r w:rsidRPr="00DE05B6">
        <w:rPr>
          <w:rFonts w:ascii="Garamond" w:hAnsi="Garamond" w:cstheme="minorHAnsi"/>
        </w:rPr>
        <w:t>constrained</w:t>
      </w:r>
      <w:r w:rsidR="00DE05B6" w:rsidRPr="00DE05B6">
        <w:rPr>
          <w:rFonts w:ascii="Garamond" w:hAnsi="Garamond" w:cstheme="minorHAnsi"/>
        </w:rPr>
        <w:t xml:space="preserve"> by the economic powers</w:t>
      </w:r>
      <w:r w:rsidRPr="00DE05B6">
        <w:rPr>
          <w:rFonts w:ascii="Garamond" w:hAnsi="Garamond" w:cstheme="minorHAnsi"/>
        </w:rPr>
        <w:t xml:space="preserve"> to the extent that</w:t>
      </w:r>
      <w:r w:rsidR="00DE05B6" w:rsidRPr="00DE05B6">
        <w:rPr>
          <w:rFonts w:ascii="Garamond" w:hAnsi="Garamond" w:cstheme="minorHAnsi"/>
        </w:rPr>
        <w:t xml:space="preserve"> it is inefficacious.</w:t>
      </w:r>
      <w:r w:rsidRPr="006D19E0">
        <w:rPr>
          <w:rFonts w:ascii="Garamond" w:hAnsi="Garamond" w:cstheme="minorHAnsi"/>
        </w:rPr>
        <w:t xml:space="preserve"> </w:t>
      </w:r>
      <w:r w:rsidR="000835FF" w:rsidRPr="006D19E0">
        <w:rPr>
          <w:rFonts w:ascii="Garamond" w:hAnsi="Garamond" w:cstheme="minorHAnsi"/>
        </w:rPr>
        <w:t xml:space="preserve">What we need is </w:t>
      </w:r>
      <w:r w:rsidRPr="006D19E0">
        <w:rPr>
          <w:rFonts w:ascii="Garamond" w:hAnsi="Garamond" w:cstheme="minorHAnsi"/>
        </w:rPr>
        <w:t xml:space="preserve">a theory of the democratic form of state-economy </w:t>
      </w:r>
      <w:r w:rsidRPr="006D19E0">
        <w:rPr>
          <w:rFonts w:ascii="Garamond" w:hAnsi="Garamond" w:cstheme="minorHAnsi"/>
          <w:i/>
          <w:iCs/>
        </w:rPr>
        <w:t>interdependence</w:t>
      </w:r>
      <w:r w:rsidRPr="006D19E0">
        <w:rPr>
          <w:rFonts w:ascii="Garamond" w:hAnsi="Garamond" w:cstheme="minorHAnsi"/>
        </w:rPr>
        <w:t xml:space="preserve">. </w:t>
      </w:r>
    </w:p>
    <w:p w14:paraId="756908EE" w14:textId="77777777" w:rsidR="005049DE" w:rsidRPr="006D19E0" w:rsidRDefault="005049DE" w:rsidP="00205DC8">
      <w:pPr>
        <w:tabs>
          <w:tab w:val="left" w:pos="7344"/>
        </w:tabs>
        <w:jc w:val="both"/>
        <w:rPr>
          <w:rFonts w:ascii="Garamond" w:hAnsi="Garamond" w:cstheme="minorHAnsi"/>
        </w:rPr>
      </w:pPr>
    </w:p>
    <w:p w14:paraId="6951904F" w14:textId="77777777" w:rsidR="00292DE0" w:rsidRPr="006D19E0" w:rsidRDefault="005049DE" w:rsidP="00205DC8">
      <w:pPr>
        <w:tabs>
          <w:tab w:val="left" w:pos="7344"/>
        </w:tabs>
        <w:jc w:val="both"/>
        <w:rPr>
          <w:rFonts w:ascii="Garamond" w:hAnsi="Garamond" w:cstheme="minorHAnsi"/>
          <w:u w:val="single"/>
        </w:rPr>
      </w:pPr>
      <w:r w:rsidRPr="006D19E0">
        <w:rPr>
          <w:rFonts w:ascii="Garamond" w:hAnsi="Garamond" w:cstheme="minorHAnsi"/>
          <w:u w:val="single"/>
        </w:rPr>
        <w:t>Workplace Democracy: Reframing the Debate.</w:t>
      </w:r>
    </w:p>
    <w:p w14:paraId="3604AE27" w14:textId="17E4368B" w:rsidR="00EE526B" w:rsidRPr="006D19E0" w:rsidRDefault="00752141" w:rsidP="00205DC8">
      <w:pPr>
        <w:tabs>
          <w:tab w:val="left" w:pos="7344"/>
        </w:tabs>
        <w:jc w:val="both"/>
        <w:rPr>
          <w:rFonts w:ascii="Garamond" w:hAnsi="Garamond" w:cstheme="minorHAnsi"/>
        </w:rPr>
      </w:pPr>
      <w:r>
        <w:rPr>
          <w:rFonts w:ascii="Garamond" w:hAnsi="Garamond" w:cstheme="minorHAnsi"/>
        </w:rPr>
        <w:t xml:space="preserve">The state-economy interdependence </w:t>
      </w:r>
      <w:r w:rsidR="00B20AFC">
        <w:rPr>
          <w:rFonts w:ascii="Garamond" w:hAnsi="Garamond" w:cstheme="minorHAnsi"/>
        </w:rPr>
        <w:t>informs what a full-fledged defense of workplace democracy should look like</w:t>
      </w:r>
      <w:r w:rsidR="005D738A">
        <w:rPr>
          <w:rFonts w:ascii="Garamond" w:hAnsi="Garamond" w:cstheme="minorHAnsi"/>
        </w:rPr>
        <w:t xml:space="preserve"> and demands </w:t>
      </w:r>
      <w:r w:rsidR="00EE4EE6" w:rsidRPr="006D19E0">
        <w:rPr>
          <w:rFonts w:ascii="Garamond" w:hAnsi="Garamond" w:cstheme="minorHAnsi"/>
        </w:rPr>
        <w:t>reconsideration of</w:t>
      </w:r>
      <w:r w:rsidR="00AE4442" w:rsidRPr="006D19E0">
        <w:rPr>
          <w:rFonts w:ascii="Garamond" w:hAnsi="Garamond" w:cstheme="minorHAnsi"/>
        </w:rPr>
        <w:t xml:space="preserve"> prominent</w:t>
      </w:r>
      <w:r w:rsidR="005D738A">
        <w:rPr>
          <w:rFonts w:ascii="Garamond" w:hAnsi="Garamond" w:cstheme="minorHAnsi"/>
        </w:rPr>
        <w:t xml:space="preserve"> existing</w:t>
      </w:r>
      <w:r w:rsidR="00AE4442" w:rsidRPr="006D19E0">
        <w:rPr>
          <w:rFonts w:ascii="Garamond" w:hAnsi="Garamond" w:cstheme="minorHAnsi"/>
        </w:rPr>
        <w:t xml:space="preserve"> arguments</w:t>
      </w:r>
      <w:r w:rsidR="005D738A">
        <w:rPr>
          <w:rFonts w:ascii="Garamond" w:hAnsi="Garamond" w:cstheme="minorHAnsi"/>
        </w:rPr>
        <w:t>.</w:t>
      </w:r>
      <w:r w:rsidR="00EE526B" w:rsidRPr="006D19E0">
        <w:rPr>
          <w:rFonts w:ascii="Garamond" w:hAnsi="Garamond" w:cstheme="minorHAnsi"/>
        </w:rPr>
        <w:t xml:space="preserve"> </w:t>
      </w:r>
      <w:r w:rsidR="00EB1074" w:rsidRPr="006D19E0">
        <w:rPr>
          <w:rFonts w:ascii="Garamond" w:hAnsi="Garamond" w:cstheme="minorHAnsi"/>
        </w:rPr>
        <w:t xml:space="preserve">On the one hand, </w:t>
      </w:r>
      <w:r w:rsidR="008A4C87">
        <w:rPr>
          <w:rFonts w:ascii="Garamond" w:hAnsi="Garamond" w:cstheme="minorHAnsi"/>
        </w:rPr>
        <w:t xml:space="preserve">it removes the strongest </w:t>
      </w:r>
      <w:r w:rsidR="00F8786C">
        <w:rPr>
          <w:rFonts w:ascii="Garamond" w:hAnsi="Garamond" w:cstheme="minorHAnsi"/>
        </w:rPr>
        <w:t>objection to</w:t>
      </w:r>
      <w:r w:rsidR="008A4C87">
        <w:rPr>
          <w:rFonts w:ascii="Garamond" w:hAnsi="Garamond" w:cstheme="minorHAnsi"/>
        </w:rPr>
        <w:t xml:space="preserve"> workplace democracy. Contrary to </w:t>
      </w:r>
      <w:r w:rsidR="00EB1074" w:rsidRPr="006D19E0">
        <w:rPr>
          <w:rFonts w:ascii="Garamond" w:hAnsi="Garamond" w:cstheme="minorHAnsi"/>
        </w:rPr>
        <w:t>the State-Above-the-Economy Argument</w:t>
      </w:r>
      <w:r w:rsidR="008A4C87">
        <w:rPr>
          <w:rFonts w:ascii="Garamond" w:hAnsi="Garamond" w:cstheme="minorHAnsi"/>
        </w:rPr>
        <w:t xml:space="preserve">, </w:t>
      </w:r>
      <w:r w:rsidR="00EB1074" w:rsidRPr="006D19E0">
        <w:rPr>
          <w:rFonts w:ascii="Garamond" w:hAnsi="Garamond" w:cstheme="minorHAnsi"/>
        </w:rPr>
        <w:t xml:space="preserve">the opportunity for political participation </w:t>
      </w:r>
      <w:r w:rsidR="00EB1074" w:rsidRPr="006D19E0">
        <w:rPr>
          <w:rFonts w:ascii="Garamond" w:hAnsi="Garamond" w:cstheme="minorHAnsi"/>
          <w:i/>
          <w:iCs/>
        </w:rPr>
        <w:t xml:space="preserve">qua </w:t>
      </w:r>
      <w:r w:rsidR="00EB1074" w:rsidRPr="006D19E0">
        <w:rPr>
          <w:rFonts w:ascii="Garamond" w:hAnsi="Garamond" w:cstheme="minorHAnsi"/>
        </w:rPr>
        <w:t xml:space="preserve">citizen </w:t>
      </w:r>
      <w:r w:rsidR="008A4C87">
        <w:rPr>
          <w:rFonts w:ascii="Garamond" w:hAnsi="Garamond" w:cstheme="minorHAnsi"/>
        </w:rPr>
        <w:t xml:space="preserve">does not compensate for </w:t>
      </w:r>
      <w:r w:rsidR="00EB1074" w:rsidRPr="006D19E0">
        <w:rPr>
          <w:rFonts w:ascii="Garamond" w:hAnsi="Garamond" w:cstheme="minorHAnsi"/>
        </w:rPr>
        <w:t xml:space="preserve">the disempowerment in the economy </w:t>
      </w:r>
      <w:r w:rsidR="00EB1074" w:rsidRPr="006D19E0">
        <w:rPr>
          <w:rFonts w:ascii="Garamond" w:hAnsi="Garamond" w:cstheme="minorHAnsi"/>
          <w:i/>
          <w:iCs/>
        </w:rPr>
        <w:t xml:space="preserve">qua </w:t>
      </w:r>
      <w:r w:rsidR="00EB1074" w:rsidRPr="006D19E0">
        <w:rPr>
          <w:rFonts w:ascii="Garamond" w:hAnsi="Garamond" w:cstheme="minorHAnsi"/>
        </w:rPr>
        <w:t>worker. On the other hand, the interdependence gives rise to a</w:t>
      </w:r>
      <w:r w:rsidR="00F8786C">
        <w:rPr>
          <w:rFonts w:ascii="Garamond" w:hAnsi="Garamond" w:cstheme="minorHAnsi"/>
        </w:rPr>
        <w:t xml:space="preserve"> different</w:t>
      </w:r>
      <w:r w:rsidR="00EB1074" w:rsidRPr="006D19E0">
        <w:rPr>
          <w:rFonts w:ascii="Garamond" w:hAnsi="Garamond" w:cstheme="minorHAnsi"/>
        </w:rPr>
        <w:t xml:space="preserve"> </w:t>
      </w:r>
      <w:r w:rsidR="00EB1074" w:rsidRPr="006D19E0">
        <w:rPr>
          <w:rFonts w:ascii="Garamond" w:hAnsi="Garamond" w:cstheme="minorHAnsi"/>
          <w:i/>
          <w:iCs/>
        </w:rPr>
        <w:t>pro tanto</w:t>
      </w:r>
      <w:r w:rsidR="00EB1074" w:rsidRPr="006D19E0">
        <w:rPr>
          <w:rFonts w:ascii="Garamond" w:hAnsi="Garamond" w:cstheme="minorHAnsi"/>
        </w:rPr>
        <w:t xml:space="preserve"> objection to workplace democracy. The democratic state often offers the only </w:t>
      </w:r>
      <w:r w:rsidR="00021580" w:rsidRPr="006D19E0">
        <w:rPr>
          <w:rFonts w:ascii="Garamond" w:hAnsi="Garamond" w:cstheme="minorHAnsi"/>
        </w:rPr>
        <w:t xml:space="preserve">institutional </w:t>
      </w:r>
      <w:r w:rsidR="00EB1074" w:rsidRPr="006D19E0">
        <w:rPr>
          <w:rFonts w:ascii="Garamond" w:hAnsi="Garamond" w:cstheme="minorHAnsi"/>
        </w:rPr>
        <w:t xml:space="preserve">avenue of political influence for the marginalized and vulnerable such as the disabled, the elderly, and those who perform informal ‘care labor’ for them. </w:t>
      </w:r>
      <w:r w:rsidR="00850D81">
        <w:rPr>
          <w:rFonts w:ascii="Garamond" w:hAnsi="Garamond" w:cstheme="minorHAnsi"/>
        </w:rPr>
        <w:t>When t</w:t>
      </w:r>
      <w:r w:rsidR="00850D81" w:rsidRPr="006D19E0">
        <w:rPr>
          <w:rFonts w:ascii="Garamond" w:hAnsi="Garamond" w:cstheme="minorHAnsi"/>
        </w:rPr>
        <w:t>heir interests or preferences conflict with those of immediate producers in the formal economy</w:t>
      </w:r>
      <w:r w:rsidR="00850D81">
        <w:rPr>
          <w:rFonts w:ascii="Garamond" w:hAnsi="Garamond" w:cstheme="minorHAnsi"/>
        </w:rPr>
        <w:t xml:space="preserve">, </w:t>
      </w:r>
      <w:r w:rsidR="00850D81" w:rsidRPr="006D19E0">
        <w:rPr>
          <w:rFonts w:ascii="Garamond" w:hAnsi="Garamond" w:cstheme="minorHAnsi"/>
        </w:rPr>
        <w:t xml:space="preserve">robust protection of producer self-management could diminish political power of the marginalized. </w:t>
      </w:r>
    </w:p>
    <w:p w14:paraId="43AADF68" w14:textId="4E6E5435" w:rsidR="00105BCD" w:rsidRPr="006D19E0" w:rsidRDefault="00EB1074" w:rsidP="0037542F">
      <w:pPr>
        <w:tabs>
          <w:tab w:val="left" w:pos="7344"/>
        </w:tabs>
        <w:ind w:firstLine="720"/>
        <w:jc w:val="both"/>
        <w:rPr>
          <w:rFonts w:ascii="Garamond" w:hAnsi="Garamond" w:cstheme="minorHAnsi"/>
        </w:rPr>
      </w:pPr>
      <w:r w:rsidRPr="006D19E0">
        <w:rPr>
          <w:rFonts w:ascii="Garamond" w:hAnsi="Garamond" w:cstheme="minorHAnsi"/>
        </w:rPr>
        <w:t>This challenge calls for a sophisticated defense of workplace democracy that clarifies the</w:t>
      </w:r>
      <w:r w:rsidR="00FC1F22">
        <w:rPr>
          <w:rFonts w:ascii="Garamond" w:hAnsi="Garamond" w:cstheme="minorHAnsi"/>
        </w:rPr>
        <w:t xml:space="preserve"> </w:t>
      </w:r>
      <w:r w:rsidR="000173C7">
        <w:rPr>
          <w:rFonts w:ascii="Garamond" w:hAnsi="Garamond" w:cstheme="minorHAnsi"/>
        </w:rPr>
        <w:t xml:space="preserve">following institutional backgrounds and requirements. (1) Is </w:t>
      </w:r>
      <w:r w:rsidRPr="006D19E0">
        <w:rPr>
          <w:rFonts w:ascii="Garamond" w:hAnsi="Garamond" w:cstheme="minorHAnsi"/>
        </w:rPr>
        <w:t>the state at issue well-positioned to protect the interests of the vulnerable</w:t>
      </w:r>
      <w:r w:rsidR="00E91163">
        <w:rPr>
          <w:rFonts w:ascii="Garamond" w:hAnsi="Garamond" w:cstheme="minorHAnsi"/>
        </w:rPr>
        <w:t>? Or is it constrained to protect interests of the</w:t>
      </w:r>
      <w:r w:rsidR="00B56513">
        <w:rPr>
          <w:rFonts w:ascii="Garamond" w:hAnsi="Garamond" w:cstheme="minorHAnsi"/>
        </w:rPr>
        <w:t xml:space="preserve"> established economic powers</w:t>
      </w:r>
      <w:r w:rsidR="00E91163">
        <w:rPr>
          <w:rFonts w:ascii="Garamond" w:hAnsi="Garamond" w:cstheme="minorHAnsi"/>
        </w:rPr>
        <w:t xml:space="preserve">? (2) </w:t>
      </w:r>
      <w:r w:rsidR="00B56513">
        <w:rPr>
          <w:rFonts w:ascii="Garamond" w:hAnsi="Garamond" w:cstheme="minorHAnsi"/>
        </w:rPr>
        <w:t>What is the legitimate domain of state politics</w:t>
      </w:r>
      <w:r w:rsidR="002F02DB">
        <w:rPr>
          <w:rFonts w:ascii="Garamond" w:hAnsi="Garamond" w:cstheme="minorHAnsi"/>
        </w:rPr>
        <w:t xml:space="preserve"> versus of producer self-management? </w:t>
      </w:r>
      <w:r w:rsidR="00AF4BB6">
        <w:rPr>
          <w:rFonts w:ascii="Garamond" w:hAnsi="Garamond" w:cstheme="minorHAnsi"/>
        </w:rPr>
        <w:t xml:space="preserve">What kinds of productive obligations can the state legitimately impose </w:t>
      </w:r>
      <w:r w:rsidR="002F02DB">
        <w:rPr>
          <w:rFonts w:ascii="Garamond" w:hAnsi="Garamond" w:cstheme="minorHAnsi"/>
        </w:rPr>
        <w:t>on immediate producers</w:t>
      </w:r>
      <w:r w:rsidR="00AF4BB6">
        <w:rPr>
          <w:rFonts w:ascii="Garamond" w:hAnsi="Garamond" w:cstheme="minorHAnsi"/>
        </w:rPr>
        <w:t xml:space="preserve">? (3) </w:t>
      </w:r>
      <w:r w:rsidR="008D75E5">
        <w:rPr>
          <w:rFonts w:ascii="Garamond" w:hAnsi="Garamond" w:cstheme="minorHAnsi"/>
        </w:rPr>
        <w:t xml:space="preserve">Are there </w:t>
      </w:r>
      <w:r w:rsidR="00B72AB1">
        <w:rPr>
          <w:rFonts w:ascii="Garamond" w:hAnsi="Garamond" w:cstheme="minorHAnsi"/>
        </w:rPr>
        <w:t xml:space="preserve">particularly urgent interests of producers </w:t>
      </w:r>
      <w:r w:rsidR="00395BB7">
        <w:rPr>
          <w:rFonts w:ascii="Garamond" w:hAnsi="Garamond" w:cstheme="minorHAnsi"/>
        </w:rPr>
        <w:t xml:space="preserve">that deserve protection </w:t>
      </w:r>
      <w:r w:rsidR="008542F3">
        <w:rPr>
          <w:rFonts w:ascii="Garamond" w:hAnsi="Garamond" w:cstheme="minorHAnsi"/>
        </w:rPr>
        <w:t>from</w:t>
      </w:r>
      <w:r w:rsidR="00395BB7">
        <w:rPr>
          <w:rFonts w:ascii="Garamond" w:hAnsi="Garamond" w:cstheme="minorHAnsi"/>
        </w:rPr>
        <w:t xml:space="preserve"> the demands from the </w:t>
      </w:r>
      <w:r w:rsidR="00153AE5">
        <w:rPr>
          <w:rFonts w:ascii="Garamond" w:hAnsi="Garamond" w:cstheme="minorHAnsi"/>
        </w:rPr>
        <w:t>democratic state</w:t>
      </w:r>
      <w:r w:rsidR="00395BB7">
        <w:rPr>
          <w:rFonts w:ascii="Garamond" w:hAnsi="Garamond" w:cstheme="minorHAnsi"/>
        </w:rPr>
        <w:t>?</w:t>
      </w:r>
    </w:p>
    <w:p w14:paraId="19053F15" w14:textId="77777777" w:rsidR="005049DE" w:rsidRPr="006D19E0" w:rsidRDefault="005049DE" w:rsidP="00205DC8">
      <w:pPr>
        <w:tabs>
          <w:tab w:val="left" w:pos="7344"/>
        </w:tabs>
        <w:jc w:val="both"/>
        <w:rPr>
          <w:rFonts w:ascii="Garamond" w:hAnsi="Garamond" w:cstheme="minorHAnsi"/>
        </w:rPr>
      </w:pPr>
    </w:p>
    <w:p w14:paraId="7951C7DD" w14:textId="77777777" w:rsidR="005049DE" w:rsidRPr="006D19E0" w:rsidRDefault="005049DE" w:rsidP="00205DC8">
      <w:pPr>
        <w:jc w:val="both"/>
        <w:rPr>
          <w:rFonts w:ascii="Garamond" w:hAnsi="Garamond" w:cstheme="minorHAnsi"/>
        </w:rPr>
      </w:pPr>
      <w:r w:rsidRPr="006D19E0">
        <w:rPr>
          <w:rFonts w:ascii="Garamond" w:hAnsi="Garamond" w:cstheme="minorHAnsi"/>
          <w:u w:val="single"/>
        </w:rPr>
        <w:t>The Right to Strike: Civil Disobedience at Work</w:t>
      </w:r>
    </w:p>
    <w:p w14:paraId="58BEB1ED" w14:textId="21207AE1" w:rsidR="008C7242" w:rsidRPr="006D19E0" w:rsidRDefault="005049DE" w:rsidP="00205DC8">
      <w:pPr>
        <w:jc w:val="both"/>
        <w:rPr>
          <w:rFonts w:ascii="Garamond" w:hAnsi="Garamond" w:cstheme="minorHAnsi"/>
        </w:rPr>
      </w:pPr>
      <w:r w:rsidRPr="006D19E0">
        <w:rPr>
          <w:rFonts w:ascii="Garamond" w:hAnsi="Garamond" w:cstheme="minorHAnsi"/>
        </w:rPr>
        <w:t xml:space="preserve">According to the mainstream conception, the right to strike is an economic right that compensates for workers’ weaker bargaining power for the sake of distributive fairness. </w:t>
      </w:r>
      <w:r w:rsidR="00FD090F" w:rsidRPr="006D19E0">
        <w:rPr>
          <w:rFonts w:ascii="Garamond" w:hAnsi="Garamond" w:cstheme="minorHAnsi"/>
        </w:rPr>
        <w:t>In contrast, t</w:t>
      </w:r>
      <w:r w:rsidRPr="006D19E0">
        <w:rPr>
          <w:rFonts w:ascii="Garamond" w:hAnsi="Garamond" w:cstheme="minorHAnsi"/>
        </w:rPr>
        <w:t>he existing political conception</w:t>
      </w:r>
      <w:r w:rsidR="00FD090F" w:rsidRPr="006D19E0">
        <w:rPr>
          <w:rFonts w:ascii="Garamond" w:hAnsi="Garamond" w:cstheme="minorHAnsi"/>
        </w:rPr>
        <w:t xml:space="preserve"> </w:t>
      </w:r>
      <w:r w:rsidR="00153AE5">
        <w:rPr>
          <w:rFonts w:ascii="Garamond" w:hAnsi="Garamond" w:cstheme="minorHAnsi"/>
        </w:rPr>
        <w:t>(</w:t>
      </w:r>
      <w:proofErr w:type="spellStart"/>
      <w:r w:rsidR="00153AE5">
        <w:rPr>
          <w:rFonts w:ascii="Garamond" w:hAnsi="Garamond" w:cstheme="minorHAnsi"/>
        </w:rPr>
        <w:t>Gourevitch</w:t>
      </w:r>
      <w:proofErr w:type="spellEnd"/>
      <w:r w:rsidR="00153AE5">
        <w:rPr>
          <w:rFonts w:ascii="Garamond" w:hAnsi="Garamond" w:cstheme="minorHAnsi"/>
        </w:rPr>
        <w:t xml:space="preserve"> 2018) </w:t>
      </w:r>
      <w:r w:rsidR="00FD090F" w:rsidRPr="006D19E0">
        <w:rPr>
          <w:rFonts w:ascii="Garamond" w:hAnsi="Garamond" w:cstheme="minorHAnsi"/>
        </w:rPr>
        <w:t>is grounded in non-ideal justification and</w:t>
      </w:r>
      <w:r w:rsidRPr="006D19E0">
        <w:rPr>
          <w:rFonts w:ascii="Garamond" w:hAnsi="Garamond" w:cstheme="minorHAnsi"/>
        </w:rPr>
        <w:t xml:space="preserve"> construes it as a right to resist </w:t>
      </w:r>
      <w:r w:rsidR="00FD090F" w:rsidRPr="006D19E0">
        <w:rPr>
          <w:rFonts w:ascii="Garamond" w:hAnsi="Garamond" w:cstheme="minorHAnsi"/>
        </w:rPr>
        <w:t xml:space="preserve">the </w:t>
      </w:r>
      <w:r w:rsidRPr="006D19E0">
        <w:rPr>
          <w:rFonts w:ascii="Garamond" w:hAnsi="Garamond" w:cstheme="minorHAnsi"/>
        </w:rPr>
        <w:t xml:space="preserve">oppression </w:t>
      </w:r>
      <w:r w:rsidR="0023253A" w:rsidRPr="006D19E0">
        <w:rPr>
          <w:rFonts w:ascii="Garamond" w:hAnsi="Garamond" w:cstheme="minorHAnsi"/>
        </w:rPr>
        <w:t>inherent in</w:t>
      </w:r>
      <w:r w:rsidRPr="006D19E0">
        <w:rPr>
          <w:rFonts w:ascii="Garamond" w:hAnsi="Garamond" w:cstheme="minorHAnsi"/>
        </w:rPr>
        <w:t xml:space="preserve"> capitalism</w:t>
      </w:r>
      <w:r w:rsidR="00EA14CE" w:rsidRPr="006D19E0">
        <w:rPr>
          <w:rFonts w:ascii="Garamond" w:hAnsi="Garamond" w:cstheme="minorHAnsi"/>
        </w:rPr>
        <w:t xml:space="preserve">. </w:t>
      </w:r>
      <w:r w:rsidRPr="006D19E0">
        <w:rPr>
          <w:rFonts w:ascii="Garamond" w:hAnsi="Garamond" w:cstheme="minorHAnsi"/>
        </w:rPr>
        <w:t xml:space="preserve">This work explores an alternative political conception that does not presuppose the fundamental injustice of the system. The basic thought is that the right to strike can be understood as </w:t>
      </w:r>
      <w:r w:rsidR="00E56AA2" w:rsidRPr="006D19E0">
        <w:rPr>
          <w:rFonts w:ascii="Garamond" w:hAnsi="Garamond" w:cstheme="minorHAnsi"/>
        </w:rPr>
        <w:t>a form of the right to civil disobedience at work</w:t>
      </w:r>
      <w:r w:rsidR="00153AE5">
        <w:rPr>
          <w:rFonts w:ascii="Garamond" w:hAnsi="Garamond" w:cstheme="minorHAnsi"/>
        </w:rPr>
        <w:t xml:space="preserve">. That is, it is the right to </w:t>
      </w:r>
      <w:r w:rsidRPr="006D19E0">
        <w:rPr>
          <w:rFonts w:ascii="Garamond" w:hAnsi="Garamond" w:cstheme="minorHAnsi"/>
        </w:rPr>
        <w:t>disobey a productive decision that workers are subject to and yet regard as unjustifiable. Unlike the economic conception, the right to strike is understood as a political right that merits constitutional protection. Unlike the non-ideal radical conception, first, it defends protection of the right to strike against the background of disagreements as to the fundamental injustice of the system. Second, it reimagines the place of the right to strike in the ideal democratic order, which I take to be prefigured by the workers’ self-understanding in recent strikes and protests I draw upon.</w:t>
      </w:r>
    </w:p>
    <w:p w14:paraId="674FCBA0" w14:textId="7B43AD09" w:rsidR="009A4947" w:rsidRPr="006D19E0" w:rsidRDefault="009A4947" w:rsidP="00205DC8">
      <w:pPr>
        <w:jc w:val="both"/>
        <w:rPr>
          <w:rFonts w:ascii="Garamond" w:hAnsi="Garamond" w:cstheme="minorHAnsi"/>
        </w:rPr>
      </w:pPr>
    </w:p>
    <w:p w14:paraId="10383704" w14:textId="77777777" w:rsidR="00634B7A" w:rsidRPr="006D19E0" w:rsidRDefault="009A4947" w:rsidP="00E7235F">
      <w:pPr>
        <w:jc w:val="both"/>
        <w:rPr>
          <w:rFonts w:ascii="Garamond" w:hAnsi="Garamond" w:cstheme="minorHAnsi"/>
        </w:rPr>
      </w:pPr>
      <w:r w:rsidRPr="006D19E0">
        <w:rPr>
          <w:rFonts w:ascii="Garamond" w:hAnsi="Garamond" w:cstheme="minorHAnsi"/>
          <w:u w:val="single"/>
        </w:rPr>
        <w:t>The Dilemma of the State-Constituting Labor</w:t>
      </w:r>
      <w:r w:rsidRPr="006D19E0">
        <w:rPr>
          <w:rFonts w:ascii="Garamond" w:hAnsi="Garamond" w:cstheme="minorHAnsi"/>
        </w:rPr>
        <w:t xml:space="preserve">. </w:t>
      </w:r>
    </w:p>
    <w:p w14:paraId="589BC368" w14:textId="2FE2E0C2" w:rsidR="0057052B" w:rsidRDefault="009A4947">
      <w:pPr>
        <w:jc w:val="both"/>
        <w:rPr>
          <w:rFonts w:ascii="Garamond" w:hAnsi="Garamond" w:cstheme="minorHAnsi"/>
        </w:rPr>
      </w:pPr>
      <w:r w:rsidRPr="006D19E0">
        <w:rPr>
          <w:rFonts w:ascii="Garamond" w:hAnsi="Garamond" w:cstheme="minorHAnsi"/>
        </w:rPr>
        <w:t xml:space="preserve">Should public sector workers be granted </w:t>
      </w:r>
      <w:r w:rsidR="00DC5B7B" w:rsidRPr="006D19E0">
        <w:rPr>
          <w:rFonts w:ascii="Garamond" w:hAnsi="Garamond" w:cstheme="minorHAnsi"/>
        </w:rPr>
        <w:t xml:space="preserve">participatory labor rights such as the right to strike or the right to workplace democracy? </w:t>
      </w:r>
      <w:r w:rsidR="008D3040" w:rsidRPr="006D19E0">
        <w:rPr>
          <w:rFonts w:ascii="Garamond" w:hAnsi="Garamond" w:cstheme="minorHAnsi"/>
        </w:rPr>
        <w:t xml:space="preserve">I argue that this question involves a dilemma, which has gone unrecognized by the almost exclusive assumption of private sector employment in the literature. </w:t>
      </w:r>
      <w:r w:rsidR="00E7235F" w:rsidRPr="006D19E0">
        <w:rPr>
          <w:rFonts w:ascii="Garamond" w:hAnsi="Garamond" w:cstheme="minorHAnsi"/>
        </w:rPr>
        <w:t xml:space="preserve">On the one hand, </w:t>
      </w:r>
      <w:r w:rsidR="001E074B" w:rsidRPr="006D19E0">
        <w:rPr>
          <w:rFonts w:ascii="Garamond" w:hAnsi="Garamond" w:cstheme="minorHAnsi"/>
        </w:rPr>
        <w:t xml:space="preserve">we have </w:t>
      </w:r>
      <w:r w:rsidR="00E7235F" w:rsidRPr="006D19E0">
        <w:rPr>
          <w:rFonts w:ascii="Garamond" w:hAnsi="Garamond" w:cstheme="minorHAnsi"/>
        </w:rPr>
        <w:t xml:space="preserve">a </w:t>
      </w:r>
      <w:r w:rsidR="00E7235F" w:rsidRPr="006D19E0">
        <w:rPr>
          <w:rFonts w:ascii="Garamond" w:hAnsi="Garamond" w:cstheme="minorHAnsi"/>
          <w:i/>
          <w:iCs/>
        </w:rPr>
        <w:t>prima facie</w:t>
      </w:r>
      <w:r w:rsidR="00E7235F" w:rsidRPr="006D19E0">
        <w:rPr>
          <w:rFonts w:ascii="Garamond" w:hAnsi="Garamond" w:cstheme="minorHAnsi"/>
        </w:rPr>
        <w:t xml:space="preserve"> case for granting the same rights to public workers. They labor in subjection to authority, who can exercise arbitrary power or make decisions that radically fail to align with their judgment. The conven</w:t>
      </w:r>
      <w:r w:rsidR="000F57C9" w:rsidRPr="006D19E0">
        <w:rPr>
          <w:rFonts w:ascii="Garamond" w:hAnsi="Garamond" w:cstheme="minorHAnsi"/>
        </w:rPr>
        <w:t>tional prohibition on public</w:t>
      </w:r>
      <w:r w:rsidR="005C5D3C">
        <w:rPr>
          <w:rFonts w:ascii="Garamond" w:hAnsi="Garamond" w:cstheme="minorHAnsi"/>
        </w:rPr>
        <w:t xml:space="preserve"> </w:t>
      </w:r>
      <w:r w:rsidR="000F57C9" w:rsidRPr="006D19E0">
        <w:rPr>
          <w:rFonts w:ascii="Garamond" w:hAnsi="Garamond" w:cstheme="minorHAnsi"/>
        </w:rPr>
        <w:t xml:space="preserve">sector strikes </w:t>
      </w:r>
      <w:r w:rsidR="00E7235F" w:rsidRPr="006D19E0">
        <w:rPr>
          <w:rFonts w:ascii="Garamond" w:hAnsi="Garamond" w:cstheme="minorHAnsi"/>
        </w:rPr>
        <w:t>based on their ‘essential labor’ is also dubious insofar as we believe private</w:t>
      </w:r>
      <w:r w:rsidR="005C5D3C">
        <w:rPr>
          <w:rFonts w:ascii="Garamond" w:hAnsi="Garamond" w:cstheme="minorHAnsi"/>
        </w:rPr>
        <w:t xml:space="preserve"> </w:t>
      </w:r>
      <w:r w:rsidR="00E7235F" w:rsidRPr="006D19E0">
        <w:rPr>
          <w:rFonts w:ascii="Garamond" w:hAnsi="Garamond" w:cstheme="minorHAnsi"/>
        </w:rPr>
        <w:t xml:space="preserve">sector essential workers are rightly granted the constitutional right to strike. However, securing labor rights for public workers could undermine or even deconstruct democratic state power. What if the police union democratically decided that they </w:t>
      </w:r>
      <w:r w:rsidR="00E7235F" w:rsidRPr="006D19E0">
        <w:rPr>
          <w:rFonts w:ascii="Garamond" w:hAnsi="Garamond" w:cstheme="minorHAnsi"/>
        </w:rPr>
        <w:lastRenderedPageBreak/>
        <w:t xml:space="preserve">will only marginally accommodate the popular demand for its reform? What if bureaucrats, to protect immigrants from the xenophobic president, together adopted an interpretation of the federal guidance that effectively nullifies its intended force? I plan to explore democratic principles that could guide our political thinking as I bring out the normative implications of the neglected fact that state power </w:t>
      </w:r>
      <w:r w:rsidR="00E7235F" w:rsidRPr="006D19E0">
        <w:rPr>
          <w:rFonts w:ascii="Garamond" w:hAnsi="Garamond" w:cstheme="minorHAnsi"/>
          <w:i/>
          <w:iCs/>
        </w:rPr>
        <w:t>consists in</w:t>
      </w:r>
      <w:r w:rsidR="00E7235F" w:rsidRPr="006D19E0">
        <w:rPr>
          <w:rFonts w:ascii="Garamond" w:hAnsi="Garamond" w:cstheme="minorHAnsi"/>
        </w:rPr>
        <w:t xml:space="preserve"> a type of ‘productive power,’ i.e., power over others’ organized performance of labor.</w:t>
      </w:r>
    </w:p>
    <w:p w14:paraId="169B68BE" w14:textId="630DFEFD" w:rsidR="0057052B" w:rsidRDefault="0057052B">
      <w:pPr>
        <w:jc w:val="both"/>
        <w:rPr>
          <w:rFonts w:ascii="Garamond" w:hAnsi="Garamond" w:cstheme="minorHAnsi"/>
        </w:rPr>
      </w:pPr>
    </w:p>
    <w:p w14:paraId="2AFC1211" w14:textId="0DA6C509" w:rsidR="0057052B" w:rsidRPr="008B6856" w:rsidRDefault="0057052B">
      <w:pPr>
        <w:jc w:val="both"/>
        <w:rPr>
          <w:rFonts w:ascii="Garamond" w:hAnsi="Garamond" w:cstheme="minorHAnsi"/>
          <w:b/>
          <w:bCs/>
        </w:rPr>
      </w:pPr>
      <w:r w:rsidRPr="008B6856">
        <w:rPr>
          <w:rFonts w:ascii="Garamond" w:hAnsi="Garamond" w:cstheme="minorHAnsi"/>
          <w:b/>
          <w:bCs/>
        </w:rPr>
        <w:t xml:space="preserve">Social Reproduction, </w:t>
      </w:r>
      <w:r w:rsidR="00FC10AE" w:rsidRPr="008B6856">
        <w:rPr>
          <w:rFonts w:ascii="Garamond" w:hAnsi="Garamond" w:cstheme="minorHAnsi"/>
          <w:b/>
          <w:bCs/>
        </w:rPr>
        <w:t>Transformation, and Feminist Philosophy as Normative Social Theory</w:t>
      </w:r>
    </w:p>
    <w:p w14:paraId="56F7D3AB" w14:textId="22EFA24A" w:rsidR="003F28EF" w:rsidRDefault="00FC10AE">
      <w:pPr>
        <w:jc w:val="both"/>
        <w:rPr>
          <w:rFonts w:ascii="Garamond" w:hAnsi="Garamond" w:cstheme="minorHAnsi"/>
        </w:rPr>
      </w:pPr>
      <w:r>
        <w:rPr>
          <w:rFonts w:ascii="Garamond" w:hAnsi="Garamond" w:cstheme="minorHAnsi"/>
        </w:rPr>
        <w:t xml:space="preserve">Part of my research agenda involves putting feminist philosophy into conversation with socialist philosophy. </w:t>
      </w:r>
      <w:r w:rsidR="004420B1">
        <w:rPr>
          <w:rFonts w:ascii="Garamond" w:hAnsi="Garamond" w:cstheme="minorHAnsi"/>
        </w:rPr>
        <w:t>Their</w:t>
      </w:r>
      <w:r w:rsidR="00360567">
        <w:rPr>
          <w:rFonts w:ascii="Garamond" w:hAnsi="Garamond" w:cstheme="minorHAnsi"/>
        </w:rPr>
        <w:t xml:space="preserve"> intersecting place offer</w:t>
      </w:r>
      <w:r w:rsidR="002B053D">
        <w:rPr>
          <w:rFonts w:ascii="Garamond" w:hAnsi="Garamond" w:cstheme="minorHAnsi"/>
        </w:rPr>
        <w:t>s</w:t>
      </w:r>
      <w:r w:rsidR="00360567">
        <w:rPr>
          <w:rFonts w:ascii="Garamond" w:hAnsi="Garamond" w:cstheme="minorHAnsi"/>
        </w:rPr>
        <w:t xml:space="preserve"> </w:t>
      </w:r>
      <w:r w:rsidR="002B053D">
        <w:rPr>
          <w:rFonts w:ascii="Garamond" w:hAnsi="Garamond" w:cstheme="minorHAnsi"/>
        </w:rPr>
        <w:t xml:space="preserve">generative resources </w:t>
      </w:r>
      <w:r w:rsidR="00FE13F4">
        <w:rPr>
          <w:rFonts w:ascii="Garamond" w:hAnsi="Garamond" w:cstheme="minorHAnsi"/>
        </w:rPr>
        <w:t>for</w:t>
      </w:r>
      <w:r w:rsidR="002B053D">
        <w:rPr>
          <w:rFonts w:ascii="Garamond" w:hAnsi="Garamond" w:cstheme="minorHAnsi"/>
        </w:rPr>
        <w:t xml:space="preserve"> </w:t>
      </w:r>
      <w:r w:rsidR="000175D4">
        <w:rPr>
          <w:rFonts w:ascii="Garamond" w:hAnsi="Garamond" w:cstheme="minorHAnsi"/>
        </w:rPr>
        <w:t xml:space="preserve">tackling </w:t>
      </w:r>
      <w:r w:rsidR="002B053D">
        <w:rPr>
          <w:rFonts w:ascii="Garamond" w:hAnsi="Garamond" w:cstheme="minorHAnsi"/>
        </w:rPr>
        <w:t xml:space="preserve">their </w:t>
      </w:r>
      <w:r w:rsidR="00FF3186">
        <w:rPr>
          <w:rFonts w:ascii="Garamond" w:hAnsi="Garamond" w:cstheme="minorHAnsi"/>
        </w:rPr>
        <w:t>distinct yet similar problems in theory and practice</w:t>
      </w:r>
      <w:r w:rsidR="002B053D">
        <w:rPr>
          <w:rFonts w:ascii="Garamond" w:hAnsi="Garamond" w:cstheme="minorHAnsi"/>
        </w:rPr>
        <w:t xml:space="preserve">. </w:t>
      </w:r>
      <w:r w:rsidR="008B4A7D">
        <w:rPr>
          <w:rFonts w:ascii="Garamond" w:hAnsi="Garamond" w:cstheme="minorHAnsi"/>
        </w:rPr>
        <w:t xml:space="preserve">For example, when </w:t>
      </w:r>
      <w:r w:rsidR="004F1D3B">
        <w:rPr>
          <w:rFonts w:ascii="Garamond" w:hAnsi="Garamond" w:cstheme="minorHAnsi"/>
        </w:rPr>
        <w:t>there do not seem to be common interests</w:t>
      </w:r>
      <w:r w:rsidR="00E31C57">
        <w:rPr>
          <w:rFonts w:ascii="Garamond" w:hAnsi="Garamond" w:cstheme="minorHAnsi"/>
        </w:rPr>
        <w:t>,</w:t>
      </w:r>
      <w:r w:rsidR="004F1D3B">
        <w:rPr>
          <w:rFonts w:ascii="Garamond" w:hAnsi="Garamond" w:cstheme="minorHAnsi"/>
        </w:rPr>
        <w:t xml:space="preserve"> experiences</w:t>
      </w:r>
      <w:r w:rsidR="00E31C57">
        <w:rPr>
          <w:rFonts w:ascii="Garamond" w:hAnsi="Garamond" w:cstheme="minorHAnsi"/>
        </w:rPr>
        <w:t>, or social properties</w:t>
      </w:r>
      <w:r w:rsidR="004F1D3B">
        <w:rPr>
          <w:rFonts w:ascii="Garamond" w:hAnsi="Garamond" w:cstheme="minorHAnsi"/>
        </w:rPr>
        <w:t xml:space="preserve"> shared by all women or all workers, </w:t>
      </w:r>
      <w:r w:rsidR="00A25178">
        <w:rPr>
          <w:rFonts w:ascii="Garamond" w:hAnsi="Garamond" w:cstheme="minorHAnsi"/>
        </w:rPr>
        <w:t xml:space="preserve">who or </w:t>
      </w:r>
      <w:r w:rsidR="00E31C57">
        <w:rPr>
          <w:rFonts w:ascii="Garamond" w:hAnsi="Garamond" w:cstheme="minorHAnsi"/>
        </w:rPr>
        <w:t>wh</w:t>
      </w:r>
      <w:r w:rsidR="004420B1">
        <w:rPr>
          <w:rFonts w:ascii="Garamond" w:hAnsi="Garamond" w:cstheme="minorHAnsi"/>
        </w:rPr>
        <w:t xml:space="preserve">at </w:t>
      </w:r>
      <w:r w:rsidR="00E31C57">
        <w:rPr>
          <w:rFonts w:ascii="Garamond" w:hAnsi="Garamond" w:cstheme="minorHAnsi"/>
        </w:rPr>
        <w:t xml:space="preserve">is </w:t>
      </w:r>
      <w:r w:rsidR="00236AE2">
        <w:rPr>
          <w:rFonts w:ascii="Garamond" w:hAnsi="Garamond" w:cstheme="minorHAnsi"/>
        </w:rPr>
        <w:t>the subject of</w:t>
      </w:r>
      <w:r w:rsidR="00AA3921">
        <w:rPr>
          <w:rFonts w:ascii="Garamond" w:hAnsi="Garamond" w:cstheme="minorHAnsi"/>
        </w:rPr>
        <w:t xml:space="preserve"> feminist or socialist theory? Is gender or class appropriately understood as group</w:t>
      </w:r>
      <w:r w:rsidR="00A25178">
        <w:rPr>
          <w:rFonts w:ascii="Garamond" w:hAnsi="Garamond" w:cstheme="minorHAnsi"/>
        </w:rPr>
        <w:t>s</w:t>
      </w:r>
      <w:r w:rsidR="00AA3921">
        <w:rPr>
          <w:rFonts w:ascii="Garamond" w:hAnsi="Garamond" w:cstheme="minorHAnsi"/>
        </w:rPr>
        <w:t xml:space="preserve">? What is the role of identity in understanding </w:t>
      </w:r>
      <w:r w:rsidR="00D45F2C">
        <w:rPr>
          <w:rFonts w:ascii="Garamond" w:hAnsi="Garamond" w:cstheme="minorHAnsi"/>
        </w:rPr>
        <w:t xml:space="preserve">and </w:t>
      </w:r>
      <w:r w:rsidR="006F11F5">
        <w:rPr>
          <w:rFonts w:ascii="Garamond" w:hAnsi="Garamond" w:cstheme="minorHAnsi"/>
        </w:rPr>
        <w:t>transforming unjust social structures?</w:t>
      </w:r>
      <w:r w:rsidR="004E7F0D">
        <w:rPr>
          <w:rFonts w:ascii="Garamond" w:hAnsi="Garamond" w:cstheme="minorHAnsi"/>
        </w:rPr>
        <w:t xml:space="preserve"> When the </w:t>
      </w:r>
      <w:r w:rsidR="006F7956">
        <w:rPr>
          <w:rFonts w:ascii="Garamond" w:hAnsi="Garamond" w:cstheme="minorHAnsi"/>
        </w:rPr>
        <w:t xml:space="preserve">fundamental interests of the most vulnerable depend on </w:t>
      </w:r>
      <w:r w:rsidR="006B1F18">
        <w:rPr>
          <w:rFonts w:ascii="Garamond" w:hAnsi="Garamond" w:cstheme="minorHAnsi"/>
        </w:rPr>
        <w:t>the submission</w:t>
      </w:r>
      <w:r w:rsidR="00C70075">
        <w:rPr>
          <w:rFonts w:ascii="Garamond" w:hAnsi="Garamond" w:cstheme="minorHAnsi"/>
        </w:rPr>
        <w:t xml:space="preserve"> of the oppressed</w:t>
      </w:r>
      <w:r w:rsidR="00236AE2">
        <w:rPr>
          <w:rFonts w:ascii="Garamond" w:hAnsi="Garamond" w:cstheme="minorHAnsi"/>
        </w:rPr>
        <w:t xml:space="preserve"> to injustice</w:t>
      </w:r>
      <w:r w:rsidR="006B1F18">
        <w:rPr>
          <w:rFonts w:ascii="Garamond" w:hAnsi="Garamond" w:cstheme="minorHAnsi"/>
        </w:rPr>
        <w:t xml:space="preserve">—as in the dependence of the </w:t>
      </w:r>
      <w:r w:rsidR="00C70075">
        <w:rPr>
          <w:rFonts w:ascii="Garamond" w:hAnsi="Garamond" w:cstheme="minorHAnsi"/>
        </w:rPr>
        <w:t>disabled upon</w:t>
      </w:r>
      <w:r w:rsidR="006B1F18">
        <w:rPr>
          <w:rFonts w:ascii="Garamond" w:hAnsi="Garamond" w:cstheme="minorHAnsi"/>
        </w:rPr>
        <w:t xml:space="preserve"> </w:t>
      </w:r>
      <w:r w:rsidR="00200AF8">
        <w:rPr>
          <w:rFonts w:ascii="Garamond" w:hAnsi="Garamond" w:cstheme="minorHAnsi"/>
        </w:rPr>
        <w:t xml:space="preserve">underpaid </w:t>
      </w:r>
      <w:r w:rsidR="006B1F18">
        <w:rPr>
          <w:rFonts w:ascii="Garamond" w:hAnsi="Garamond" w:cstheme="minorHAnsi"/>
        </w:rPr>
        <w:t>care labor by immigrant</w:t>
      </w:r>
      <w:r w:rsidR="00200AF8">
        <w:rPr>
          <w:rFonts w:ascii="Garamond" w:hAnsi="Garamond" w:cstheme="minorHAnsi"/>
        </w:rPr>
        <w:t xml:space="preserve"> women</w:t>
      </w:r>
      <w:r w:rsidR="00525546">
        <w:rPr>
          <w:rFonts w:ascii="Garamond" w:hAnsi="Garamond" w:cstheme="minorHAnsi"/>
        </w:rPr>
        <w:t xml:space="preserve">—what </w:t>
      </w:r>
      <w:r w:rsidR="0051450F">
        <w:rPr>
          <w:rFonts w:ascii="Garamond" w:hAnsi="Garamond" w:cstheme="minorHAnsi"/>
        </w:rPr>
        <w:t>does</w:t>
      </w:r>
      <w:r w:rsidR="00525546">
        <w:rPr>
          <w:rFonts w:ascii="Garamond" w:hAnsi="Garamond" w:cstheme="minorHAnsi"/>
        </w:rPr>
        <w:t xml:space="preserve"> justifiable and effective </w:t>
      </w:r>
      <w:r w:rsidR="0051450F">
        <w:rPr>
          <w:rFonts w:ascii="Garamond" w:hAnsi="Garamond" w:cstheme="minorHAnsi"/>
        </w:rPr>
        <w:t>exercise of organized power look like</w:t>
      </w:r>
      <w:r w:rsidR="00C70075">
        <w:rPr>
          <w:rFonts w:ascii="Garamond" w:hAnsi="Garamond" w:cstheme="minorHAnsi"/>
        </w:rPr>
        <w:t>?</w:t>
      </w:r>
      <w:r w:rsidR="00E04935">
        <w:rPr>
          <w:rFonts w:ascii="Garamond" w:hAnsi="Garamond" w:cstheme="minorHAnsi"/>
        </w:rPr>
        <w:t xml:space="preserve"> </w:t>
      </w:r>
      <w:r>
        <w:rPr>
          <w:rFonts w:ascii="Garamond" w:hAnsi="Garamond" w:cstheme="minorHAnsi"/>
        </w:rPr>
        <w:t xml:space="preserve">Although </w:t>
      </w:r>
      <w:r w:rsidR="00003FD2">
        <w:rPr>
          <w:rFonts w:ascii="Garamond" w:hAnsi="Garamond" w:cstheme="minorHAnsi"/>
        </w:rPr>
        <w:t>my thinking in this area</w:t>
      </w:r>
      <w:r w:rsidR="008B6856">
        <w:rPr>
          <w:rFonts w:ascii="Garamond" w:hAnsi="Garamond" w:cstheme="minorHAnsi"/>
        </w:rPr>
        <w:t xml:space="preserve"> </w:t>
      </w:r>
      <w:r w:rsidR="002B07CB">
        <w:rPr>
          <w:rFonts w:ascii="Garamond" w:hAnsi="Garamond" w:cstheme="minorHAnsi"/>
        </w:rPr>
        <w:t xml:space="preserve">is at </w:t>
      </w:r>
      <w:r w:rsidR="001162E8">
        <w:rPr>
          <w:rFonts w:ascii="Garamond" w:hAnsi="Garamond" w:cstheme="minorHAnsi"/>
        </w:rPr>
        <w:t>a</w:t>
      </w:r>
      <w:r w:rsidR="004248E9">
        <w:rPr>
          <w:rFonts w:ascii="Garamond" w:hAnsi="Garamond" w:cstheme="minorHAnsi"/>
        </w:rPr>
        <w:t xml:space="preserve">n earlier </w:t>
      </w:r>
      <w:r w:rsidR="002B07CB">
        <w:rPr>
          <w:rFonts w:ascii="Garamond" w:hAnsi="Garamond" w:cstheme="minorHAnsi"/>
        </w:rPr>
        <w:t xml:space="preserve">stage than my dissertation project, </w:t>
      </w:r>
      <w:r w:rsidR="00E04935">
        <w:rPr>
          <w:rFonts w:ascii="Garamond" w:hAnsi="Garamond" w:cstheme="minorHAnsi"/>
        </w:rPr>
        <w:t>the following working paper</w:t>
      </w:r>
      <w:r w:rsidR="000F0C8E">
        <w:rPr>
          <w:rFonts w:ascii="Garamond" w:hAnsi="Garamond" w:cstheme="minorHAnsi"/>
        </w:rPr>
        <w:t xml:space="preserve"> </w:t>
      </w:r>
      <w:r w:rsidR="00410DEC">
        <w:rPr>
          <w:rFonts w:ascii="Garamond" w:hAnsi="Garamond" w:cstheme="minorHAnsi"/>
        </w:rPr>
        <w:t>lays the groundwork.</w:t>
      </w:r>
    </w:p>
    <w:p w14:paraId="3B0EAA94" w14:textId="77777777" w:rsidR="00E04935" w:rsidRDefault="00E04935">
      <w:pPr>
        <w:jc w:val="both"/>
        <w:rPr>
          <w:rFonts w:ascii="Garamond" w:hAnsi="Garamond" w:cstheme="minorHAnsi"/>
        </w:rPr>
      </w:pPr>
    </w:p>
    <w:p w14:paraId="4AA76B1D" w14:textId="77777777" w:rsidR="00AA69BB" w:rsidRPr="006D19E0" w:rsidRDefault="00AA69BB" w:rsidP="00AA69BB">
      <w:pPr>
        <w:jc w:val="both"/>
        <w:rPr>
          <w:rFonts w:ascii="Garamond" w:hAnsi="Garamond" w:cstheme="minorHAnsi"/>
          <w:u w:val="single"/>
        </w:rPr>
      </w:pPr>
      <w:r w:rsidRPr="006D19E0">
        <w:rPr>
          <w:rFonts w:ascii="Garamond" w:hAnsi="Garamond" w:cstheme="minorHAnsi"/>
          <w:u w:val="single"/>
        </w:rPr>
        <w:t>Does the Extension of Woman Matter? Gender Identity and Social Reproduction</w:t>
      </w:r>
    </w:p>
    <w:p w14:paraId="51E1B160" w14:textId="4F3B771E" w:rsidR="00FC10AE" w:rsidRPr="0057052B" w:rsidRDefault="00AA69BB">
      <w:pPr>
        <w:jc w:val="both"/>
        <w:rPr>
          <w:rFonts w:ascii="Garamond" w:hAnsi="Garamond" w:cstheme="minorHAnsi"/>
        </w:rPr>
      </w:pPr>
      <w:r w:rsidRPr="006D19E0">
        <w:rPr>
          <w:rFonts w:ascii="Garamond" w:hAnsi="Garamond" w:cstheme="minorHAnsi"/>
        </w:rPr>
        <w:t>Which question should guide feminist theorizing? The dominant answer in (analytic) feminist philosophy has been “Who are women? What does ‘woman’ mean?” interpreted as the extension question</w:t>
      </w:r>
      <w:r w:rsidR="00F1559C">
        <w:rPr>
          <w:rFonts w:ascii="Garamond" w:hAnsi="Garamond" w:cstheme="minorHAnsi"/>
        </w:rPr>
        <w:t xml:space="preserve">, namely, </w:t>
      </w:r>
      <w:r w:rsidRPr="006D19E0">
        <w:rPr>
          <w:rFonts w:ascii="Garamond" w:hAnsi="Garamond" w:cstheme="minorHAnsi"/>
        </w:rPr>
        <w:t>“What is the necessary and sufficient condition of womanhood?” This paper argues that feminist theorizing should instead be guided by the reproduction question (“How are unjust gender structures persistently reproduced?” partnered with the transition question (“What are the justifiable and effective pathways to transformation of the unjust structures?”). The argument is two-fold. I debunk and explain away the apparent fundamentality of the extension question</w:t>
      </w:r>
      <w:r w:rsidR="00563C9E">
        <w:rPr>
          <w:rFonts w:ascii="Garamond" w:hAnsi="Garamond" w:cstheme="minorHAnsi"/>
        </w:rPr>
        <w:t xml:space="preserve">. I draw </w:t>
      </w:r>
      <w:r w:rsidR="0079101D">
        <w:rPr>
          <w:rFonts w:ascii="Garamond" w:hAnsi="Garamond" w:cstheme="minorHAnsi"/>
        </w:rPr>
        <w:t xml:space="preserve">upon parallels in </w:t>
      </w:r>
      <w:r w:rsidR="004248E9">
        <w:rPr>
          <w:rFonts w:ascii="Garamond" w:hAnsi="Garamond" w:cstheme="minorHAnsi"/>
        </w:rPr>
        <w:t xml:space="preserve">socialist </w:t>
      </w:r>
      <w:r w:rsidR="0079101D">
        <w:rPr>
          <w:rFonts w:ascii="Garamond" w:hAnsi="Garamond" w:cstheme="minorHAnsi"/>
        </w:rPr>
        <w:t>practice and theory</w:t>
      </w:r>
      <w:r w:rsidR="00AF4D0F">
        <w:rPr>
          <w:rFonts w:ascii="Garamond" w:hAnsi="Garamond" w:cstheme="minorHAnsi"/>
        </w:rPr>
        <w:t xml:space="preserve">: the on-the-ground politics regarding </w:t>
      </w:r>
      <w:r w:rsidR="00484A80">
        <w:rPr>
          <w:rFonts w:ascii="Garamond" w:hAnsi="Garamond" w:cstheme="minorHAnsi"/>
        </w:rPr>
        <w:t xml:space="preserve">the </w:t>
      </w:r>
      <w:proofErr w:type="spellStart"/>
      <w:r w:rsidR="008A6603">
        <w:rPr>
          <w:rFonts w:ascii="Garamond" w:hAnsi="Garamond" w:cstheme="minorHAnsi"/>
        </w:rPr>
        <w:t>workerhood</w:t>
      </w:r>
      <w:proofErr w:type="spellEnd"/>
      <w:r w:rsidR="00484A80">
        <w:rPr>
          <w:rFonts w:ascii="Garamond" w:hAnsi="Garamond" w:cstheme="minorHAnsi"/>
        </w:rPr>
        <w:t xml:space="preserve"> </w:t>
      </w:r>
      <w:r w:rsidR="00563C9E">
        <w:rPr>
          <w:rFonts w:ascii="Garamond" w:hAnsi="Garamond" w:cstheme="minorHAnsi"/>
        </w:rPr>
        <w:t xml:space="preserve">of platform workers </w:t>
      </w:r>
      <w:r w:rsidR="00AF4D0F">
        <w:rPr>
          <w:rFonts w:ascii="Garamond" w:hAnsi="Garamond" w:cstheme="minorHAnsi"/>
        </w:rPr>
        <w:t>and</w:t>
      </w:r>
      <w:r w:rsidR="004248E9">
        <w:rPr>
          <w:rFonts w:ascii="Garamond" w:hAnsi="Garamond" w:cstheme="minorHAnsi"/>
        </w:rPr>
        <w:t xml:space="preserve"> the</w:t>
      </w:r>
      <w:r w:rsidR="00AF4D0F">
        <w:rPr>
          <w:rFonts w:ascii="Garamond" w:hAnsi="Garamond" w:cstheme="minorHAnsi"/>
        </w:rPr>
        <w:t xml:space="preserve"> theoretical debates </w:t>
      </w:r>
      <w:r w:rsidRPr="006D19E0">
        <w:rPr>
          <w:rFonts w:ascii="Garamond" w:hAnsi="Garamond" w:cstheme="minorHAnsi"/>
        </w:rPr>
        <w:t>on</w:t>
      </w:r>
      <w:r w:rsidR="00484A80">
        <w:rPr>
          <w:rFonts w:ascii="Garamond" w:hAnsi="Garamond" w:cstheme="minorHAnsi"/>
        </w:rPr>
        <w:t xml:space="preserve"> the </w:t>
      </w:r>
      <w:proofErr w:type="spellStart"/>
      <w:r w:rsidR="00484A80">
        <w:rPr>
          <w:rFonts w:ascii="Garamond" w:hAnsi="Garamond" w:cstheme="minorHAnsi"/>
        </w:rPr>
        <w:t>workerhood</w:t>
      </w:r>
      <w:proofErr w:type="spellEnd"/>
      <w:r w:rsidR="00484A80">
        <w:rPr>
          <w:rFonts w:ascii="Garamond" w:hAnsi="Garamond" w:cstheme="minorHAnsi"/>
        </w:rPr>
        <w:t xml:space="preserve"> of</w:t>
      </w:r>
      <w:r w:rsidRPr="006D19E0">
        <w:rPr>
          <w:rFonts w:ascii="Garamond" w:hAnsi="Garamond" w:cstheme="minorHAnsi"/>
        </w:rPr>
        <w:t xml:space="preserve"> ‘the new middle class.</w:t>
      </w:r>
      <w:r w:rsidR="00484A80">
        <w:rPr>
          <w:rFonts w:ascii="Garamond" w:hAnsi="Garamond" w:cstheme="minorHAnsi"/>
        </w:rPr>
        <w:t>’</w:t>
      </w:r>
      <w:r w:rsidRPr="006D19E0">
        <w:rPr>
          <w:rFonts w:ascii="Garamond" w:hAnsi="Garamond" w:cstheme="minorHAnsi"/>
        </w:rPr>
        <w:t xml:space="preserve"> On the other hand, I show that a reproduction-oriented theory can offer doubly grounded justification for trans gender identity claims and thereby accommodate the main motivation for the extension-oriented theory.</w:t>
      </w:r>
    </w:p>
    <w:sectPr w:rsidR="00FC10AE" w:rsidRPr="0057052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AC65D" w14:textId="77777777" w:rsidR="00DC2C1F" w:rsidRDefault="00DC2C1F" w:rsidP="004856DB">
      <w:r>
        <w:separator/>
      </w:r>
    </w:p>
  </w:endnote>
  <w:endnote w:type="continuationSeparator" w:id="0">
    <w:p w14:paraId="67CD2FFA" w14:textId="77777777" w:rsidR="00DC2C1F" w:rsidRDefault="00DC2C1F" w:rsidP="0048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0130282"/>
      <w:docPartObj>
        <w:docPartGallery w:val="Page Numbers (Bottom of Page)"/>
        <w:docPartUnique/>
      </w:docPartObj>
    </w:sdtPr>
    <w:sdtContent>
      <w:p w14:paraId="4F468EB6" w14:textId="43B0ED80" w:rsidR="005879F3" w:rsidRDefault="005879F3" w:rsidP="000414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8A50B2" w14:textId="77777777" w:rsidR="005879F3" w:rsidRDefault="005879F3" w:rsidP="005879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4609217"/>
      <w:docPartObj>
        <w:docPartGallery w:val="Page Numbers (Bottom of Page)"/>
        <w:docPartUnique/>
      </w:docPartObj>
    </w:sdtPr>
    <w:sdtEndPr>
      <w:rPr>
        <w:rStyle w:val="PageNumber"/>
        <w:rFonts w:ascii="Garamond" w:hAnsi="Garamond"/>
      </w:rPr>
    </w:sdtEndPr>
    <w:sdtContent>
      <w:p w14:paraId="0E4E14FD" w14:textId="334F68AD" w:rsidR="005879F3" w:rsidRPr="005879F3" w:rsidRDefault="005879F3" w:rsidP="000414F5">
        <w:pPr>
          <w:pStyle w:val="Footer"/>
          <w:framePr w:wrap="none" w:vAnchor="text" w:hAnchor="margin" w:xAlign="right" w:y="1"/>
          <w:rPr>
            <w:rStyle w:val="PageNumber"/>
            <w:rFonts w:ascii="Garamond" w:hAnsi="Garamond"/>
          </w:rPr>
        </w:pPr>
        <w:r w:rsidRPr="005879F3">
          <w:rPr>
            <w:rStyle w:val="PageNumber"/>
            <w:rFonts w:ascii="Garamond" w:hAnsi="Garamond"/>
          </w:rPr>
          <w:fldChar w:fldCharType="begin"/>
        </w:r>
        <w:r w:rsidRPr="005879F3">
          <w:rPr>
            <w:rStyle w:val="PageNumber"/>
            <w:rFonts w:ascii="Garamond" w:hAnsi="Garamond"/>
          </w:rPr>
          <w:instrText xml:space="preserve"> PAGE </w:instrText>
        </w:r>
        <w:r w:rsidRPr="005879F3">
          <w:rPr>
            <w:rStyle w:val="PageNumber"/>
            <w:rFonts w:ascii="Garamond" w:hAnsi="Garamond"/>
          </w:rPr>
          <w:fldChar w:fldCharType="separate"/>
        </w:r>
        <w:r w:rsidRPr="005879F3">
          <w:rPr>
            <w:rStyle w:val="PageNumber"/>
            <w:rFonts w:ascii="Garamond" w:hAnsi="Garamond"/>
            <w:noProof/>
          </w:rPr>
          <w:t>1</w:t>
        </w:r>
        <w:r w:rsidRPr="005879F3">
          <w:rPr>
            <w:rStyle w:val="PageNumber"/>
            <w:rFonts w:ascii="Garamond" w:hAnsi="Garamond"/>
          </w:rPr>
          <w:fldChar w:fldCharType="end"/>
        </w:r>
      </w:p>
    </w:sdtContent>
  </w:sdt>
  <w:p w14:paraId="40977AC8" w14:textId="77777777" w:rsidR="005879F3" w:rsidRDefault="005879F3" w:rsidP="005879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16E9D" w14:textId="77777777" w:rsidR="00DC2C1F" w:rsidRDefault="00DC2C1F" w:rsidP="004856DB">
      <w:r>
        <w:separator/>
      </w:r>
    </w:p>
  </w:footnote>
  <w:footnote w:type="continuationSeparator" w:id="0">
    <w:p w14:paraId="433CD2E1" w14:textId="77777777" w:rsidR="00DC2C1F" w:rsidRDefault="00DC2C1F" w:rsidP="004856DB">
      <w:r>
        <w:continuationSeparator/>
      </w:r>
    </w:p>
  </w:footnote>
  <w:footnote w:id="1">
    <w:p w14:paraId="63CC0FD5" w14:textId="77777777" w:rsidR="005049DE" w:rsidRPr="00A12D1E" w:rsidRDefault="005049DE" w:rsidP="005049DE">
      <w:pPr>
        <w:pStyle w:val="FootnoteText"/>
        <w:jc w:val="both"/>
        <w:rPr>
          <w:rFonts w:ascii="Garamond" w:hAnsi="Garamond" w:cstheme="minorHAnsi"/>
        </w:rPr>
      </w:pPr>
      <w:r w:rsidRPr="00A12D1E">
        <w:rPr>
          <w:rStyle w:val="FootnoteReference"/>
          <w:rFonts w:ascii="Garamond" w:hAnsi="Garamond" w:cstheme="minorHAnsi"/>
        </w:rPr>
        <w:footnoteRef/>
      </w:r>
      <w:r w:rsidRPr="00A12D1E">
        <w:rPr>
          <w:rFonts w:ascii="Garamond" w:hAnsi="Garamond" w:cstheme="minorHAnsi"/>
        </w:rPr>
        <w:t xml:space="preserve"> The expression of “Mortal God” is from Hobbes, </w:t>
      </w:r>
      <w:r w:rsidRPr="00A12D1E">
        <w:rPr>
          <w:rFonts w:ascii="Garamond" w:hAnsi="Garamond" w:cstheme="minorHAnsi"/>
          <w:i/>
          <w:iCs/>
        </w:rPr>
        <w:t>Leviathan</w:t>
      </w:r>
      <w:r w:rsidRPr="00A12D1E">
        <w:rPr>
          <w:rFonts w:ascii="Garamond" w:hAnsi="Garamond" w:cstheme="minorHAnsi"/>
        </w:rPr>
        <w:t xml:space="preserve">, Part 2, Chapter 17. “This is the generation of that great Leviathan, or rather … of that </w:t>
      </w:r>
      <w:proofErr w:type="spellStart"/>
      <w:r w:rsidRPr="00A12D1E">
        <w:rPr>
          <w:rFonts w:ascii="Garamond" w:hAnsi="Garamond" w:cstheme="minorHAnsi"/>
          <w:i/>
          <w:iCs/>
        </w:rPr>
        <w:t>Mortall</w:t>
      </w:r>
      <w:proofErr w:type="spellEnd"/>
      <w:r w:rsidRPr="00A12D1E">
        <w:rPr>
          <w:rFonts w:ascii="Garamond" w:hAnsi="Garamond" w:cstheme="minorHAnsi"/>
          <w:i/>
          <w:iCs/>
        </w:rPr>
        <w:t xml:space="preserve"> God</w:t>
      </w:r>
      <w:r w:rsidRPr="00A12D1E">
        <w:rPr>
          <w:rFonts w:ascii="Garamond" w:hAnsi="Garamond" w:cstheme="minorHAnsi"/>
        </w:rPr>
        <w:t xml:space="preserve">, to which we owe under the </w:t>
      </w:r>
      <w:r w:rsidRPr="00A12D1E">
        <w:rPr>
          <w:rFonts w:ascii="Garamond" w:hAnsi="Garamond" w:cstheme="minorHAnsi"/>
          <w:i/>
          <w:iCs/>
        </w:rPr>
        <w:t>Immortal God</w:t>
      </w:r>
      <w:r w:rsidRPr="00A12D1E">
        <w:rPr>
          <w:rFonts w:ascii="Garamond" w:hAnsi="Garamond" w:cstheme="minorHAnsi"/>
        </w:rPr>
        <w:t xml:space="preserve">, our peace and </w:t>
      </w:r>
      <w:proofErr w:type="spellStart"/>
      <w:r w:rsidRPr="00A12D1E">
        <w:rPr>
          <w:rFonts w:ascii="Garamond" w:hAnsi="Garamond" w:cstheme="minorHAnsi"/>
        </w:rPr>
        <w:t>defence</w:t>
      </w:r>
      <w:proofErr w:type="spellEnd"/>
      <w:r w:rsidRPr="00A12D1E">
        <w:rPr>
          <w:rFonts w:ascii="Garamond" w:hAnsi="Garamond" w:cstheme="minorHAnsi"/>
        </w:rPr>
        <w:t>” (Cambridge University Press, p. 118).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7E9E"/>
    <w:multiLevelType w:val="hybridMultilevel"/>
    <w:tmpl w:val="63C88D26"/>
    <w:lvl w:ilvl="0" w:tplc="DD1863D6">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2790"/>
    <w:multiLevelType w:val="hybridMultilevel"/>
    <w:tmpl w:val="3D4E3C3A"/>
    <w:lvl w:ilvl="0" w:tplc="4BCA09DA">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A2E"/>
    <w:multiLevelType w:val="hybridMultilevel"/>
    <w:tmpl w:val="5E9CF968"/>
    <w:lvl w:ilvl="0" w:tplc="1D3861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3061CD"/>
    <w:multiLevelType w:val="hybridMultilevel"/>
    <w:tmpl w:val="6ED8EC82"/>
    <w:lvl w:ilvl="0" w:tplc="F29E1FA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91F50"/>
    <w:multiLevelType w:val="hybridMultilevel"/>
    <w:tmpl w:val="42EE0234"/>
    <w:lvl w:ilvl="0" w:tplc="5EB49A5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155724">
    <w:abstractNumId w:val="3"/>
  </w:num>
  <w:num w:numId="2" w16cid:durableId="1971206058">
    <w:abstractNumId w:val="4"/>
  </w:num>
  <w:num w:numId="3" w16cid:durableId="203568047">
    <w:abstractNumId w:val="2"/>
  </w:num>
  <w:num w:numId="4" w16cid:durableId="1123037795">
    <w:abstractNumId w:val="0"/>
  </w:num>
  <w:num w:numId="5" w16cid:durableId="15361179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anczyk, Lucas">
    <w15:presenceInfo w15:providerId="AD" w15:userId="S::stanczyk@fas.harvard.edu::759673a8-bf53-4784-8ac4-3711b3178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72"/>
    <w:rsid w:val="000002E4"/>
    <w:rsid w:val="0000107D"/>
    <w:rsid w:val="0000234E"/>
    <w:rsid w:val="00003FD2"/>
    <w:rsid w:val="00011D6B"/>
    <w:rsid w:val="0001525C"/>
    <w:rsid w:val="00016BF9"/>
    <w:rsid w:val="000173C7"/>
    <w:rsid w:val="000175D4"/>
    <w:rsid w:val="00021580"/>
    <w:rsid w:val="000245C4"/>
    <w:rsid w:val="000251B8"/>
    <w:rsid w:val="00030605"/>
    <w:rsid w:val="00033F1C"/>
    <w:rsid w:val="000350C0"/>
    <w:rsid w:val="0003690A"/>
    <w:rsid w:val="00036E13"/>
    <w:rsid w:val="000437E5"/>
    <w:rsid w:val="0004679D"/>
    <w:rsid w:val="00046FB8"/>
    <w:rsid w:val="00051389"/>
    <w:rsid w:val="00052E66"/>
    <w:rsid w:val="00053C48"/>
    <w:rsid w:val="000566F8"/>
    <w:rsid w:val="0005756A"/>
    <w:rsid w:val="00060645"/>
    <w:rsid w:val="00062978"/>
    <w:rsid w:val="00063D56"/>
    <w:rsid w:val="00065229"/>
    <w:rsid w:val="00065ACA"/>
    <w:rsid w:val="00065CFE"/>
    <w:rsid w:val="00071932"/>
    <w:rsid w:val="00074E3F"/>
    <w:rsid w:val="000835FF"/>
    <w:rsid w:val="000851E1"/>
    <w:rsid w:val="00085486"/>
    <w:rsid w:val="00085BDF"/>
    <w:rsid w:val="0009130B"/>
    <w:rsid w:val="000932BE"/>
    <w:rsid w:val="000935A5"/>
    <w:rsid w:val="000947AF"/>
    <w:rsid w:val="0009509C"/>
    <w:rsid w:val="000A08DD"/>
    <w:rsid w:val="000A6256"/>
    <w:rsid w:val="000A6541"/>
    <w:rsid w:val="000A6842"/>
    <w:rsid w:val="000B10C6"/>
    <w:rsid w:val="000B1147"/>
    <w:rsid w:val="000B30B9"/>
    <w:rsid w:val="000B39C8"/>
    <w:rsid w:val="000B3CC4"/>
    <w:rsid w:val="000B3DE9"/>
    <w:rsid w:val="000B6091"/>
    <w:rsid w:val="000B7A43"/>
    <w:rsid w:val="000C4B69"/>
    <w:rsid w:val="000C71FD"/>
    <w:rsid w:val="000D1A95"/>
    <w:rsid w:val="000D1FD3"/>
    <w:rsid w:val="000D3155"/>
    <w:rsid w:val="000D46D6"/>
    <w:rsid w:val="000D5FD0"/>
    <w:rsid w:val="000D7A4A"/>
    <w:rsid w:val="000D7D40"/>
    <w:rsid w:val="000E3B0F"/>
    <w:rsid w:val="000E40FA"/>
    <w:rsid w:val="000E48B5"/>
    <w:rsid w:val="000E6B82"/>
    <w:rsid w:val="000E76F7"/>
    <w:rsid w:val="000F0AE6"/>
    <w:rsid w:val="000F0C8E"/>
    <w:rsid w:val="000F4624"/>
    <w:rsid w:val="000F482C"/>
    <w:rsid w:val="000F57C9"/>
    <w:rsid w:val="000F5C84"/>
    <w:rsid w:val="00101DF7"/>
    <w:rsid w:val="00102C37"/>
    <w:rsid w:val="00105BCD"/>
    <w:rsid w:val="00112D29"/>
    <w:rsid w:val="00113CA5"/>
    <w:rsid w:val="001162E8"/>
    <w:rsid w:val="00117DB9"/>
    <w:rsid w:val="001229B1"/>
    <w:rsid w:val="00123B7F"/>
    <w:rsid w:val="001272AE"/>
    <w:rsid w:val="00130BBF"/>
    <w:rsid w:val="00130F38"/>
    <w:rsid w:val="00131324"/>
    <w:rsid w:val="00141E71"/>
    <w:rsid w:val="00141E87"/>
    <w:rsid w:val="00144339"/>
    <w:rsid w:val="00144BDA"/>
    <w:rsid w:val="001450F7"/>
    <w:rsid w:val="00145BDA"/>
    <w:rsid w:val="001501D6"/>
    <w:rsid w:val="00150E12"/>
    <w:rsid w:val="00153251"/>
    <w:rsid w:val="001532E4"/>
    <w:rsid w:val="00153AE5"/>
    <w:rsid w:val="001551AD"/>
    <w:rsid w:val="00155851"/>
    <w:rsid w:val="0015635E"/>
    <w:rsid w:val="00161D6B"/>
    <w:rsid w:val="001711E4"/>
    <w:rsid w:val="00172F77"/>
    <w:rsid w:val="00174CE0"/>
    <w:rsid w:val="0018229D"/>
    <w:rsid w:val="0018280C"/>
    <w:rsid w:val="00183840"/>
    <w:rsid w:val="001863C9"/>
    <w:rsid w:val="001875C2"/>
    <w:rsid w:val="00190DD2"/>
    <w:rsid w:val="00190EFF"/>
    <w:rsid w:val="001A075A"/>
    <w:rsid w:val="001A2F76"/>
    <w:rsid w:val="001A4038"/>
    <w:rsid w:val="001A4BAC"/>
    <w:rsid w:val="001A7804"/>
    <w:rsid w:val="001B0545"/>
    <w:rsid w:val="001B2371"/>
    <w:rsid w:val="001B2B76"/>
    <w:rsid w:val="001B4F9A"/>
    <w:rsid w:val="001B65CB"/>
    <w:rsid w:val="001B6786"/>
    <w:rsid w:val="001C2D9B"/>
    <w:rsid w:val="001C55FC"/>
    <w:rsid w:val="001C69CA"/>
    <w:rsid w:val="001D1A2D"/>
    <w:rsid w:val="001D25EB"/>
    <w:rsid w:val="001D78AB"/>
    <w:rsid w:val="001E074B"/>
    <w:rsid w:val="001E2B09"/>
    <w:rsid w:val="001E5149"/>
    <w:rsid w:val="001E7841"/>
    <w:rsid w:val="001F05CD"/>
    <w:rsid w:val="001F2ADE"/>
    <w:rsid w:val="001F538D"/>
    <w:rsid w:val="00200AF8"/>
    <w:rsid w:val="00201564"/>
    <w:rsid w:val="00203743"/>
    <w:rsid w:val="00203CD6"/>
    <w:rsid w:val="00205DC8"/>
    <w:rsid w:val="002108B2"/>
    <w:rsid w:val="00211907"/>
    <w:rsid w:val="0021593F"/>
    <w:rsid w:val="0021722B"/>
    <w:rsid w:val="00220195"/>
    <w:rsid w:val="00226CCE"/>
    <w:rsid w:val="00226E27"/>
    <w:rsid w:val="0022724D"/>
    <w:rsid w:val="0023253A"/>
    <w:rsid w:val="00236AE2"/>
    <w:rsid w:val="00237660"/>
    <w:rsid w:val="002401A0"/>
    <w:rsid w:val="00244AD6"/>
    <w:rsid w:val="002453CF"/>
    <w:rsid w:val="00246778"/>
    <w:rsid w:val="002536CF"/>
    <w:rsid w:val="00253E07"/>
    <w:rsid w:val="00253E1B"/>
    <w:rsid w:val="00254666"/>
    <w:rsid w:val="002549C7"/>
    <w:rsid w:val="00257EC4"/>
    <w:rsid w:val="00260D17"/>
    <w:rsid w:val="0027085A"/>
    <w:rsid w:val="002713A4"/>
    <w:rsid w:val="002729AF"/>
    <w:rsid w:val="00272EA5"/>
    <w:rsid w:val="00275A9E"/>
    <w:rsid w:val="00276D60"/>
    <w:rsid w:val="00280DEA"/>
    <w:rsid w:val="00283444"/>
    <w:rsid w:val="00283642"/>
    <w:rsid w:val="00287B29"/>
    <w:rsid w:val="00291EC7"/>
    <w:rsid w:val="00292DE0"/>
    <w:rsid w:val="002939B4"/>
    <w:rsid w:val="0029663D"/>
    <w:rsid w:val="002A2826"/>
    <w:rsid w:val="002A5985"/>
    <w:rsid w:val="002A7187"/>
    <w:rsid w:val="002A7235"/>
    <w:rsid w:val="002A7E15"/>
    <w:rsid w:val="002B053D"/>
    <w:rsid w:val="002B07CB"/>
    <w:rsid w:val="002B2547"/>
    <w:rsid w:val="002B4A03"/>
    <w:rsid w:val="002B5E51"/>
    <w:rsid w:val="002B7C74"/>
    <w:rsid w:val="002C0B31"/>
    <w:rsid w:val="002C45D1"/>
    <w:rsid w:val="002C496B"/>
    <w:rsid w:val="002C4BA2"/>
    <w:rsid w:val="002C55A4"/>
    <w:rsid w:val="002C63EB"/>
    <w:rsid w:val="002D166C"/>
    <w:rsid w:val="002D244C"/>
    <w:rsid w:val="002D39B0"/>
    <w:rsid w:val="002D49C0"/>
    <w:rsid w:val="002D5524"/>
    <w:rsid w:val="002D62C3"/>
    <w:rsid w:val="002E008D"/>
    <w:rsid w:val="002E178E"/>
    <w:rsid w:val="002F02DB"/>
    <w:rsid w:val="002F04AF"/>
    <w:rsid w:val="002F18D0"/>
    <w:rsid w:val="002F4CBD"/>
    <w:rsid w:val="002F6EEA"/>
    <w:rsid w:val="00301946"/>
    <w:rsid w:val="00304CD9"/>
    <w:rsid w:val="00306D80"/>
    <w:rsid w:val="00311369"/>
    <w:rsid w:val="00311B72"/>
    <w:rsid w:val="00311E92"/>
    <w:rsid w:val="00315020"/>
    <w:rsid w:val="00326C4E"/>
    <w:rsid w:val="00327AF2"/>
    <w:rsid w:val="00330FA1"/>
    <w:rsid w:val="00331BB9"/>
    <w:rsid w:val="003333CA"/>
    <w:rsid w:val="003361D5"/>
    <w:rsid w:val="00341A66"/>
    <w:rsid w:val="00347324"/>
    <w:rsid w:val="003500BB"/>
    <w:rsid w:val="00350D04"/>
    <w:rsid w:val="00351919"/>
    <w:rsid w:val="00354F07"/>
    <w:rsid w:val="00360567"/>
    <w:rsid w:val="00361169"/>
    <w:rsid w:val="0036472E"/>
    <w:rsid w:val="00365D7A"/>
    <w:rsid w:val="00371DC4"/>
    <w:rsid w:val="0037542F"/>
    <w:rsid w:val="003817CB"/>
    <w:rsid w:val="00385926"/>
    <w:rsid w:val="00386192"/>
    <w:rsid w:val="00386433"/>
    <w:rsid w:val="00391259"/>
    <w:rsid w:val="00392BFA"/>
    <w:rsid w:val="00393AE6"/>
    <w:rsid w:val="00395BB7"/>
    <w:rsid w:val="00395DAD"/>
    <w:rsid w:val="0039657C"/>
    <w:rsid w:val="003970B0"/>
    <w:rsid w:val="003A3CB8"/>
    <w:rsid w:val="003A3E88"/>
    <w:rsid w:val="003B05B9"/>
    <w:rsid w:val="003B0FBA"/>
    <w:rsid w:val="003B248C"/>
    <w:rsid w:val="003B41C6"/>
    <w:rsid w:val="003B6FEE"/>
    <w:rsid w:val="003C0512"/>
    <w:rsid w:val="003C0802"/>
    <w:rsid w:val="003C1748"/>
    <w:rsid w:val="003C568E"/>
    <w:rsid w:val="003C5746"/>
    <w:rsid w:val="003C5967"/>
    <w:rsid w:val="003D05AF"/>
    <w:rsid w:val="003D0964"/>
    <w:rsid w:val="003D0D9B"/>
    <w:rsid w:val="003D1061"/>
    <w:rsid w:val="003D335F"/>
    <w:rsid w:val="003D39A1"/>
    <w:rsid w:val="003D6CC4"/>
    <w:rsid w:val="003D7578"/>
    <w:rsid w:val="003E113C"/>
    <w:rsid w:val="003E3603"/>
    <w:rsid w:val="003E4186"/>
    <w:rsid w:val="003E420E"/>
    <w:rsid w:val="003E4897"/>
    <w:rsid w:val="003E666B"/>
    <w:rsid w:val="003F0472"/>
    <w:rsid w:val="003F1580"/>
    <w:rsid w:val="003F28EF"/>
    <w:rsid w:val="003F31BB"/>
    <w:rsid w:val="003F3C75"/>
    <w:rsid w:val="003F4B76"/>
    <w:rsid w:val="003F50E9"/>
    <w:rsid w:val="003F5561"/>
    <w:rsid w:val="003F6DE4"/>
    <w:rsid w:val="00401638"/>
    <w:rsid w:val="00406C00"/>
    <w:rsid w:val="00410DEC"/>
    <w:rsid w:val="00412E79"/>
    <w:rsid w:val="00415080"/>
    <w:rsid w:val="004237AB"/>
    <w:rsid w:val="004241AF"/>
    <w:rsid w:val="004248E9"/>
    <w:rsid w:val="00424F2C"/>
    <w:rsid w:val="0042671F"/>
    <w:rsid w:val="0043268C"/>
    <w:rsid w:val="00434E93"/>
    <w:rsid w:val="00435F71"/>
    <w:rsid w:val="004370A9"/>
    <w:rsid w:val="004374B5"/>
    <w:rsid w:val="004420B1"/>
    <w:rsid w:val="004548F4"/>
    <w:rsid w:val="00457E4C"/>
    <w:rsid w:val="0046509E"/>
    <w:rsid w:val="0046535A"/>
    <w:rsid w:val="004713A7"/>
    <w:rsid w:val="00472D72"/>
    <w:rsid w:val="004735DD"/>
    <w:rsid w:val="00477B31"/>
    <w:rsid w:val="00477F86"/>
    <w:rsid w:val="004838E1"/>
    <w:rsid w:val="00483989"/>
    <w:rsid w:val="00484845"/>
    <w:rsid w:val="00484A80"/>
    <w:rsid w:val="004856DB"/>
    <w:rsid w:val="00485791"/>
    <w:rsid w:val="00487581"/>
    <w:rsid w:val="00487CB0"/>
    <w:rsid w:val="00493CC8"/>
    <w:rsid w:val="00493E22"/>
    <w:rsid w:val="004946F4"/>
    <w:rsid w:val="00496431"/>
    <w:rsid w:val="004A0F79"/>
    <w:rsid w:val="004A1594"/>
    <w:rsid w:val="004A3F24"/>
    <w:rsid w:val="004A503D"/>
    <w:rsid w:val="004B1D78"/>
    <w:rsid w:val="004B3315"/>
    <w:rsid w:val="004B450D"/>
    <w:rsid w:val="004B4C7E"/>
    <w:rsid w:val="004B6B19"/>
    <w:rsid w:val="004B7B37"/>
    <w:rsid w:val="004C31F5"/>
    <w:rsid w:val="004C4E90"/>
    <w:rsid w:val="004C5B7E"/>
    <w:rsid w:val="004C75C0"/>
    <w:rsid w:val="004D24D4"/>
    <w:rsid w:val="004D39D6"/>
    <w:rsid w:val="004D4A50"/>
    <w:rsid w:val="004D5E99"/>
    <w:rsid w:val="004D7D52"/>
    <w:rsid w:val="004E0BF1"/>
    <w:rsid w:val="004E0C10"/>
    <w:rsid w:val="004E1A17"/>
    <w:rsid w:val="004E5E54"/>
    <w:rsid w:val="004E6541"/>
    <w:rsid w:val="004E7E63"/>
    <w:rsid w:val="004E7F0D"/>
    <w:rsid w:val="004F0400"/>
    <w:rsid w:val="004F0600"/>
    <w:rsid w:val="004F1280"/>
    <w:rsid w:val="004F1D3B"/>
    <w:rsid w:val="004F260E"/>
    <w:rsid w:val="004F2694"/>
    <w:rsid w:val="004F2F6A"/>
    <w:rsid w:val="004F74D7"/>
    <w:rsid w:val="005049DE"/>
    <w:rsid w:val="00507AA8"/>
    <w:rsid w:val="00507ADC"/>
    <w:rsid w:val="00507C9B"/>
    <w:rsid w:val="005107F2"/>
    <w:rsid w:val="00510C79"/>
    <w:rsid w:val="005121B6"/>
    <w:rsid w:val="0051393B"/>
    <w:rsid w:val="0051450F"/>
    <w:rsid w:val="00517FBA"/>
    <w:rsid w:val="00522DE5"/>
    <w:rsid w:val="00525546"/>
    <w:rsid w:val="00527190"/>
    <w:rsid w:val="005302AB"/>
    <w:rsid w:val="00531234"/>
    <w:rsid w:val="0053193B"/>
    <w:rsid w:val="0053777B"/>
    <w:rsid w:val="0054111A"/>
    <w:rsid w:val="0054272E"/>
    <w:rsid w:val="005436A6"/>
    <w:rsid w:val="005465F6"/>
    <w:rsid w:val="005471CC"/>
    <w:rsid w:val="00547432"/>
    <w:rsid w:val="005526B6"/>
    <w:rsid w:val="005544F5"/>
    <w:rsid w:val="00554F7A"/>
    <w:rsid w:val="00557277"/>
    <w:rsid w:val="00560476"/>
    <w:rsid w:val="0056110B"/>
    <w:rsid w:val="00561DF4"/>
    <w:rsid w:val="00563C9E"/>
    <w:rsid w:val="00566184"/>
    <w:rsid w:val="00567F45"/>
    <w:rsid w:val="0057052B"/>
    <w:rsid w:val="0057319B"/>
    <w:rsid w:val="005742DB"/>
    <w:rsid w:val="005742F8"/>
    <w:rsid w:val="00575012"/>
    <w:rsid w:val="00581DED"/>
    <w:rsid w:val="00582D90"/>
    <w:rsid w:val="00583AAF"/>
    <w:rsid w:val="00586787"/>
    <w:rsid w:val="005879F3"/>
    <w:rsid w:val="00587D20"/>
    <w:rsid w:val="005925F9"/>
    <w:rsid w:val="00594871"/>
    <w:rsid w:val="0059565F"/>
    <w:rsid w:val="0059711D"/>
    <w:rsid w:val="005A0985"/>
    <w:rsid w:val="005A098F"/>
    <w:rsid w:val="005A12AF"/>
    <w:rsid w:val="005A20B8"/>
    <w:rsid w:val="005A217C"/>
    <w:rsid w:val="005A4CD1"/>
    <w:rsid w:val="005A51D0"/>
    <w:rsid w:val="005A53DC"/>
    <w:rsid w:val="005A5755"/>
    <w:rsid w:val="005B38E5"/>
    <w:rsid w:val="005B780E"/>
    <w:rsid w:val="005C0217"/>
    <w:rsid w:val="005C1501"/>
    <w:rsid w:val="005C3134"/>
    <w:rsid w:val="005C4F12"/>
    <w:rsid w:val="005C5D3C"/>
    <w:rsid w:val="005C6A03"/>
    <w:rsid w:val="005D201C"/>
    <w:rsid w:val="005D224A"/>
    <w:rsid w:val="005D2DF0"/>
    <w:rsid w:val="005D3A08"/>
    <w:rsid w:val="005D3A64"/>
    <w:rsid w:val="005D4170"/>
    <w:rsid w:val="005D5ED4"/>
    <w:rsid w:val="005D71CB"/>
    <w:rsid w:val="005D738A"/>
    <w:rsid w:val="005E12A7"/>
    <w:rsid w:val="005E2829"/>
    <w:rsid w:val="005E5A56"/>
    <w:rsid w:val="005E6603"/>
    <w:rsid w:val="005F0FC8"/>
    <w:rsid w:val="005F4F75"/>
    <w:rsid w:val="005F62BE"/>
    <w:rsid w:val="005F6DA0"/>
    <w:rsid w:val="00623763"/>
    <w:rsid w:val="00634B45"/>
    <w:rsid w:val="00634B7A"/>
    <w:rsid w:val="00636B2A"/>
    <w:rsid w:val="00640275"/>
    <w:rsid w:val="00640BD3"/>
    <w:rsid w:val="006453B8"/>
    <w:rsid w:val="0064590B"/>
    <w:rsid w:val="00646A04"/>
    <w:rsid w:val="006532FE"/>
    <w:rsid w:val="0065482F"/>
    <w:rsid w:val="00654EA7"/>
    <w:rsid w:val="00655900"/>
    <w:rsid w:val="0066240C"/>
    <w:rsid w:val="00663A0C"/>
    <w:rsid w:val="00664DCC"/>
    <w:rsid w:val="00667813"/>
    <w:rsid w:val="006702F1"/>
    <w:rsid w:val="00674AC5"/>
    <w:rsid w:val="006766C3"/>
    <w:rsid w:val="006776E9"/>
    <w:rsid w:val="00677C62"/>
    <w:rsid w:val="00680286"/>
    <w:rsid w:val="0068042B"/>
    <w:rsid w:val="00680711"/>
    <w:rsid w:val="0068250F"/>
    <w:rsid w:val="006831B8"/>
    <w:rsid w:val="00686460"/>
    <w:rsid w:val="00686BDA"/>
    <w:rsid w:val="006900BF"/>
    <w:rsid w:val="00690D2A"/>
    <w:rsid w:val="006942BB"/>
    <w:rsid w:val="00694322"/>
    <w:rsid w:val="00694EB1"/>
    <w:rsid w:val="00695B1E"/>
    <w:rsid w:val="006966D1"/>
    <w:rsid w:val="00696FAA"/>
    <w:rsid w:val="006A36B7"/>
    <w:rsid w:val="006A47A5"/>
    <w:rsid w:val="006A6CF0"/>
    <w:rsid w:val="006A766D"/>
    <w:rsid w:val="006B0211"/>
    <w:rsid w:val="006B0D4C"/>
    <w:rsid w:val="006B1F18"/>
    <w:rsid w:val="006B4BD7"/>
    <w:rsid w:val="006B5F37"/>
    <w:rsid w:val="006B767C"/>
    <w:rsid w:val="006C0AFA"/>
    <w:rsid w:val="006C0BA9"/>
    <w:rsid w:val="006C7888"/>
    <w:rsid w:val="006D05C3"/>
    <w:rsid w:val="006D0EBE"/>
    <w:rsid w:val="006D19E0"/>
    <w:rsid w:val="006D5D04"/>
    <w:rsid w:val="006D7C34"/>
    <w:rsid w:val="006E06FE"/>
    <w:rsid w:val="006E18E4"/>
    <w:rsid w:val="006E2CFE"/>
    <w:rsid w:val="006E36D1"/>
    <w:rsid w:val="006E4153"/>
    <w:rsid w:val="006E488A"/>
    <w:rsid w:val="006E5C1F"/>
    <w:rsid w:val="006E6F19"/>
    <w:rsid w:val="006F11F5"/>
    <w:rsid w:val="006F13AE"/>
    <w:rsid w:val="006F214E"/>
    <w:rsid w:val="006F7956"/>
    <w:rsid w:val="00701B41"/>
    <w:rsid w:val="00701B71"/>
    <w:rsid w:val="00702F4D"/>
    <w:rsid w:val="0070404A"/>
    <w:rsid w:val="007066C0"/>
    <w:rsid w:val="00710DE5"/>
    <w:rsid w:val="0071166C"/>
    <w:rsid w:val="00711EB8"/>
    <w:rsid w:val="00713408"/>
    <w:rsid w:val="00717848"/>
    <w:rsid w:val="00717F3B"/>
    <w:rsid w:val="007207A6"/>
    <w:rsid w:val="0072591B"/>
    <w:rsid w:val="007259A4"/>
    <w:rsid w:val="00732BDC"/>
    <w:rsid w:val="00734591"/>
    <w:rsid w:val="00735B7E"/>
    <w:rsid w:val="007406FF"/>
    <w:rsid w:val="00741465"/>
    <w:rsid w:val="0074295A"/>
    <w:rsid w:val="00742C77"/>
    <w:rsid w:val="007440F1"/>
    <w:rsid w:val="0074581D"/>
    <w:rsid w:val="00752141"/>
    <w:rsid w:val="00752777"/>
    <w:rsid w:val="0075436D"/>
    <w:rsid w:val="00757D7D"/>
    <w:rsid w:val="0076177A"/>
    <w:rsid w:val="0076565B"/>
    <w:rsid w:val="0076573D"/>
    <w:rsid w:val="00772988"/>
    <w:rsid w:val="007732D1"/>
    <w:rsid w:val="00777B52"/>
    <w:rsid w:val="00781E0D"/>
    <w:rsid w:val="00783E56"/>
    <w:rsid w:val="00783EE4"/>
    <w:rsid w:val="00787942"/>
    <w:rsid w:val="00787ADD"/>
    <w:rsid w:val="0079101D"/>
    <w:rsid w:val="00797FF8"/>
    <w:rsid w:val="007A07FD"/>
    <w:rsid w:val="007A13D5"/>
    <w:rsid w:val="007A1ABA"/>
    <w:rsid w:val="007A1E6F"/>
    <w:rsid w:val="007B06EE"/>
    <w:rsid w:val="007B0A15"/>
    <w:rsid w:val="007B1E8D"/>
    <w:rsid w:val="007B1EDA"/>
    <w:rsid w:val="007B671E"/>
    <w:rsid w:val="007B6F36"/>
    <w:rsid w:val="007B753B"/>
    <w:rsid w:val="007B758E"/>
    <w:rsid w:val="007B763E"/>
    <w:rsid w:val="007B78E5"/>
    <w:rsid w:val="007C0FA4"/>
    <w:rsid w:val="007C60F3"/>
    <w:rsid w:val="007D0B6B"/>
    <w:rsid w:val="007D1F4B"/>
    <w:rsid w:val="007D39E0"/>
    <w:rsid w:val="007D4B9A"/>
    <w:rsid w:val="007D5014"/>
    <w:rsid w:val="007D7B6B"/>
    <w:rsid w:val="007E26A6"/>
    <w:rsid w:val="007E3348"/>
    <w:rsid w:val="007E523E"/>
    <w:rsid w:val="007E534A"/>
    <w:rsid w:val="007E69E8"/>
    <w:rsid w:val="007F439F"/>
    <w:rsid w:val="007F6DFF"/>
    <w:rsid w:val="00802F94"/>
    <w:rsid w:val="0080333C"/>
    <w:rsid w:val="00803B51"/>
    <w:rsid w:val="00804311"/>
    <w:rsid w:val="008067CF"/>
    <w:rsid w:val="00811D22"/>
    <w:rsid w:val="00816CA4"/>
    <w:rsid w:val="00823296"/>
    <w:rsid w:val="0082340A"/>
    <w:rsid w:val="008238A1"/>
    <w:rsid w:val="00826084"/>
    <w:rsid w:val="008260E0"/>
    <w:rsid w:val="00826E38"/>
    <w:rsid w:val="00830D8A"/>
    <w:rsid w:val="00830E33"/>
    <w:rsid w:val="0084254B"/>
    <w:rsid w:val="008457DE"/>
    <w:rsid w:val="00846719"/>
    <w:rsid w:val="008476BD"/>
    <w:rsid w:val="00850D81"/>
    <w:rsid w:val="00850F57"/>
    <w:rsid w:val="0085318F"/>
    <w:rsid w:val="008542F3"/>
    <w:rsid w:val="00854E33"/>
    <w:rsid w:val="00857B84"/>
    <w:rsid w:val="008617DC"/>
    <w:rsid w:val="00863A28"/>
    <w:rsid w:val="00864256"/>
    <w:rsid w:val="0086474B"/>
    <w:rsid w:val="00864ADD"/>
    <w:rsid w:val="008716CE"/>
    <w:rsid w:val="00875F28"/>
    <w:rsid w:val="0088007B"/>
    <w:rsid w:val="008843EB"/>
    <w:rsid w:val="00895230"/>
    <w:rsid w:val="0089592E"/>
    <w:rsid w:val="00897561"/>
    <w:rsid w:val="008A30B2"/>
    <w:rsid w:val="008A45CF"/>
    <w:rsid w:val="008A4C87"/>
    <w:rsid w:val="008A5445"/>
    <w:rsid w:val="008A6603"/>
    <w:rsid w:val="008A6A2D"/>
    <w:rsid w:val="008A6E93"/>
    <w:rsid w:val="008B19B3"/>
    <w:rsid w:val="008B1C44"/>
    <w:rsid w:val="008B45AE"/>
    <w:rsid w:val="008B4A2A"/>
    <w:rsid w:val="008B4A7D"/>
    <w:rsid w:val="008B4AF9"/>
    <w:rsid w:val="008B6856"/>
    <w:rsid w:val="008B6A5D"/>
    <w:rsid w:val="008C2225"/>
    <w:rsid w:val="008C3664"/>
    <w:rsid w:val="008C39BF"/>
    <w:rsid w:val="008C7242"/>
    <w:rsid w:val="008C797E"/>
    <w:rsid w:val="008D07AD"/>
    <w:rsid w:val="008D12E9"/>
    <w:rsid w:val="008D3040"/>
    <w:rsid w:val="008D645B"/>
    <w:rsid w:val="008D6FB3"/>
    <w:rsid w:val="008D75E5"/>
    <w:rsid w:val="008F0257"/>
    <w:rsid w:val="0090356A"/>
    <w:rsid w:val="009074D8"/>
    <w:rsid w:val="00910450"/>
    <w:rsid w:val="00911AA8"/>
    <w:rsid w:val="00911D5A"/>
    <w:rsid w:val="00912FBD"/>
    <w:rsid w:val="00913699"/>
    <w:rsid w:val="00915B81"/>
    <w:rsid w:val="00915E55"/>
    <w:rsid w:val="009166E8"/>
    <w:rsid w:val="00916BE2"/>
    <w:rsid w:val="009205EE"/>
    <w:rsid w:val="0092167F"/>
    <w:rsid w:val="00922E67"/>
    <w:rsid w:val="00923358"/>
    <w:rsid w:val="0092350D"/>
    <w:rsid w:val="009244D3"/>
    <w:rsid w:val="00925393"/>
    <w:rsid w:val="00925869"/>
    <w:rsid w:val="009307A7"/>
    <w:rsid w:val="00930F6F"/>
    <w:rsid w:val="00931CEA"/>
    <w:rsid w:val="00932324"/>
    <w:rsid w:val="00932EF3"/>
    <w:rsid w:val="00933C10"/>
    <w:rsid w:val="0093757D"/>
    <w:rsid w:val="009410B0"/>
    <w:rsid w:val="00942F5B"/>
    <w:rsid w:val="00942FB3"/>
    <w:rsid w:val="009449ED"/>
    <w:rsid w:val="00946722"/>
    <w:rsid w:val="00950511"/>
    <w:rsid w:val="00950939"/>
    <w:rsid w:val="009513A8"/>
    <w:rsid w:val="0095381F"/>
    <w:rsid w:val="00955166"/>
    <w:rsid w:val="00957A4F"/>
    <w:rsid w:val="0096097A"/>
    <w:rsid w:val="00963AAD"/>
    <w:rsid w:val="00967423"/>
    <w:rsid w:val="00967466"/>
    <w:rsid w:val="00972C83"/>
    <w:rsid w:val="00973CA3"/>
    <w:rsid w:val="00974A00"/>
    <w:rsid w:val="009760AB"/>
    <w:rsid w:val="00976339"/>
    <w:rsid w:val="009769C1"/>
    <w:rsid w:val="00985AC7"/>
    <w:rsid w:val="00987C46"/>
    <w:rsid w:val="00991391"/>
    <w:rsid w:val="00993F1B"/>
    <w:rsid w:val="00997611"/>
    <w:rsid w:val="009A440F"/>
    <w:rsid w:val="009A4947"/>
    <w:rsid w:val="009A4E84"/>
    <w:rsid w:val="009A6364"/>
    <w:rsid w:val="009B21FC"/>
    <w:rsid w:val="009B26A5"/>
    <w:rsid w:val="009B2A7F"/>
    <w:rsid w:val="009B459F"/>
    <w:rsid w:val="009B57A0"/>
    <w:rsid w:val="009B6481"/>
    <w:rsid w:val="009C00E5"/>
    <w:rsid w:val="009C1A96"/>
    <w:rsid w:val="009C1D6D"/>
    <w:rsid w:val="009C2FF3"/>
    <w:rsid w:val="009C40CC"/>
    <w:rsid w:val="009C496A"/>
    <w:rsid w:val="009C5EA6"/>
    <w:rsid w:val="009D032F"/>
    <w:rsid w:val="009D4DA1"/>
    <w:rsid w:val="009D62B5"/>
    <w:rsid w:val="009E3181"/>
    <w:rsid w:val="009E5C97"/>
    <w:rsid w:val="009E5F22"/>
    <w:rsid w:val="009E64FF"/>
    <w:rsid w:val="009F12F9"/>
    <w:rsid w:val="00A01F08"/>
    <w:rsid w:val="00A03554"/>
    <w:rsid w:val="00A04664"/>
    <w:rsid w:val="00A04C82"/>
    <w:rsid w:val="00A06E59"/>
    <w:rsid w:val="00A0717B"/>
    <w:rsid w:val="00A10618"/>
    <w:rsid w:val="00A1075C"/>
    <w:rsid w:val="00A11D22"/>
    <w:rsid w:val="00A12D1E"/>
    <w:rsid w:val="00A207E7"/>
    <w:rsid w:val="00A21CC5"/>
    <w:rsid w:val="00A22311"/>
    <w:rsid w:val="00A25178"/>
    <w:rsid w:val="00A2550A"/>
    <w:rsid w:val="00A310D5"/>
    <w:rsid w:val="00A34532"/>
    <w:rsid w:val="00A356A7"/>
    <w:rsid w:val="00A36BAA"/>
    <w:rsid w:val="00A36FE8"/>
    <w:rsid w:val="00A404F5"/>
    <w:rsid w:val="00A44CBC"/>
    <w:rsid w:val="00A520B3"/>
    <w:rsid w:val="00A5290A"/>
    <w:rsid w:val="00A544C3"/>
    <w:rsid w:val="00A605BD"/>
    <w:rsid w:val="00A62BAB"/>
    <w:rsid w:val="00A632A8"/>
    <w:rsid w:val="00A63EEE"/>
    <w:rsid w:val="00A65054"/>
    <w:rsid w:val="00A66120"/>
    <w:rsid w:val="00A66A9E"/>
    <w:rsid w:val="00A71DDA"/>
    <w:rsid w:val="00A81F78"/>
    <w:rsid w:val="00A82980"/>
    <w:rsid w:val="00A87BDE"/>
    <w:rsid w:val="00A901F2"/>
    <w:rsid w:val="00A917E5"/>
    <w:rsid w:val="00A92BBF"/>
    <w:rsid w:val="00A96274"/>
    <w:rsid w:val="00A96E53"/>
    <w:rsid w:val="00AA1627"/>
    <w:rsid w:val="00AA19C6"/>
    <w:rsid w:val="00AA2954"/>
    <w:rsid w:val="00AA2984"/>
    <w:rsid w:val="00AA2DB4"/>
    <w:rsid w:val="00AA3555"/>
    <w:rsid w:val="00AA3921"/>
    <w:rsid w:val="00AA4E61"/>
    <w:rsid w:val="00AA6002"/>
    <w:rsid w:val="00AA69BB"/>
    <w:rsid w:val="00AB0897"/>
    <w:rsid w:val="00AB2904"/>
    <w:rsid w:val="00AB2D1F"/>
    <w:rsid w:val="00AB4D63"/>
    <w:rsid w:val="00AB673E"/>
    <w:rsid w:val="00AB7577"/>
    <w:rsid w:val="00AB78D7"/>
    <w:rsid w:val="00AC21D9"/>
    <w:rsid w:val="00AC2DC4"/>
    <w:rsid w:val="00AC394E"/>
    <w:rsid w:val="00AC5AAF"/>
    <w:rsid w:val="00AC7FBD"/>
    <w:rsid w:val="00AE23A0"/>
    <w:rsid w:val="00AE4442"/>
    <w:rsid w:val="00AE6D21"/>
    <w:rsid w:val="00AF262B"/>
    <w:rsid w:val="00AF4840"/>
    <w:rsid w:val="00AF4BB6"/>
    <w:rsid w:val="00AF4D0F"/>
    <w:rsid w:val="00AF76A2"/>
    <w:rsid w:val="00B00B43"/>
    <w:rsid w:val="00B00DA2"/>
    <w:rsid w:val="00B02922"/>
    <w:rsid w:val="00B030DE"/>
    <w:rsid w:val="00B13F6F"/>
    <w:rsid w:val="00B151A9"/>
    <w:rsid w:val="00B16C7A"/>
    <w:rsid w:val="00B16EB6"/>
    <w:rsid w:val="00B20AFC"/>
    <w:rsid w:val="00B20BDD"/>
    <w:rsid w:val="00B21A58"/>
    <w:rsid w:val="00B2257E"/>
    <w:rsid w:val="00B22804"/>
    <w:rsid w:val="00B22EC4"/>
    <w:rsid w:val="00B24768"/>
    <w:rsid w:val="00B248DE"/>
    <w:rsid w:val="00B26B7E"/>
    <w:rsid w:val="00B27CDD"/>
    <w:rsid w:val="00B30399"/>
    <w:rsid w:val="00B31F7D"/>
    <w:rsid w:val="00B33724"/>
    <w:rsid w:val="00B3501E"/>
    <w:rsid w:val="00B36C0C"/>
    <w:rsid w:val="00B36CE8"/>
    <w:rsid w:val="00B44F52"/>
    <w:rsid w:val="00B47006"/>
    <w:rsid w:val="00B56513"/>
    <w:rsid w:val="00B60B96"/>
    <w:rsid w:val="00B63D7A"/>
    <w:rsid w:val="00B659E1"/>
    <w:rsid w:val="00B67CB9"/>
    <w:rsid w:val="00B72AB1"/>
    <w:rsid w:val="00B758A9"/>
    <w:rsid w:val="00B824AF"/>
    <w:rsid w:val="00B850B4"/>
    <w:rsid w:val="00B911A8"/>
    <w:rsid w:val="00B934A5"/>
    <w:rsid w:val="00B945C2"/>
    <w:rsid w:val="00B97386"/>
    <w:rsid w:val="00B97444"/>
    <w:rsid w:val="00BA01EE"/>
    <w:rsid w:val="00BA70C4"/>
    <w:rsid w:val="00BB367F"/>
    <w:rsid w:val="00BB4245"/>
    <w:rsid w:val="00BB723D"/>
    <w:rsid w:val="00BB77D2"/>
    <w:rsid w:val="00BC0861"/>
    <w:rsid w:val="00BC0B17"/>
    <w:rsid w:val="00BC0FC0"/>
    <w:rsid w:val="00BC3B4C"/>
    <w:rsid w:val="00BC43A7"/>
    <w:rsid w:val="00BC6281"/>
    <w:rsid w:val="00BC6AD3"/>
    <w:rsid w:val="00BD2656"/>
    <w:rsid w:val="00BE12C1"/>
    <w:rsid w:val="00BE4530"/>
    <w:rsid w:val="00BE4D1F"/>
    <w:rsid w:val="00BE61CE"/>
    <w:rsid w:val="00BF2E4D"/>
    <w:rsid w:val="00BF48B4"/>
    <w:rsid w:val="00BF58C2"/>
    <w:rsid w:val="00BF682C"/>
    <w:rsid w:val="00C023B1"/>
    <w:rsid w:val="00C0329B"/>
    <w:rsid w:val="00C04135"/>
    <w:rsid w:val="00C05001"/>
    <w:rsid w:val="00C06D7C"/>
    <w:rsid w:val="00C07E5C"/>
    <w:rsid w:val="00C1251D"/>
    <w:rsid w:val="00C1267C"/>
    <w:rsid w:val="00C12EC3"/>
    <w:rsid w:val="00C204CC"/>
    <w:rsid w:val="00C22F44"/>
    <w:rsid w:val="00C27771"/>
    <w:rsid w:val="00C31D78"/>
    <w:rsid w:val="00C330BF"/>
    <w:rsid w:val="00C346A2"/>
    <w:rsid w:val="00C352E0"/>
    <w:rsid w:val="00C36DC8"/>
    <w:rsid w:val="00C36F4C"/>
    <w:rsid w:val="00C37F0A"/>
    <w:rsid w:val="00C40761"/>
    <w:rsid w:val="00C410A1"/>
    <w:rsid w:val="00C43B96"/>
    <w:rsid w:val="00C50214"/>
    <w:rsid w:val="00C50F7E"/>
    <w:rsid w:val="00C51E5E"/>
    <w:rsid w:val="00C53682"/>
    <w:rsid w:val="00C55E65"/>
    <w:rsid w:val="00C56EAF"/>
    <w:rsid w:val="00C57B7A"/>
    <w:rsid w:val="00C601C6"/>
    <w:rsid w:val="00C70075"/>
    <w:rsid w:val="00C7123B"/>
    <w:rsid w:val="00C72223"/>
    <w:rsid w:val="00C7453F"/>
    <w:rsid w:val="00C7567E"/>
    <w:rsid w:val="00C77A21"/>
    <w:rsid w:val="00C82DD1"/>
    <w:rsid w:val="00C86FE2"/>
    <w:rsid w:val="00C872E4"/>
    <w:rsid w:val="00C87E79"/>
    <w:rsid w:val="00C91C43"/>
    <w:rsid w:val="00C95C6E"/>
    <w:rsid w:val="00CA0CCB"/>
    <w:rsid w:val="00CA0E7B"/>
    <w:rsid w:val="00CA6725"/>
    <w:rsid w:val="00CB528A"/>
    <w:rsid w:val="00CC0B9F"/>
    <w:rsid w:val="00CC54C3"/>
    <w:rsid w:val="00CD0278"/>
    <w:rsid w:val="00CD1F34"/>
    <w:rsid w:val="00CD2AC3"/>
    <w:rsid w:val="00CD4984"/>
    <w:rsid w:val="00CD5B98"/>
    <w:rsid w:val="00CD5DDE"/>
    <w:rsid w:val="00CE0CBE"/>
    <w:rsid w:val="00CE2A4C"/>
    <w:rsid w:val="00CE555A"/>
    <w:rsid w:val="00CE58F1"/>
    <w:rsid w:val="00CF0AFA"/>
    <w:rsid w:val="00CF25FD"/>
    <w:rsid w:val="00D00AAB"/>
    <w:rsid w:val="00D00BF1"/>
    <w:rsid w:val="00D033D4"/>
    <w:rsid w:val="00D04B51"/>
    <w:rsid w:val="00D05E0B"/>
    <w:rsid w:val="00D06085"/>
    <w:rsid w:val="00D073A6"/>
    <w:rsid w:val="00D1062F"/>
    <w:rsid w:val="00D111B9"/>
    <w:rsid w:val="00D1448A"/>
    <w:rsid w:val="00D15C6D"/>
    <w:rsid w:val="00D22AB2"/>
    <w:rsid w:val="00D2660F"/>
    <w:rsid w:val="00D278C7"/>
    <w:rsid w:val="00D33934"/>
    <w:rsid w:val="00D33D35"/>
    <w:rsid w:val="00D35304"/>
    <w:rsid w:val="00D409C1"/>
    <w:rsid w:val="00D41659"/>
    <w:rsid w:val="00D431AC"/>
    <w:rsid w:val="00D45F2C"/>
    <w:rsid w:val="00D468B0"/>
    <w:rsid w:val="00D4752A"/>
    <w:rsid w:val="00D51D37"/>
    <w:rsid w:val="00D5363B"/>
    <w:rsid w:val="00D54282"/>
    <w:rsid w:val="00D542D9"/>
    <w:rsid w:val="00D5482B"/>
    <w:rsid w:val="00D55B22"/>
    <w:rsid w:val="00D56F13"/>
    <w:rsid w:val="00D631DC"/>
    <w:rsid w:val="00D63D5B"/>
    <w:rsid w:val="00D64DA7"/>
    <w:rsid w:val="00D64FF5"/>
    <w:rsid w:val="00D71BD2"/>
    <w:rsid w:val="00D74729"/>
    <w:rsid w:val="00D74902"/>
    <w:rsid w:val="00D81687"/>
    <w:rsid w:val="00D83541"/>
    <w:rsid w:val="00D862C3"/>
    <w:rsid w:val="00D904CE"/>
    <w:rsid w:val="00D925FC"/>
    <w:rsid w:val="00D93C8E"/>
    <w:rsid w:val="00D93D12"/>
    <w:rsid w:val="00D94D6F"/>
    <w:rsid w:val="00D95088"/>
    <w:rsid w:val="00D95BA4"/>
    <w:rsid w:val="00D974AD"/>
    <w:rsid w:val="00D976CA"/>
    <w:rsid w:val="00DA2C22"/>
    <w:rsid w:val="00DA3789"/>
    <w:rsid w:val="00DB01D2"/>
    <w:rsid w:val="00DB0782"/>
    <w:rsid w:val="00DB0AE4"/>
    <w:rsid w:val="00DB2ADA"/>
    <w:rsid w:val="00DB445C"/>
    <w:rsid w:val="00DB698C"/>
    <w:rsid w:val="00DC2C1F"/>
    <w:rsid w:val="00DC2C20"/>
    <w:rsid w:val="00DC3FDC"/>
    <w:rsid w:val="00DC5ADB"/>
    <w:rsid w:val="00DC5B7B"/>
    <w:rsid w:val="00DC5E8D"/>
    <w:rsid w:val="00DC6F1A"/>
    <w:rsid w:val="00DC740A"/>
    <w:rsid w:val="00DC7D6B"/>
    <w:rsid w:val="00DD03A5"/>
    <w:rsid w:val="00DD77CF"/>
    <w:rsid w:val="00DE05B6"/>
    <w:rsid w:val="00DE223F"/>
    <w:rsid w:val="00DE2718"/>
    <w:rsid w:val="00DE5FE7"/>
    <w:rsid w:val="00DF20C3"/>
    <w:rsid w:val="00DF371A"/>
    <w:rsid w:val="00DF72AF"/>
    <w:rsid w:val="00E008E4"/>
    <w:rsid w:val="00E010F5"/>
    <w:rsid w:val="00E0412F"/>
    <w:rsid w:val="00E04935"/>
    <w:rsid w:val="00E12D5D"/>
    <w:rsid w:val="00E1549B"/>
    <w:rsid w:val="00E1604F"/>
    <w:rsid w:val="00E17580"/>
    <w:rsid w:val="00E209F5"/>
    <w:rsid w:val="00E2209A"/>
    <w:rsid w:val="00E224B7"/>
    <w:rsid w:val="00E2270C"/>
    <w:rsid w:val="00E22C11"/>
    <w:rsid w:val="00E22F2E"/>
    <w:rsid w:val="00E23228"/>
    <w:rsid w:val="00E27976"/>
    <w:rsid w:val="00E308A7"/>
    <w:rsid w:val="00E30C63"/>
    <w:rsid w:val="00E31C57"/>
    <w:rsid w:val="00E35A7D"/>
    <w:rsid w:val="00E36B91"/>
    <w:rsid w:val="00E41999"/>
    <w:rsid w:val="00E41C79"/>
    <w:rsid w:val="00E43BC2"/>
    <w:rsid w:val="00E5033E"/>
    <w:rsid w:val="00E503EB"/>
    <w:rsid w:val="00E544E7"/>
    <w:rsid w:val="00E56AA2"/>
    <w:rsid w:val="00E57F76"/>
    <w:rsid w:val="00E64213"/>
    <w:rsid w:val="00E66D35"/>
    <w:rsid w:val="00E70B7B"/>
    <w:rsid w:val="00E7235F"/>
    <w:rsid w:val="00E72DF0"/>
    <w:rsid w:val="00E77876"/>
    <w:rsid w:val="00E77EF0"/>
    <w:rsid w:val="00E91163"/>
    <w:rsid w:val="00EA14CE"/>
    <w:rsid w:val="00EA1B36"/>
    <w:rsid w:val="00EA21A7"/>
    <w:rsid w:val="00EA4F2D"/>
    <w:rsid w:val="00EB1074"/>
    <w:rsid w:val="00EB2F28"/>
    <w:rsid w:val="00EB4DC6"/>
    <w:rsid w:val="00EB7CDA"/>
    <w:rsid w:val="00EC396B"/>
    <w:rsid w:val="00EC56A9"/>
    <w:rsid w:val="00EC5C0E"/>
    <w:rsid w:val="00EC694F"/>
    <w:rsid w:val="00EC76B9"/>
    <w:rsid w:val="00ED15D1"/>
    <w:rsid w:val="00ED1622"/>
    <w:rsid w:val="00ED34B7"/>
    <w:rsid w:val="00ED374D"/>
    <w:rsid w:val="00ED5D33"/>
    <w:rsid w:val="00EE4EE6"/>
    <w:rsid w:val="00EE526B"/>
    <w:rsid w:val="00EE6929"/>
    <w:rsid w:val="00EF0D01"/>
    <w:rsid w:val="00EF3BA4"/>
    <w:rsid w:val="00EF676D"/>
    <w:rsid w:val="00F02663"/>
    <w:rsid w:val="00F046CD"/>
    <w:rsid w:val="00F04A71"/>
    <w:rsid w:val="00F10F5F"/>
    <w:rsid w:val="00F11EB0"/>
    <w:rsid w:val="00F1559C"/>
    <w:rsid w:val="00F16C9C"/>
    <w:rsid w:val="00F17D3E"/>
    <w:rsid w:val="00F22818"/>
    <w:rsid w:val="00F242DA"/>
    <w:rsid w:val="00F2518D"/>
    <w:rsid w:val="00F2521F"/>
    <w:rsid w:val="00F277D2"/>
    <w:rsid w:val="00F31D48"/>
    <w:rsid w:val="00F36EFD"/>
    <w:rsid w:val="00F373C0"/>
    <w:rsid w:val="00F410CC"/>
    <w:rsid w:val="00F42340"/>
    <w:rsid w:val="00F42E30"/>
    <w:rsid w:val="00F43C4C"/>
    <w:rsid w:val="00F43C65"/>
    <w:rsid w:val="00F53E60"/>
    <w:rsid w:val="00F55CC2"/>
    <w:rsid w:val="00F57829"/>
    <w:rsid w:val="00F61B2F"/>
    <w:rsid w:val="00F63C39"/>
    <w:rsid w:val="00F6505E"/>
    <w:rsid w:val="00F67C23"/>
    <w:rsid w:val="00F7145D"/>
    <w:rsid w:val="00F756BA"/>
    <w:rsid w:val="00F807AD"/>
    <w:rsid w:val="00F807E4"/>
    <w:rsid w:val="00F842A8"/>
    <w:rsid w:val="00F85350"/>
    <w:rsid w:val="00F8786C"/>
    <w:rsid w:val="00F90DEF"/>
    <w:rsid w:val="00F917EF"/>
    <w:rsid w:val="00F91D69"/>
    <w:rsid w:val="00F92121"/>
    <w:rsid w:val="00F93226"/>
    <w:rsid w:val="00F939B7"/>
    <w:rsid w:val="00F95450"/>
    <w:rsid w:val="00F96923"/>
    <w:rsid w:val="00FA06CB"/>
    <w:rsid w:val="00FA103D"/>
    <w:rsid w:val="00FA3596"/>
    <w:rsid w:val="00FA3DF4"/>
    <w:rsid w:val="00FB2B04"/>
    <w:rsid w:val="00FB5132"/>
    <w:rsid w:val="00FB6401"/>
    <w:rsid w:val="00FC10AE"/>
    <w:rsid w:val="00FC1F22"/>
    <w:rsid w:val="00FC72A6"/>
    <w:rsid w:val="00FC74BA"/>
    <w:rsid w:val="00FC772F"/>
    <w:rsid w:val="00FD090F"/>
    <w:rsid w:val="00FE08B8"/>
    <w:rsid w:val="00FE13F4"/>
    <w:rsid w:val="00FE2330"/>
    <w:rsid w:val="00FE4B56"/>
    <w:rsid w:val="00FE5866"/>
    <w:rsid w:val="00FE6422"/>
    <w:rsid w:val="00FE76D3"/>
    <w:rsid w:val="00FE7FA1"/>
    <w:rsid w:val="00FF0E85"/>
    <w:rsid w:val="00FF3186"/>
    <w:rsid w:val="00FF43B9"/>
    <w:rsid w:val="00FF50F3"/>
    <w:rsid w:val="00FF5BA2"/>
    <w:rsid w:val="00FF5BCE"/>
    <w:rsid w:val="00FF73B7"/>
    <w:rsid w:val="00FF76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35DD"/>
  <w15:chartTrackingRefBased/>
  <w15:docId w15:val="{C3658EC7-9F12-B346-AA57-1E2FE6C1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4B9A"/>
    <w:rPr>
      <w:sz w:val="16"/>
      <w:szCs w:val="16"/>
    </w:rPr>
  </w:style>
  <w:style w:type="paragraph" w:styleId="CommentText">
    <w:name w:val="annotation text"/>
    <w:basedOn w:val="Normal"/>
    <w:link w:val="CommentTextChar"/>
    <w:uiPriority w:val="99"/>
    <w:semiHidden/>
    <w:unhideWhenUsed/>
    <w:rsid w:val="007D4B9A"/>
    <w:rPr>
      <w:sz w:val="20"/>
      <w:szCs w:val="20"/>
    </w:rPr>
  </w:style>
  <w:style w:type="character" w:customStyle="1" w:styleId="CommentTextChar">
    <w:name w:val="Comment Text Char"/>
    <w:basedOn w:val="DefaultParagraphFont"/>
    <w:link w:val="CommentText"/>
    <w:uiPriority w:val="99"/>
    <w:semiHidden/>
    <w:rsid w:val="007D4B9A"/>
    <w:rPr>
      <w:sz w:val="20"/>
      <w:szCs w:val="20"/>
    </w:rPr>
  </w:style>
  <w:style w:type="paragraph" w:styleId="CommentSubject">
    <w:name w:val="annotation subject"/>
    <w:basedOn w:val="CommentText"/>
    <w:next w:val="CommentText"/>
    <w:link w:val="CommentSubjectChar"/>
    <w:uiPriority w:val="99"/>
    <w:semiHidden/>
    <w:unhideWhenUsed/>
    <w:rsid w:val="007D4B9A"/>
    <w:rPr>
      <w:b/>
      <w:bCs/>
    </w:rPr>
  </w:style>
  <w:style w:type="character" w:customStyle="1" w:styleId="CommentSubjectChar">
    <w:name w:val="Comment Subject Char"/>
    <w:basedOn w:val="CommentTextChar"/>
    <w:link w:val="CommentSubject"/>
    <w:uiPriority w:val="99"/>
    <w:semiHidden/>
    <w:rsid w:val="007D4B9A"/>
    <w:rPr>
      <w:b/>
      <w:bCs/>
      <w:sz w:val="20"/>
      <w:szCs w:val="20"/>
    </w:rPr>
  </w:style>
  <w:style w:type="paragraph" w:styleId="ListParagraph">
    <w:name w:val="List Paragraph"/>
    <w:basedOn w:val="Normal"/>
    <w:uiPriority w:val="34"/>
    <w:qFormat/>
    <w:rsid w:val="006D7C34"/>
    <w:pPr>
      <w:ind w:left="720"/>
      <w:contextualSpacing/>
    </w:pPr>
  </w:style>
  <w:style w:type="paragraph" w:styleId="FootnoteText">
    <w:name w:val="footnote text"/>
    <w:basedOn w:val="Normal"/>
    <w:link w:val="FootnoteTextChar"/>
    <w:uiPriority w:val="99"/>
    <w:semiHidden/>
    <w:unhideWhenUsed/>
    <w:rsid w:val="004856DB"/>
    <w:rPr>
      <w:sz w:val="20"/>
      <w:szCs w:val="20"/>
    </w:rPr>
  </w:style>
  <w:style w:type="character" w:customStyle="1" w:styleId="FootnoteTextChar">
    <w:name w:val="Footnote Text Char"/>
    <w:basedOn w:val="DefaultParagraphFont"/>
    <w:link w:val="FootnoteText"/>
    <w:uiPriority w:val="99"/>
    <w:semiHidden/>
    <w:rsid w:val="004856DB"/>
    <w:rPr>
      <w:sz w:val="20"/>
      <w:szCs w:val="20"/>
    </w:rPr>
  </w:style>
  <w:style w:type="character" w:styleId="FootnoteReference">
    <w:name w:val="footnote reference"/>
    <w:basedOn w:val="DefaultParagraphFont"/>
    <w:uiPriority w:val="99"/>
    <w:semiHidden/>
    <w:unhideWhenUsed/>
    <w:rsid w:val="004856DB"/>
    <w:rPr>
      <w:vertAlign w:val="superscript"/>
    </w:rPr>
  </w:style>
  <w:style w:type="paragraph" w:styleId="Footer">
    <w:name w:val="footer"/>
    <w:basedOn w:val="Normal"/>
    <w:link w:val="FooterChar"/>
    <w:uiPriority w:val="99"/>
    <w:unhideWhenUsed/>
    <w:rsid w:val="005879F3"/>
    <w:pPr>
      <w:tabs>
        <w:tab w:val="center" w:pos="4680"/>
        <w:tab w:val="right" w:pos="9360"/>
      </w:tabs>
    </w:pPr>
  </w:style>
  <w:style w:type="character" w:customStyle="1" w:styleId="FooterChar">
    <w:name w:val="Footer Char"/>
    <w:basedOn w:val="DefaultParagraphFont"/>
    <w:link w:val="Footer"/>
    <w:uiPriority w:val="99"/>
    <w:rsid w:val="005879F3"/>
  </w:style>
  <w:style w:type="character" w:styleId="PageNumber">
    <w:name w:val="page number"/>
    <w:basedOn w:val="DefaultParagraphFont"/>
    <w:uiPriority w:val="99"/>
    <w:semiHidden/>
    <w:unhideWhenUsed/>
    <w:rsid w:val="005879F3"/>
  </w:style>
  <w:style w:type="paragraph" w:styleId="Header">
    <w:name w:val="header"/>
    <w:basedOn w:val="Normal"/>
    <w:link w:val="HeaderChar"/>
    <w:uiPriority w:val="99"/>
    <w:unhideWhenUsed/>
    <w:rsid w:val="005879F3"/>
    <w:pPr>
      <w:tabs>
        <w:tab w:val="center" w:pos="4680"/>
        <w:tab w:val="right" w:pos="9360"/>
      </w:tabs>
    </w:pPr>
  </w:style>
  <w:style w:type="character" w:customStyle="1" w:styleId="HeaderChar">
    <w:name w:val="Header Char"/>
    <w:basedOn w:val="DefaultParagraphFont"/>
    <w:link w:val="Header"/>
    <w:uiPriority w:val="99"/>
    <w:rsid w:val="005879F3"/>
  </w:style>
  <w:style w:type="paragraph" w:styleId="Revision">
    <w:name w:val="Revision"/>
    <w:hidden/>
    <w:uiPriority w:val="99"/>
    <w:semiHidden/>
    <w:rsid w:val="002A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5844">
      <w:bodyDiv w:val="1"/>
      <w:marLeft w:val="0"/>
      <w:marRight w:val="0"/>
      <w:marTop w:val="0"/>
      <w:marBottom w:val="0"/>
      <w:divBdr>
        <w:top w:val="none" w:sz="0" w:space="0" w:color="auto"/>
        <w:left w:val="none" w:sz="0" w:space="0" w:color="auto"/>
        <w:bottom w:val="none" w:sz="0" w:space="0" w:color="auto"/>
        <w:right w:val="none" w:sz="0" w:space="0" w:color="auto"/>
      </w:divBdr>
      <w:divsChild>
        <w:div w:id="3350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B887-82B8-B245-8AFF-A99B8E5C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cp:lastPrinted>2022-09-14T01:20:00Z</cp:lastPrinted>
  <dcterms:created xsi:type="dcterms:W3CDTF">2024-09-27T13:36:00Z</dcterms:created>
  <dcterms:modified xsi:type="dcterms:W3CDTF">2024-09-27T13:36:00Z</dcterms:modified>
</cp:coreProperties>
</file>